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3BF" w:rsidRPr="00FE6EC6" w:rsidRDefault="00C5786C" w:rsidP="001F351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QUILTS</w:t>
      </w:r>
      <w:r w:rsidR="00645028" w:rsidRPr="00FE6EC6">
        <w:rPr>
          <w:rFonts w:ascii="Times New Roman" w:hAnsi="Times New Roman" w:cs="Times New Roman"/>
          <w:b/>
          <w:sz w:val="24"/>
          <w:szCs w:val="24"/>
        </w:rPr>
        <w:t xml:space="preserve">: </w:t>
      </w:r>
      <w:r w:rsidR="00ED13BF" w:rsidRPr="00FE6EC6">
        <w:rPr>
          <w:rFonts w:ascii="Times New Roman" w:hAnsi="Times New Roman" w:cs="Times New Roman"/>
          <w:b/>
          <w:sz w:val="24"/>
          <w:szCs w:val="24"/>
        </w:rPr>
        <w:t xml:space="preserve">Sample Specific Protein Database Creation </w:t>
      </w:r>
      <w:r w:rsidR="00645028" w:rsidRPr="00FE6EC6">
        <w:rPr>
          <w:rFonts w:ascii="Times New Roman" w:hAnsi="Times New Roman" w:cs="Times New Roman"/>
          <w:b/>
          <w:sz w:val="24"/>
          <w:szCs w:val="24"/>
        </w:rPr>
        <w:t xml:space="preserve">for </w:t>
      </w:r>
      <w:r w:rsidR="00ED13BF" w:rsidRPr="00FE6EC6">
        <w:rPr>
          <w:rFonts w:ascii="Times New Roman" w:hAnsi="Times New Roman" w:cs="Times New Roman"/>
          <w:b/>
          <w:sz w:val="24"/>
          <w:szCs w:val="24"/>
        </w:rPr>
        <w:t xml:space="preserve">the Identification of Variant, Novel and Alternatively Spliced Peptides from </w:t>
      </w:r>
      <w:r w:rsidR="00835886">
        <w:rPr>
          <w:rFonts w:ascii="Times New Roman" w:hAnsi="Times New Roman" w:cs="Times New Roman"/>
          <w:b/>
          <w:sz w:val="24"/>
          <w:szCs w:val="24"/>
        </w:rPr>
        <w:t>Cancer</w:t>
      </w:r>
      <w:r w:rsidR="00ED13BF" w:rsidRPr="00FE6EC6">
        <w:rPr>
          <w:rFonts w:ascii="Times New Roman" w:hAnsi="Times New Roman" w:cs="Times New Roman"/>
          <w:b/>
          <w:sz w:val="24"/>
          <w:szCs w:val="24"/>
        </w:rPr>
        <w:t xml:space="preserve"> Proteomics.</w:t>
      </w:r>
    </w:p>
    <w:p w:rsidR="00CF133E" w:rsidRPr="00FE6EC6" w:rsidRDefault="00CF133E" w:rsidP="001F3519">
      <w:pPr>
        <w:spacing w:line="360" w:lineRule="auto"/>
        <w:jc w:val="center"/>
        <w:rPr>
          <w:rFonts w:ascii="Times New Roman" w:hAnsi="Times New Roman" w:cs="Times New Roman"/>
          <w:sz w:val="24"/>
          <w:szCs w:val="24"/>
          <w:vertAlign w:val="superscript"/>
        </w:rPr>
      </w:pPr>
      <w:proofErr w:type="spellStart"/>
      <w:r w:rsidRPr="00FE6EC6">
        <w:rPr>
          <w:rFonts w:ascii="Times New Roman" w:hAnsi="Times New Roman" w:cs="Times New Roman"/>
          <w:sz w:val="24"/>
          <w:szCs w:val="24"/>
        </w:rPr>
        <w:t>Ruggles</w:t>
      </w:r>
      <w:proofErr w:type="spellEnd"/>
      <w:r w:rsidRPr="00FE6EC6">
        <w:rPr>
          <w:rFonts w:ascii="Times New Roman" w:hAnsi="Times New Roman" w:cs="Times New Roman"/>
          <w:sz w:val="24"/>
          <w:szCs w:val="24"/>
        </w:rPr>
        <w:t>, K.V.</w:t>
      </w:r>
      <w:r w:rsidRPr="00FE6EC6">
        <w:rPr>
          <w:rFonts w:ascii="Times New Roman" w:hAnsi="Times New Roman" w:cs="Times New Roman"/>
          <w:sz w:val="24"/>
          <w:szCs w:val="24"/>
          <w:vertAlign w:val="superscript"/>
        </w:rPr>
        <w:t>1</w:t>
      </w:r>
      <w:r w:rsidRPr="00FE6EC6">
        <w:rPr>
          <w:rFonts w:ascii="Times New Roman" w:hAnsi="Times New Roman" w:cs="Times New Roman"/>
          <w:sz w:val="24"/>
          <w:szCs w:val="24"/>
        </w:rPr>
        <w:t>, Tang, Z.</w:t>
      </w:r>
      <w:r w:rsidR="00496FF4" w:rsidRPr="00FE6EC6">
        <w:rPr>
          <w:rFonts w:ascii="Times New Roman" w:hAnsi="Times New Roman" w:cs="Times New Roman"/>
          <w:sz w:val="24"/>
          <w:szCs w:val="24"/>
          <w:vertAlign w:val="superscript"/>
        </w:rPr>
        <w:t>1</w:t>
      </w:r>
      <w:r w:rsidRPr="00FE6EC6">
        <w:rPr>
          <w:rFonts w:ascii="Times New Roman" w:hAnsi="Times New Roman" w:cs="Times New Roman"/>
          <w:sz w:val="24"/>
          <w:szCs w:val="24"/>
        </w:rPr>
        <w:t xml:space="preserve">, </w:t>
      </w:r>
      <w:r w:rsidR="00230FB4" w:rsidRPr="00FE6EC6">
        <w:rPr>
          <w:rFonts w:ascii="Times New Roman" w:hAnsi="Times New Roman" w:cs="Times New Roman"/>
          <w:sz w:val="24"/>
          <w:szCs w:val="24"/>
        </w:rPr>
        <w:t>Wang X.</w:t>
      </w:r>
      <w:r w:rsidR="00230FB4" w:rsidRPr="00FE6EC6">
        <w:rPr>
          <w:rFonts w:ascii="Times New Roman" w:hAnsi="Times New Roman" w:cs="Times New Roman"/>
          <w:sz w:val="24"/>
          <w:szCs w:val="24"/>
          <w:vertAlign w:val="superscript"/>
        </w:rPr>
        <w:t>1</w:t>
      </w:r>
      <w:r w:rsidR="00230FB4" w:rsidRPr="00FE6EC6">
        <w:rPr>
          <w:rFonts w:ascii="Times New Roman" w:hAnsi="Times New Roman" w:cs="Times New Roman"/>
          <w:sz w:val="24"/>
          <w:szCs w:val="24"/>
        </w:rPr>
        <w:t xml:space="preserve">, </w:t>
      </w:r>
      <w:proofErr w:type="spellStart"/>
      <w:r w:rsidR="00103F26" w:rsidRPr="00FE6EC6">
        <w:rPr>
          <w:rFonts w:ascii="Times New Roman" w:hAnsi="Times New Roman" w:cs="Times New Roman"/>
          <w:sz w:val="24"/>
          <w:szCs w:val="24"/>
        </w:rPr>
        <w:t>Teubl</w:t>
      </w:r>
      <w:proofErr w:type="spellEnd"/>
      <w:r w:rsidR="00103F26" w:rsidRPr="00FE6EC6">
        <w:rPr>
          <w:rFonts w:ascii="Times New Roman" w:hAnsi="Times New Roman" w:cs="Times New Roman"/>
          <w:sz w:val="24"/>
          <w:szCs w:val="24"/>
        </w:rPr>
        <w:t>, J.</w:t>
      </w:r>
      <w:r w:rsidR="00103F26" w:rsidRPr="00FE6EC6">
        <w:rPr>
          <w:rFonts w:ascii="Times New Roman" w:hAnsi="Times New Roman" w:cs="Times New Roman"/>
          <w:sz w:val="24"/>
          <w:szCs w:val="24"/>
          <w:vertAlign w:val="superscript"/>
        </w:rPr>
        <w:t>1</w:t>
      </w:r>
      <w:r w:rsidR="00103F26" w:rsidRPr="00FE6EC6">
        <w:rPr>
          <w:rFonts w:ascii="Times New Roman" w:hAnsi="Times New Roman" w:cs="Times New Roman"/>
          <w:sz w:val="24"/>
          <w:szCs w:val="24"/>
        </w:rPr>
        <w:t xml:space="preserve">, </w:t>
      </w:r>
      <w:proofErr w:type="spellStart"/>
      <w:r w:rsidR="002B3C61" w:rsidRPr="00FE6EC6">
        <w:rPr>
          <w:rFonts w:ascii="Times New Roman" w:hAnsi="Times New Roman" w:cs="Times New Roman"/>
          <w:sz w:val="24"/>
          <w:szCs w:val="24"/>
        </w:rPr>
        <w:t>Ovsiy</w:t>
      </w:r>
      <w:proofErr w:type="spellEnd"/>
      <w:r w:rsidR="002B3C61" w:rsidRPr="00FE6EC6">
        <w:rPr>
          <w:rFonts w:ascii="Times New Roman" w:hAnsi="Times New Roman" w:cs="Times New Roman"/>
          <w:sz w:val="24"/>
          <w:szCs w:val="24"/>
        </w:rPr>
        <w:t>, O.</w:t>
      </w:r>
      <w:r w:rsidR="002B3C61" w:rsidRPr="00FE6EC6">
        <w:rPr>
          <w:rFonts w:ascii="Times New Roman" w:hAnsi="Times New Roman" w:cs="Times New Roman"/>
          <w:sz w:val="24"/>
          <w:szCs w:val="24"/>
          <w:vertAlign w:val="superscript"/>
        </w:rPr>
        <w:t>1</w:t>
      </w:r>
      <w:r w:rsidR="002B3C61" w:rsidRPr="00FE6EC6">
        <w:rPr>
          <w:rFonts w:ascii="Times New Roman" w:hAnsi="Times New Roman" w:cs="Times New Roman"/>
          <w:sz w:val="24"/>
          <w:szCs w:val="24"/>
        </w:rPr>
        <w:t xml:space="preserve">, </w:t>
      </w:r>
      <w:r w:rsidRPr="00FE6EC6">
        <w:rPr>
          <w:rFonts w:ascii="Times New Roman" w:hAnsi="Times New Roman" w:cs="Times New Roman"/>
          <w:sz w:val="24"/>
          <w:szCs w:val="24"/>
        </w:rPr>
        <w:t>D. Feny</w:t>
      </w:r>
      <w:r w:rsidR="006D6B93">
        <w:rPr>
          <w:rFonts w:ascii="Times New Roman" w:hAnsi="Times New Roman" w:cs="Times New Roman"/>
          <w:sz w:val="24"/>
          <w:szCs w:val="24"/>
        </w:rPr>
        <w:t>ȍ</w:t>
      </w:r>
      <w:r w:rsidRPr="00FE6EC6">
        <w:rPr>
          <w:rFonts w:ascii="Times New Roman" w:hAnsi="Times New Roman" w:cs="Times New Roman"/>
          <w:sz w:val="24"/>
          <w:szCs w:val="24"/>
          <w:vertAlign w:val="superscript"/>
        </w:rPr>
        <w:t>1</w:t>
      </w:r>
    </w:p>
    <w:p w:rsidR="00CF133E" w:rsidRDefault="00CF133E" w:rsidP="001F3519">
      <w:pPr>
        <w:spacing w:line="360" w:lineRule="auto"/>
        <w:jc w:val="center"/>
        <w:rPr>
          <w:rFonts w:ascii="Times New Roman" w:hAnsi="Times New Roman" w:cs="Times New Roman"/>
          <w:i/>
          <w:sz w:val="24"/>
          <w:szCs w:val="24"/>
        </w:rPr>
      </w:pPr>
      <w:r w:rsidRPr="00FE6EC6">
        <w:rPr>
          <w:rFonts w:ascii="Times New Roman" w:hAnsi="Times New Roman" w:cs="Times New Roman"/>
          <w:i/>
          <w:sz w:val="24"/>
          <w:szCs w:val="24"/>
          <w:vertAlign w:val="superscript"/>
        </w:rPr>
        <w:t>1</w:t>
      </w:r>
      <w:r w:rsidRPr="00FE6EC6">
        <w:rPr>
          <w:rFonts w:ascii="Times New Roman" w:hAnsi="Times New Roman" w:cs="Times New Roman"/>
          <w:i/>
          <w:sz w:val="24"/>
          <w:szCs w:val="24"/>
        </w:rPr>
        <w:t>New York University School of Medicine, New York, NY</w:t>
      </w:r>
    </w:p>
    <w:p w:rsidR="006D62FD" w:rsidRPr="006D62FD" w:rsidRDefault="006D62FD" w:rsidP="006D62FD">
      <w:pPr>
        <w:spacing w:line="360" w:lineRule="auto"/>
        <w:rPr>
          <w:rFonts w:ascii="Times New Roman" w:hAnsi="Times New Roman" w:cs="Times New Roman"/>
          <w:sz w:val="24"/>
          <w:szCs w:val="24"/>
        </w:rPr>
      </w:pPr>
      <w:r w:rsidRPr="006D62FD">
        <w:rPr>
          <w:rFonts w:ascii="Times New Roman" w:hAnsi="Times New Roman" w:cs="Times New Roman"/>
          <w:sz w:val="24"/>
          <w:szCs w:val="24"/>
        </w:rPr>
        <w:t xml:space="preserve">Corresponding Author: </w:t>
      </w:r>
      <w:r>
        <w:rPr>
          <w:rFonts w:ascii="Times New Roman" w:hAnsi="Times New Roman" w:cs="Times New Roman"/>
          <w:sz w:val="24"/>
          <w:szCs w:val="24"/>
        </w:rPr>
        <w:t xml:space="preserve">David </w:t>
      </w:r>
      <w:proofErr w:type="spellStart"/>
      <w:r>
        <w:rPr>
          <w:rFonts w:ascii="Times New Roman" w:hAnsi="Times New Roman" w:cs="Times New Roman"/>
          <w:sz w:val="24"/>
          <w:szCs w:val="24"/>
        </w:rPr>
        <w:t>Feny</w:t>
      </w:r>
      <w:r w:rsidR="006D6B93">
        <w:rPr>
          <w:rFonts w:ascii="Times New Roman" w:hAnsi="Times New Roman" w:cs="Times New Roman"/>
          <w:sz w:val="24"/>
          <w:szCs w:val="24"/>
        </w:rPr>
        <w:t>ȍ</w:t>
      </w:r>
      <w:proofErr w:type="spellEnd"/>
      <w:r>
        <w:rPr>
          <w:rFonts w:ascii="Times New Roman" w:hAnsi="Times New Roman" w:cs="Times New Roman"/>
          <w:sz w:val="24"/>
          <w:szCs w:val="24"/>
        </w:rPr>
        <w:t xml:space="preserve">, Ph.D. </w:t>
      </w:r>
      <w:proofErr w:type="spellStart"/>
      <w:r>
        <w:rPr>
          <w:rFonts w:ascii="Times New Roman" w:hAnsi="Times New Roman" w:cs="Times New Roman"/>
          <w:sz w:val="24"/>
          <w:szCs w:val="24"/>
        </w:rPr>
        <w:t>tel</w:t>
      </w:r>
      <w:proofErr w:type="spellEnd"/>
      <w:r>
        <w:rPr>
          <w:rFonts w:ascii="Times New Roman" w:hAnsi="Times New Roman" w:cs="Times New Roman"/>
          <w:sz w:val="24"/>
          <w:szCs w:val="24"/>
        </w:rPr>
        <w:t>: 212.263.2216, fax: 212.263.5995, email: david@fenyolab.org</w:t>
      </w:r>
    </w:p>
    <w:p w:rsidR="00C91F4D" w:rsidRDefault="00EA2A54" w:rsidP="00EA2A54">
      <w:pPr>
        <w:spacing w:line="360" w:lineRule="auto"/>
        <w:rPr>
          <w:rFonts w:ascii="Times New Roman" w:hAnsi="Times New Roman" w:cs="Times New Roman"/>
          <w:b/>
          <w:sz w:val="24"/>
          <w:szCs w:val="24"/>
        </w:rPr>
      </w:pPr>
      <w:r w:rsidRPr="00556A4E">
        <w:rPr>
          <w:rFonts w:ascii="Times New Roman" w:hAnsi="Times New Roman" w:cs="Times New Roman"/>
          <w:b/>
          <w:sz w:val="24"/>
          <w:szCs w:val="24"/>
        </w:rPr>
        <w:t>Running Title:</w:t>
      </w:r>
      <w:r w:rsidR="003043C9">
        <w:rPr>
          <w:rFonts w:ascii="Times New Roman" w:hAnsi="Times New Roman" w:cs="Times New Roman"/>
          <w:b/>
          <w:sz w:val="24"/>
          <w:szCs w:val="24"/>
        </w:rPr>
        <w:t xml:space="preserve"> </w:t>
      </w:r>
      <w:r w:rsidR="00C5786C">
        <w:rPr>
          <w:rFonts w:ascii="Times New Roman" w:hAnsi="Times New Roman" w:cs="Times New Roman"/>
          <w:sz w:val="24"/>
          <w:szCs w:val="24"/>
        </w:rPr>
        <w:t>QUILTS</w:t>
      </w:r>
      <w:r w:rsidR="00C91F4D">
        <w:rPr>
          <w:rFonts w:ascii="Times New Roman" w:hAnsi="Times New Roman" w:cs="Times New Roman"/>
          <w:sz w:val="24"/>
          <w:szCs w:val="24"/>
        </w:rPr>
        <w:t>: Software for Sample Specific Protein Database Creation</w:t>
      </w:r>
    </w:p>
    <w:p w:rsidR="00EA2A54" w:rsidRDefault="00EA2A54" w:rsidP="00EA2A54">
      <w:pPr>
        <w:spacing w:line="360" w:lineRule="auto"/>
        <w:rPr>
          <w:rFonts w:ascii="Times New Roman" w:hAnsi="Times New Roman" w:cs="Times New Roman"/>
          <w:sz w:val="24"/>
          <w:szCs w:val="24"/>
        </w:rPr>
      </w:pPr>
      <w:r w:rsidRPr="00556A4E">
        <w:rPr>
          <w:rFonts w:ascii="Times New Roman" w:hAnsi="Times New Roman" w:cs="Times New Roman"/>
          <w:b/>
          <w:sz w:val="24"/>
          <w:szCs w:val="24"/>
        </w:rPr>
        <w:t>Abbreviations:</w:t>
      </w:r>
      <w:r>
        <w:rPr>
          <w:rFonts w:ascii="Times New Roman" w:hAnsi="Times New Roman" w:cs="Times New Roman"/>
          <w:sz w:val="24"/>
          <w:szCs w:val="24"/>
        </w:rPr>
        <w:t xml:space="preserve"> </w:t>
      </w:r>
      <w:r w:rsidR="005942AE">
        <w:rPr>
          <w:rFonts w:ascii="Times New Roman" w:hAnsi="Times New Roman" w:cs="Times New Roman"/>
          <w:sz w:val="24"/>
          <w:szCs w:val="24"/>
        </w:rPr>
        <w:t xml:space="preserve">AA, Amino Acid; </w:t>
      </w:r>
      <w:r w:rsidR="00EA27D7">
        <w:rPr>
          <w:rFonts w:ascii="Times New Roman" w:hAnsi="Times New Roman" w:cs="Times New Roman"/>
          <w:sz w:val="24"/>
          <w:szCs w:val="24"/>
        </w:rPr>
        <w:t>BAM,</w:t>
      </w:r>
      <w:r w:rsidR="0066575F">
        <w:rPr>
          <w:rFonts w:ascii="Times New Roman" w:hAnsi="Times New Roman" w:cs="Times New Roman"/>
          <w:sz w:val="24"/>
          <w:szCs w:val="24"/>
        </w:rPr>
        <w:t xml:space="preserve"> Binary Alignment/Map</w:t>
      </w:r>
      <w:r w:rsidR="00EA27D7">
        <w:rPr>
          <w:rFonts w:ascii="Times New Roman" w:hAnsi="Times New Roman" w:cs="Times New Roman"/>
          <w:sz w:val="24"/>
          <w:szCs w:val="24"/>
        </w:rPr>
        <w:t xml:space="preserve"> ;</w:t>
      </w:r>
      <w:r w:rsidR="00953C94" w:rsidRPr="00953C94">
        <w:rPr>
          <w:rFonts w:ascii="Times New Roman" w:hAnsi="Times New Roman" w:cs="Times New Roman"/>
          <w:sz w:val="24"/>
          <w:szCs w:val="24"/>
        </w:rPr>
        <w:t xml:space="preserve"> </w:t>
      </w:r>
      <w:r w:rsidR="00953C94" w:rsidRPr="00FE6EC6">
        <w:rPr>
          <w:rFonts w:ascii="Times New Roman" w:hAnsi="Times New Roman" w:cs="Times New Roman"/>
          <w:sz w:val="24"/>
          <w:szCs w:val="24"/>
        </w:rPr>
        <w:t>BED</w:t>
      </w:r>
      <w:r w:rsidR="00953C94">
        <w:rPr>
          <w:rFonts w:ascii="Times New Roman" w:hAnsi="Times New Roman" w:cs="Times New Roman"/>
          <w:sz w:val="24"/>
          <w:szCs w:val="24"/>
        </w:rPr>
        <w:t xml:space="preserve">, Browser Extensible Data; </w:t>
      </w:r>
      <w:r w:rsidR="00EA27D7">
        <w:rPr>
          <w:rFonts w:ascii="Times New Roman" w:hAnsi="Times New Roman" w:cs="Times New Roman"/>
          <w:sz w:val="24"/>
          <w:szCs w:val="24"/>
        </w:rPr>
        <w:t xml:space="preserve">BWA, Burrows-Wheeler Alignment; </w:t>
      </w:r>
      <w:r w:rsidR="00F62DC4">
        <w:rPr>
          <w:rFonts w:ascii="Times New Roman" w:hAnsi="Times New Roman" w:cs="Times New Roman"/>
          <w:sz w:val="24"/>
          <w:szCs w:val="24"/>
        </w:rPr>
        <w:t xml:space="preserve">CIMP, CPG island methylation phenotype; </w:t>
      </w:r>
      <w:r w:rsidR="006B7119">
        <w:rPr>
          <w:rFonts w:ascii="Times New Roman" w:hAnsi="Times New Roman" w:cs="Times New Roman"/>
          <w:sz w:val="24"/>
          <w:szCs w:val="24"/>
        </w:rPr>
        <w:t xml:space="preserve">CIN, Chromosome Instability; </w:t>
      </w:r>
      <w:r w:rsidR="00964B16">
        <w:rPr>
          <w:rFonts w:ascii="Times New Roman" w:hAnsi="Times New Roman" w:cs="Times New Roman"/>
          <w:sz w:val="24"/>
          <w:szCs w:val="24"/>
        </w:rPr>
        <w:t xml:space="preserve">DNA, Deoxyribonucleic Acid; </w:t>
      </w:r>
      <w:r w:rsidR="006B7119">
        <w:rPr>
          <w:rFonts w:ascii="Times New Roman" w:hAnsi="Times New Roman" w:cs="Times New Roman"/>
          <w:sz w:val="24"/>
          <w:szCs w:val="24"/>
        </w:rPr>
        <w:t xml:space="preserve">MSI, Microsatellite Instability;  </w:t>
      </w:r>
      <w:r w:rsidR="000F10DE">
        <w:rPr>
          <w:rFonts w:ascii="Times New Roman" w:hAnsi="Times New Roman" w:cs="Times New Roman"/>
          <w:sz w:val="24"/>
          <w:szCs w:val="24"/>
        </w:rPr>
        <w:t xml:space="preserve">NGS, Next Generation Sequencing; </w:t>
      </w:r>
      <w:r w:rsidR="00964B16">
        <w:rPr>
          <w:rFonts w:ascii="Times New Roman" w:hAnsi="Times New Roman" w:cs="Times New Roman"/>
          <w:sz w:val="24"/>
          <w:szCs w:val="24"/>
        </w:rPr>
        <w:t xml:space="preserve">RNA, Ribonucleic Acid; </w:t>
      </w:r>
      <w:r w:rsidR="0066575F">
        <w:rPr>
          <w:rFonts w:ascii="Times New Roman" w:hAnsi="Times New Roman" w:cs="Times New Roman"/>
          <w:sz w:val="24"/>
          <w:szCs w:val="24"/>
        </w:rPr>
        <w:t xml:space="preserve">SAM, Sequence Alignment/Map; </w:t>
      </w:r>
      <w:r w:rsidR="00EA27D7">
        <w:rPr>
          <w:rFonts w:ascii="Times New Roman" w:hAnsi="Times New Roman" w:cs="Times New Roman"/>
          <w:sz w:val="24"/>
          <w:szCs w:val="24"/>
        </w:rPr>
        <w:t xml:space="preserve">SNP, Single Nucleotide Polymorphism; </w:t>
      </w:r>
      <w:r w:rsidR="00EA27D7" w:rsidRPr="00FE6EC6">
        <w:rPr>
          <w:rFonts w:ascii="Times New Roman" w:hAnsi="Times New Roman" w:cs="Times New Roman"/>
          <w:sz w:val="24"/>
          <w:szCs w:val="24"/>
        </w:rPr>
        <w:t>SNV</w:t>
      </w:r>
      <w:r w:rsidR="00EA27D7">
        <w:rPr>
          <w:rFonts w:ascii="Times New Roman" w:hAnsi="Times New Roman" w:cs="Times New Roman"/>
          <w:sz w:val="24"/>
          <w:szCs w:val="24"/>
        </w:rPr>
        <w:t xml:space="preserve">, Single Nucleotide Variants; </w:t>
      </w:r>
      <w:r>
        <w:rPr>
          <w:rFonts w:ascii="Times New Roman" w:hAnsi="Times New Roman" w:cs="Times New Roman"/>
          <w:sz w:val="24"/>
          <w:szCs w:val="24"/>
        </w:rPr>
        <w:t xml:space="preserve">TCGA, The Cancer Genome Atlas; </w:t>
      </w:r>
    </w:p>
    <w:p w:rsidR="00D274B0" w:rsidRDefault="00D274B0" w:rsidP="00EA2A54">
      <w:pPr>
        <w:spacing w:line="360" w:lineRule="auto"/>
        <w:rPr>
          <w:rFonts w:ascii="Times New Roman" w:hAnsi="Times New Roman" w:cs="Times New Roman"/>
          <w:sz w:val="24"/>
          <w:szCs w:val="24"/>
        </w:rPr>
      </w:pPr>
      <w:r w:rsidRPr="00D274B0">
        <w:rPr>
          <w:rFonts w:ascii="Times New Roman" w:hAnsi="Times New Roman" w:cs="Times New Roman"/>
          <w:b/>
          <w:sz w:val="24"/>
          <w:szCs w:val="24"/>
        </w:rPr>
        <w:t>SUMMARY</w:t>
      </w:r>
    </w:p>
    <w:p w:rsidR="00886840" w:rsidRPr="00886840" w:rsidRDefault="00715B8D" w:rsidP="0060453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E50D40">
        <w:rPr>
          <w:rFonts w:ascii="Times New Roman" w:hAnsi="Times New Roman" w:cs="Times New Roman"/>
          <w:sz w:val="24"/>
          <w:szCs w:val="24"/>
        </w:rPr>
        <w:t>have d</w:t>
      </w:r>
      <w:r w:rsidR="00832774">
        <w:rPr>
          <w:rFonts w:ascii="Times New Roman" w:hAnsi="Times New Roman" w:cs="Times New Roman"/>
          <w:sz w:val="24"/>
          <w:szCs w:val="24"/>
        </w:rPr>
        <w:t xml:space="preserve">eveloped </w:t>
      </w:r>
      <w:r w:rsidR="00C5786C">
        <w:rPr>
          <w:rFonts w:ascii="Times New Roman" w:hAnsi="Times New Roman" w:cs="Times New Roman"/>
          <w:sz w:val="24"/>
          <w:szCs w:val="24"/>
        </w:rPr>
        <w:t>QUILTS</w:t>
      </w:r>
      <w:r w:rsidR="00832774">
        <w:rPr>
          <w:rFonts w:ascii="Times New Roman" w:hAnsi="Times New Roman" w:cs="Times New Roman"/>
          <w:sz w:val="24"/>
          <w:szCs w:val="24"/>
        </w:rPr>
        <w:t xml:space="preserve">, </w:t>
      </w:r>
      <w:r w:rsidR="00E50D40">
        <w:rPr>
          <w:rFonts w:ascii="Times New Roman" w:hAnsi="Times New Roman" w:cs="Times New Roman"/>
          <w:sz w:val="24"/>
          <w:szCs w:val="24"/>
        </w:rPr>
        <w:t xml:space="preserve">a </w:t>
      </w:r>
      <w:proofErr w:type="spellStart"/>
      <w:r w:rsidR="00E50D40">
        <w:rPr>
          <w:rFonts w:ascii="Times New Roman" w:hAnsi="Times New Roman" w:cs="Times New Roman"/>
          <w:sz w:val="24"/>
          <w:szCs w:val="24"/>
        </w:rPr>
        <w:t>prot</w:t>
      </w:r>
      <w:r>
        <w:rPr>
          <w:rFonts w:ascii="Times New Roman" w:hAnsi="Times New Roman" w:cs="Times New Roman"/>
          <w:sz w:val="24"/>
          <w:szCs w:val="24"/>
        </w:rPr>
        <w:t>eogenomic</w:t>
      </w:r>
      <w:proofErr w:type="spellEnd"/>
      <w:r>
        <w:rPr>
          <w:rFonts w:ascii="Times New Roman" w:hAnsi="Times New Roman" w:cs="Times New Roman"/>
          <w:sz w:val="24"/>
          <w:szCs w:val="24"/>
        </w:rPr>
        <w:t xml:space="preserve"> integration software,</w:t>
      </w:r>
      <w:r w:rsidR="00832774">
        <w:rPr>
          <w:rFonts w:ascii="Times New Roman" w:hAnsi="Times New Roman" w:cs="Times New Roman"/>
          <w:sz w:val="24"/>
          <w:szCs w:val="24"/>
        </w:rPr>
        <w:t xml:space="preserve"> which incorporates</w:t>
      </w:r>
      <w:r>
        <w:rPr>
          <w:rFonts w:ascii="Times New Roman" w:hAnsi="Times New Roman" w:cs="Times New Roman"/>
          <w:sz w:val="24"/>
          <w:szCs w:val="24"/>
        </w:rPr>
        <w:t xml:space="preserve"> germline and somatic sequence variants, splice variants</w:t>
      </w:r>
      <w:r w:rsidR="00296EE5">
        <w:rPr>
          <w:rFonts w:ascii="Times New Roman" w:hAnsi="Times New Roman" w:cs="Times New Roman"/>
          <w:sz w:val="24"/>
          <w:szCs w:val="24"/>
        </w:rPr>
        <w:t xml:space="preserve">, </w:t>
      </w:r>
      <w:r>
        <w:rPr>
          <w:rFonts w:ascii="Times New Roman" w:hAnsi="Times New Roman" w:cs="Times New Roman"/>
          <w:sz w:val="24"/>
          <w:szCs w:val="24"/>
        </w:rPr>
        <w:t>novel expression</w:t>
      </w:r>
      <w:r w:rsidR="00244D0C">
        <w:rPr>
          <w:rFonts w:ascii="Times New Roman" w:hAnsi="Times New Roman" w:cs="Times New Roman"/>
          <w:sz w:val="24"/>
          <w:szCs w:val="24"/>
        </w:rPr>
        <w:t>,</w:t>
      </w:r>
      <w:r>
        <w:rPr>
          <w:rFonts w:ascii="Times New Roman" w:hAnsi="Times New Roman" w:cs="Times New Roman"/>
          <w:sz w:val="24"/>
          <w:szCs w:val="24"/>
        </w:rPr>
        <w:t xml:space="preserve"> </w:t>
      </w:r>
      <w:r w:rsidR="00296EE5">
        <w:rPr>
          <w:rFonts w:ascii="Times New Roman" w:hAnsi="Times New Roman" w:cs="Times New Roman"/>
          <w:sz w:val="24"/>
          <w:szCs w:val="24"/>
        </w:rPr>
        <w:t xml:space="preserve">and fusion genes </w:t>
      </w:r>
      <w:r>
        <w:rPr>
          <w:rFonts w:ascii="Times New Roman" w:hAnsi="Times New Roman" w:cs="Times New Roman"/>
          <w:sz w:val="24"/>
          <w:szCs w:val="24"/>
        </w:rPr>
        <w:t xml:space="preserve">from DNA and RNA sequencing analysis </w:t>
      </w:r>
      <w:r w:rsidR="00832774">
        <w:rPr>
          <w:rFonts w:ascii="Times New Roman" w:hAnsi="Times New Roman" w:cs="Times New Roman"/>
          <w:sz w:val="24"/>
          <w:szCs w:val="24"/>
        </w:rPr>
        <w:t xml:space="preserve">into </w:t>
      </w:r>
      <w:r w:rsidR="00C5786C">
        <w:rPr>
          <w:rFonts w:ascii="Times New Roman" w:hAnsi="Times New Roman" w:cs="Times New Roman"/>
          <w:sz w:val="24"/>
          <w:szCs w:val="24"/>
        </w:rPr>
        <w:t>a</w:t>
      </w:r>
      <w:r w:rsidR="00832774">
        <w:rPr>
          <w:rFonts w:ascii="Times New Roman" w:hAnsi="Times New Roman" w:cs="Times New Roman"/>
          <w:sz w:val="24"/>
          <w:szCs w:val="24"/>
        </w:rPr>
        <w:t xml:space="preserve"> reference proteome </w:t>
      </w:r>
      <w:r>
        <w:rPr>
          <w:rFonts w:ascii="Times New Roman" w:hAnsi="Times New Roman" w:cs="Times New Roman"/>
          <w:sz w:val="24"/>
          <w:szCs w:val="24"/>
        </w:rPr>
        <w:t>to c</w:t>
      </w:r>
      <w:r w:rsidR="00832774">
        <w:rPr>
          <w:rFonts w:ascii="Times New Roman" w:hAnsi="Times New Roman" w:cs="Times New Roman"/>
          <w:sz w:val="24"/>
          <w:szCs w:val="24"/>
        </w:rPr>
        <w:t>reate</w:t>
      </w:r>
      <w:r>
        <w:rPr>
          <w:rFonts w:ascii="Times New Roman" w:hAnsi="Times New Roman" w:cs="Times New Roman"/>
          <w:sz w:val="24"/>
          <w:szCs w:val="24"/>
        </w:rPr>
        <w:t xml:space="preserve"> sample-specific </w:t>
      </w:r>
      <w:r w:rsidR="00C5786C">
        <w:rPr>
          <w:rFonts w:ascii="Times New Roman" w:hAnsi="Times New Roman" w:cs="Times New Roman"/>
          <w:sz w:val="24"/>
          <w:szCs w:val="24"/>
        </w:rPr>
        <w:t>protein sequence databases</w:t>
      </w:r>
      <w:r>
        <w:rPr>
          <w:rFonts w:ascii="Times New Roman" w:hAnsi="Times New Roman" w:cs="Times New Roman"/>
          <w:sz w:val="24"/>
          <w:szCs w:val="24"/>
        </w:rPr>
        <w:t xml:space="preserve"> for </w:t>
      </w:r>
      <w:r w:rsidR="00C5786C">
        <w:rPr>
          <w:rFonts w:ascii="Times New Roman" w:hAnsi="Times New Roman" w:cs="Times New Roman"/>
          <w:sz w:val="24"/>
          <w:szCs w:val="24"/>
        </w:rPr>
        <w:t>mass spectrometry (MS) based</w:t>
      </w:r>
      <w:r>
        <w:rPr>
          <w:rFonts w:ascii="Times New Roman" w:hAnsi="Times New Roman" w:cs="Times New Roman"/>
          <w:sz w:val="24"/>
          <w:szCs w:val="24"/>
        </w:rPr>
        <w:t xml:space="preserve"> protein identification. </w:t>
      </w:r>
      <w:r w:rsidR="0082488F">
        <w:rPr>
          <w:rFonts w:ascii="Times New Roman" w:hAnsi="Times New Roman" w:cs="Times New Roman"/>
          <w:sz w:val="24"/>
          <w:szCs w:val="24"/>
        </w:rPr>
        <w:t xml:space="preserve"> </w:t>
      </w:r>
      <w:r w:rsidR="00F34C4D">
        <w:rPr>
          <w:rFonts w:ascii="Times New Roman" w:hAnsi="Times New Roman" w:cs="Times New Roman"/>
          <w:sz w:val="24"/>
          <w:szCs w:val="24"/>
        </w:rPr>
        <w:t xml:space="preserve">These databases allow for </w:t>
      </w:r>
      <w:r w:rsidR="00400998">
        <w:rPr>
          <w:rFonts w:ascii="Times New Roman" w:hAnsi="Times New Roman" w:cs="Times New Roman"/>
          <w:sz w:val="24"/>
          <w:szCs w:val="24"/>
        </w:rPr>
        <w:t>sensitive and specific</w:t>
      </w:r>
      <w:r w:rsidR="00F34C4D">
        <w:rPr>
          <w:rFonts w:ascii="Times New Roman" w:hAnsi="Times New Roman" w:cs="Times New Roman"/>
          <w:sz w:val="24"/>
          <w:szCs w:val="24"/>
        </w:rPr>
        <w:t xml:space="preserve"> identification</w:t>
      </w:r>
      <w:r w:rsidR="00400998">
        <w:rPr>
          <w:rFonts w:ascii="Times New Roman" w:hAnsi="Times New Roman" w:cs="Times New Roman"/>
          <w:sz w:val="24"/>
          <w:szCs w:val="24"/>
        </w:rPr>
        <w:t xml:space="preserve"> of novel protein isoforms</w:t>
      </w:r>
      <w:r w:rsidR="008A07FA">
        <w:rPr>
          <w:rFonts w:ascii="Times New Roman" w:hAnsi="Times New Roman" w:cs="Times New Roman"/>
          <w:sz w:val="24"/>
          <w:szCs w:val="24"/>
        </w:rPr>
        <w:t xml:space="preserve"> through inclusion of the full proteomic potential of each tumor while</w:t>
      </w:r>
      <w:r w:rsidR="00832774">
        <w:rPr>
          <w:rFonts w:ascii="Times New Roman" w:hAnsi="Times New Roman" w:cs="Times New Roman"/>
          <w:sz w:val="24"/>
          <w:szCs w:val="24"/>
        </w:rPr>
        <w:t xml:space="preserve"> simultaneously </w:t>
      </w:r>
      <w:r w:rsidR="008A07FA">
        <w:rPr>
          <w:rFonts w:ascii="Times New Roman" w:hAnsi="Times New Roman" w:cs="Times New Roman"/>
          <w:sz w:val="24"/>
          <w:szCs w:val="24"/>
        </w:rPr>
        <w:t>minimizing</w:t>
      </w:r>
      <w:r w:rsidR="00832774">
        <w:rPr>
          <w:rFonts w:ascii="Times New Roman" w:hAnsi="Times New Roman" w:cs="Times New Roman"/>
          <w:sz w:val="24"/>
          <w:szCs w:val="24"/>
        </w:rPr>
        <w:t xml:space="preserve"> database size. </w:t>
      </w:r>
      <w:r w:rsidR="008A07FA">
        <w:rPr>
          <w:rFonts w:ascii="Times New Roman" w:hAnsi="Times New Roman" w:cs="Times New Roman"/>
          <w:sz w:val="24"/>
          <w:szCs w:val="24"/>
        </w:rPr>
        <w:t xml:space="preserve"> </w:t>
      </w:r>
      <w:r w:rsidR="001A6721">
        <w:rPr>
          <w:rFonts w:ascii="Times New Roman" w:hAnsi="Times New Roman" w:cs="Times New Roman"/>
          <w:sz w:val="24"/>
          <w:szCs w:val="24"/>
        </w:rPr>
        <w:t xml:space="preserve">This tool is available for public use </w:t>
      </w:r>
      <w:r w:rsidR="00FC6E83">
        <w:rPr>
          <w:rFonts w:ascii="Times New Roman" w:hAnsi="Times New Roman" w:cs="Times New Roman"/>
          <w:sz w:val="24"/>
          <w:szCs w:val="24"/>
        </w:rPr>
        <w:t>(</w:t>
      </w:r>
      <w:r w:rsidR="009B5A0B" w:rsidRPr="00F74371">
        <w:rPr>
          <w:rFonts w:ascii="Times New Roman" w:hAnsi="Times New Roman" w:cs="Times New Roman"/>
          <w:sz w:val="24"/>
          <w:szCs w:val="24"/>
        </w:rPr>
        <w:t>quilts.fenyolab.org</w:t>
      </w:r>
      <w:r w:rsidR="00FC6E83">
        <w:rPr>
          <w:rFonts w:ascii="Times New Roman" w:hAnsi="Times New Roman" w:cs="Times New Roman"/>
          <w:sz w:val="24"/>
          <w:szCs w:val="24"/>
        </w:rPr>
        <w:t xml:space="preserve">) and can be easily incorporated </w:t>
      </w:r>
      <w:r w:rsidR="001A6721">
        <w:rPr>
          <w:rFonts w:ascii="Times New Roman" w:hAnsi="Times New Roman" w:cs="Times New Roman"/>
          <w:sz w:val="24"/>
          <w:szCs w:val="24"/>
        </w:rPr>
        <w:t>into current proteomics pipelines</w:t>
      </w:r>
      <w:r w:rsidR="00FC6E83">
        <w:rPr>
          <w:rFonts w:ascii="Times New Roman" w:hAnsi="Times New Roman" w:cs="Times New Roman"/>
          <w:sz w:val="24"/>
          <w:szCs w:val="24"/>
        </w:rPr>
        <w:t xml:space="preserve">. </w:t>
      </w:r>
      <w:r w:rsidR="0082488F">
        <w:rPr>
          <w:rFonts w:ascii="Times New Roman" w:hAnsi="Times New Roman" w:cs="Times New Roman"/>
          <w:sz w:val="24"/>
          <w:szCs w:val="24"/>
        </w:rPr>
        <w:t xml:space="preserve">To </w:t>
      </w:r>
      <w:r w:rsidR="00B07690">
        <w:rPr>
          <w:rFonts w:ascii="Times New Roman" w:hAnsi="Times New Roman" w:cs="Times New Roman"/>
          <w:sz w:val="24"/>
          <w:szCs w:val="24"/>
        </w:rPr>
        <w:t xml:space="preserve">demonstrate the capabilities of </w:t>
      </w:r>
      <w:r w:rsidR="00C5786C">
        <w:rPr>
          <w:rFonts w:ascii="Times New Roman" w:hAnsi="Times New Roman" w:cs="Times New Roman"/>
          <w:sz w:val="24"/>
          <w:szCs w:val="24"/>
        </w:rPr>
        <w:t>QUILTS</w:t>
      </w:r>
      <w:r w:rsidR="00B07690">
        <w:rPr>
          <w:rFonts w:ascii="Times New Roman" w:hAnsi="Times New Roman" w:cs="Times New Roman"/>
          <w:sz w:val="24"/>
          <w:szCs w:val="24"/>
        </w:rPr>
        <w:t>, we created tumor specifi</w:t>
      </w:r>
      <w:r w:rsidR="007937C8">
        <w:rPr>
          <w:rFonts w:ascii="Times New Roman" w:hAnsi="Times New Roman" w:cs="Times New Roman"/>
          <w:sz w:val="24"/>
          <w:szCs w:val="24"/>
        </w:rPr>
        <w:t>c databases for 105 breast and 82</w:t>
      </w:r>
      <w:r w:rsidR="00545014">
        <w:rPr>
          <w:rFonts w:ascii="Times New Roman" w:hAnsi="Times New Roman" w:cs="Times New Roman"/>
          <w:sz w:val="24"/>
          <w:szCs w:val="24"/>
        </w:rPr>
        <w:t xml:space="preserve"> colorectal</w:t>
      </w:r>
      <w:r w:rsidR="00B07690">
        <w:rPr>
          <w:rFonts w:ascii="Times New Roman" w:hAnsi="Times New Roman" w:cs="Times New Roman"/>
          <w:sz w:val="24"/>
          <w:szCs w:val="24"/>
        </w:rPr>
        <w:t xml:space="preserve"> tumors from the Cancer Genome Atlas retrospective collection</w:t>
      </w:r>
      <w:r w:rsidR="003347C2">
        <w:rPr>
          <w:rFonts w:ascii="Times New Roman" w:hAnsi="Times New Roman" w:cs="Times New Roman"/>
          <w:sz w:val="24"/>
          <w:szCs w:val="24"/>
        </w:rPr>
        <w:t xml:space="preserve">.  We </w:t>
      </w:r>
      <w:r w:rsidR="00C40563">
        <w:rPr>
          <w:rFonts w:ascii="Times New Roman" w:hAnsi="Times New Roman" w:cs="Times New Roman"/>
          <w:sz w:val="24"/>
          <w:szCs w:val="24"/>
        </w:rPr>
        <w:t>illustrate the number of</w:t>
      </w:r>
      <w:r w:rsidR="00424765">
        <w:rPr>
          <w:rFonts w:ascii="Times New Roman" w:hAnsi="Times New Roman" w:cs="Times New Roman"/>
          <w:sz w:val="24"/>
          <w:szCs w:val="24"/>
        </w:rPr>
        <w:t xml:space="preserve"> predicted</w:t>
      </w:r>
      <w:r w:rsidR="00C40563">
        <w:rPr>
          <w:rFonts w:ascii="Times New Roman" w:hAnsi="Times New Roman" w:cs="Times New Roman"/>
          <w:sz w:val="24"/>
          <w:szCs w:val="24"/>
        </w:rPr>
        <w:t xml:space="preserve"> unique peptides </w:t>
      </w:r>
      <w:r w:rsidR="00A351E4">
        <w:rPr>
          <w:rFonts w:ascii="Times New Roman" w:hAnsi="Times New Roman" w:cs="Times New Roman"/>
          <w:sz w:val="24"/>
          <w:szCs w:val="24"/>
        </w:rPr>
        <w:t>based on</w:t>
      </w:r>
      <w:r w:rsidR="00424765">
        <w:rPr>
          <w:rFonts w:ascii="Times New Roman" w:hAnsi="Times New Roman" w:cs="Times New Roman"/>
          <w:sz w:val="24"/>
          <w:szCs w:val="24"/>
        </w:rPr>
        <w:t xml:space="preserve"> </w:t>
      </w:r>
      <w:proofErr w:type="spellStart"/>
      <w:r w:rsidR="00A351E4">
        <w:rPr>
          <w:rFonts w:ascii="Times New Roman" w:hAnsi="Times New Roman" w:cs="Times New Roman"/>
          <w:sz w:val="24"/>
          <w:szCs w:val="24"/>
        </w:rPr>
        <w:t>nonsynonomous</w:t>
      </w:r>
      <w:proofErr w:type="spellEnd"/>
      <w:r w:rsidR="00A351E4">
        <w:rPr>
          <w:rFonts w:ascii="Times New Roman" w:hAnsi="Times New Roman" w:cs="Times New Roman"/>
          <w:sz w:val="24"/>
          <w:szCs w:val="24"/>
        </w:rPr>
        <w:t xml:space="preserve"> </w:t>
      </w:r>
      <w:r w:rsidR="00424765">
        <w:rPr>
          <w:rFonts w:ascii="Times New Roman" w:hAnsi="Times New Roman" w:cs="Times New Roman"/>
          <w:sz w:val="24"/>
          <w:szCs w:val="24"/>
        </w:rPr>
        <w:t>germline and somatic varia</w:t>
      </w:r>
      <w:r w:rsidR="00A351E4">
        <w:rPr>
          <w:rFonts w:ascii="Times New Roman" w:hAnsi="Times New Roman" w:cs="Times New Roman"/>
          <w:sz w:val="24"/>
          <w:szCs w:val="24"/>
        </w:rPr>
        <w:t>nt calls</w:t>
      </w:r>
      <w:r w:rsidR="00424765">
        <w:rPr>
          <w:rFonts w:ascii="Times New Roman" w:hAnsi="Times New Roman" w:cs="Times New Roman"/>
          <w:sz w:val="24"/>
          <w:szCs w:val="24"/>
        </w:rPr>
        <w:t>, unannotated alternative splicing and the translation of noncoding regions based on RNA-Seq junction data.</w:t>
      </w:r>
      <w:r w:rsidR="004E717E">
        <w:rPr>
          <w:rFonts w:ascii="Times New Roman" w:hAnsi="Times New Roman" w:cs="Times New Roman"/>
          <w:sz w:val="24"/>
          <w:szCs w:val="24"/>
        </w:rPr>
        <w:t xml:space="preserve"> </w:t>
      </w:r>
      <w:r w:rsidR="00424765">
        <w:rPr>
          <w:rFonts w:ascii="Times New Roman" w:hAnsi="Times New Roman" w:cs="Times New Roman"/>
          <w:sz w:val="24"/>
          <w:szCs w:val="24"/>
        </w:rPr>
        <w:t xml:space="preserve"> </w:t>
      </w:r>
      <w:r w:rsidR="007B3072">
        <w:rPr>
          <w:rFonts w:ascii="Times New Roman" w:hAnsi="Times New Roman" w:cs="Times New Roman"/>
          <w:sz w:val="24"/>
          <w:szCs w:val="24"/>
        </w:rPr>
        <w:t xml:space="preserve">An average of 13,315 and </w:t>
      </w:r>
      <w:r w:rsidR="007937C8">
        <w:rPr>
          <w:rFonts w:ascii="Times New Roman" w:hAnsi="Times New Roman" w:cs="Times New Roman"/>
          <w:sz w:val="24"/>
          <w:szCs w:val="24"/>
        </w:rPr>
        <w:t>13,886</w:t>
      </w:r>
      <w:r w:rsidR="007B3072">
        <w:rPr>
          <w:rFonts w:ascii="Times New Roman" w:hAnsi="Times New Roman" w:cs="Times New Roman"/>
          <w:sz w:val="24"/>
          <w:szCs w:val="24"/>
        </w:rPr>
        <w:t xml:space="preserve"> germline</w:t>
      </w:r>
      <w:r w:rsidR="00154E34">
        <w:rPr>
          <w:rFonts w:ascii="Times New Roman" w:hAnsi="Times New Roman" w:cs="Times New Roman"/>
          <w:sz w:val="24"/>
          <w:szCs w:val="24"/>
        </w:rPr>
        <w:t xml:space="preserve"> and 668 </w:t>
      </w:r>
      <w:r w:rsidR="007B3072">
        <w:rPr>
          <w:rFonts w:ascii="Times New Roman" w:hAnsi="Times New Roman" w:cs="Times New Roman"/>
          <w:sz w:val="24"/>
          <w:szCs w:val="24"/>
        </w:rPr>
        <w:t xml:space="preserve">and </w:t>
      </w:r>
      <w:r w:rsidR="00154E34">
        <w:rPr>
          <w:rFonts w:ascii="Times New Roman" w:hAnsi="Times New Roman" w:cs="Times New Roman"/>
          <w:sz w:val="24"/>
          <w:szCs w:val="24"/>
        </w:rPr>
        <w:t>2,</w:t>
      </w:r>
      <w:r w:rsidR="007937C8">
        <w:rPr>
          <w:rFonts w:ascii="Times New Roman" w:hAnsi="Times New Roman" w:cs="Times New Roman"/>
          <w:sz w:val="24"/>
          <w:szCs w:val="24"/>
        </w:rPr>
        <w:t>710</w:t>
      </w:r>
      <w:r w:rsidR="007B3072">
        <w:rPr>
          <w:rFonts w:ascii="Times New Roman" w:hAnsi="Times New Roman" w:cs="Times New Roman"/>
          <w:sz w:val="24"/>
          <w:szCs w:val="24"/>
        </w:rPr>
        <w:t xml:space="preserve"> somatic variant </w:t>
      </w:r>
      <w:proofErr w:type="spellStart"/>
      <w:r w:rsidR="00C5786C">
        <w:rPr>
          <w:rFonts w:ascii="Times New Roman" w:hAnsi="Times New Roman" w:cs="Times New Roman"/>
          <w:sz w:val="24"/>
          <w:szCs w:val="24"/>
        </w:rPr>
        <w:t>tryptic</w:t>
      </w:r>
      <w:proofErr w:type="spellEnd"/>
      <w:r w:rsidR="00C5786C">
        <w:rPr>
          <w:rFonts w:ascii="Times New Roman" w:hAnsi="Times New Roman" w:cs="Times New Roman"/>
          <w:sz w:val="24"/>
          <w:szCs w:val="24"/>
        </w:rPr>
        <w:t xml:space="preserve"> </w:t>
      </w:r>
      <w:r w:rsidR="007B3072">
        <w:rPr>
          <w:rFonts w:ascii="Times New Roman" w:hAnsi="Times New Roman" w:cs="Times New Roman"/>
          <w:sz w:val="24"/>
          <w:szCs w:val="24"/>
        </w:rPr>
        <w:t xml:space="preserve">peptides were identified across the breast and </w:t>
      </w:r>
      <w:r w:rsidR="00545014">
        <w:rPr>
          <w:rFonts w:ascii="Times New Roman" w:hAnsi="Times New Roman" w:cs="Times New Roman"/>
          <w:sz w:val="24"/>
          <w:szCs w:val="24"/>
        </w:rPr>
        <w:t xml:space="preserve">colorectal </w:t>
      </w:r>
      <w:r w:rsidR="007B3072">
        <w:rPr>
          <w:rFonts w:ascii="Times New Roman" w:hAnsi="Times New Roman" w:cs="Times New Roman"/>
          <w:sz w:val="24"/>
          <w:szCs w:val="24"/>
        </w:rPr>
        <w:t>tumors, respectively.</w:t>
      </w:r>
      <w:r w:rsidR="001A6721">
        <w:rPr>
          <w:rFonts w:ascii="Times New Roman" w:hAnsi="Times New Roman" w:cs="Times New Roman"/>
          <w:sz w:val="24"/>
          <w:szCs w:val="24"/>
        </w:rPr>
        <w:t xml:space="preserve"> Further, we identified</w:t>
      </w:r>
      <w:r w:rsidR="001F446D">
        <w:rPr>
          <w:rFonts w:ascii="Times New Roman" w:hAnsi="Times New Roman" w:cs="Times New Roman"/>
          <w:sz w:val="24"/>
          <w:szCs w:val="24"/>
        </w:rPr>
        <w:t xml:space="preserve"> an average of 65,277 breast and </w:t>
      </w:r>
      <w:r w:rsidR="007937C8">
        <w:rPr>
          <w:rFonts w:ascii="Times New Roman" w:hAnsi="Times New Roman" w:cs="Times New Roman"/>
          <w:sz w:val="24"/>
          <w:szCs w:val="24"/>
        </w:rPr>
        <w:t>35,755</w:t>
      </w:r>
      <w:r w:rsidR="001F446D">
        <w:rPr>
          <w:rFonts w:ascii="Times New Roman" w:hAnsi="Times New Roman" w:cs="Times New Roman"/>
          <w:sz w:val="24"/>
          <w:szCs w:val="24"/>
        </w:rPr>
        <w:t xml:space="preserve"> </w:t>
      </w:r>
      <w:r w:rsidR="00545014">
        <w:rPr>
          <w:rFonts w:ascii="Times New Roman" w:hAnsi="Times New Roman" w:cs="Times New Roman"/>
          <w:sz w:val="24"/>
          <w:szCs w:val="24"/>
        </w:rPr>
        <w:lastRenderedPageBreak/>
        <w:t xml:space="preserve">colorectal </w:t>
      </w:r>
      <w:r w:rsidR="001F446D">
        <w:rPr>
          <w:rFonts w:ascii="Times New Roman" w:hAnsi="Times New Roman" w:cs="Times New Roman"/>
          <w:sz w:val="24"/>
          <w:szCs w:val="24"/>
        </w:rPr>
        <w:t>unique peptides due to junction-based changes</w:t>
      </w:r>
      <w:r w:rsidR="005D0672">
        <w:rPr>
          <w:rFonts w:ascii="Times New Roman" w:hAnsi="Times New Roman" w:cs="Times New Roman"/>
          <w:sz w:val="24"/>
          <w:szCs w:val="24"/>
        </w:rPr>
        <w:t xml:space="preserve">, </w:t>
      </w:r>
      <w:r w:rsidR="00D60AC0">
        <w:rPr>
          <w:rFonts w:ascii="Times New Roman" w:hAnsi="Times New Roman" w:cs="Times New Roman"/>
          <w:sz w:val="24"/>
          <w:szCs w:val="24"/>
        </w:rPr>
        <w:t>comprised</w:t>
      </w:r>
      <w:r w:rsidR="005D0672">
        <w:rPr>
          <w:rFonts w:ascii="Times New Roman" w:hAnsi="Times New Roman" w:cs="Times New Roman"/>
          <w:sz w:val="24"/>
          <w:szCs w:val="24"/>
        </w:rPr>
        <w:t xml:space="preserve"> of</w:t>
      </w:r>
      <w:r w:rsidR="00D60AC0">
        <w:rPr>
          <w:rFonts w:ascii="Times New Roman" w:hAnsi="Times New Roman" w:cs="Times New Roman"/>
          <w:sz w:val="24"/>
          <w:szCs w:val="24"/>
        </w:rPr>
        <w:t xml:space="preserve"> a combination of</w:t>
      </w:r>
      <w:r w:rsidR="005D0672">
        <w:rPr>
          <w:rFonts w:ascii="Times New Roman" w:hAnsi="Times New Roman" w:cs="Times New Roman"/>
          <w:sz w:val="24"/>
          <w:szCs w:val="24"/>
        </w:rPr>
        <w:t xml:space="preserve"> unannotated alternative splicing events and </w:t>
      </w:r>
      <w:r w:rsidR="00D60AC0">
        <w:rPr>
          <w:rFonts w:ascii="Times New Roman" w:hAnsi="Times New Roman" w:cs="Times New Roman"/>
          <w:sz w:val="24"/>
          <w:szCs w:val="24"/>
        </w:rPr>
        <w:t>the translation of noncoding (</w:t>
      </w:r>
      <w:proofErr w:type="spellStart"/>
      <w:r w:rsidR="00D60AC0">
        <w:rPr>
          <w:rFonts w:ascii="Times New Roman" w:hAnsi="Times New Roman" w:cs="Times New Roman"/>
          <w:sz w:val="24"/>
          <w:szCs w:val="24"/>
        </w:rPr>
        <w:t>intronic</w:t>
      </w:r>
      <w:proofErr w:type="spellEnd"/>
      <w:r w:rsidR="00D60AC0">
        <w:rPr>
          <w:rFonts w:ascii="Times New Roman" w:hAnsi="Times New Roman" w:cs="Times New Roman"/>
          <w:sz w:val="24"/>
          <w:szCs w:val="24"/>
        </w:rPr>
        <w:t xml:space="preserve">, </w:t>
      </w:r>
      <w:proofErr w:type="spellStart"/>
      <w:r w:rsidR="00D60AC0">
        <w:rPr>
          <w:rFonts w:ascii="Times New Roman" w:hAnsi="Times New Roman" w:cs="Times New Roman"/>
          <w:sz w:val="24"/>
          <w:szCs w:val="24"/>
        </w:rPr>
        <w:t>integenic</w:t>
      </w:r>
      <w:proofErr w:type="spellEnd"/>
      <w:r w:rsidR="00F418EC">
        <w:rPr>
          <w:rFonts w:ascii="Times New Roman" w:hAnsi="Times New Roman" w:cs="Times New Roman"/>
          <w:sz w:val="24"/>
          <w:szCs w:val="24"/>
        </w:rPr>
        <w:t xml:space="preserve">, </w:t>
      </w:r>
      <w:proofErr w:type="spellStart"/>
      <w:r w:rsidR="00F418EC">
        <w:rPr>
          <w:rFonts w:ascii="Times New Roman" w:hAnsi="Times New Roman" w:cs="Times New Roman"/>
          <w:sz w:val="24"/>
          <w:szCs w:val="24"/>
        </w:rPr>
        <w:t>interexonic</w:t>
      </w:r>
      <w:proofErr w:type="spellEnd"/>
      <w:r w:rsidR="00D60AC0">
        <w:rPr>
          <w:rFonts w:ascii="Times New Roman" w:hAnsi="Times New Roman" w:cs="Times New Roman"/>
          <w:sz w:val="24"/>
          <w:szCs w:val="24"/>
        </w:rPr>
        <w:t xml:space="preserve">) </w:t>
      </w:r>
      <w:r w:rsidR="00AC0925">
        <w:rPr>
          <w:rFonts w:ascii="Times New Roman" w:hAnsi="Times New Roman" w:cs="Times New Roman"/>
          <w:sz w:val="24"/>
          <w:szCs w:val="24"/>
        </w:rPr>
        <w:t>gene</w:t>
      </w:r>
      <w:r w:rsidR="00D60AC0">
        <w:rPr>
          <w:rFonts w:ascii="Times New Roman" w:hAnsi="Times New Roman" w:cs="Times New Roman"/>
          <w:sz w:val="24"/>
          <w:szCs w:val="24"/>
        </w:rPr>
        <w:t xml:space="preserve"> regions</w:t>
      </w:r>
      <w:r w:rsidR="005D0672">
        <w:rPr>
          <w:rFonts w:ascii="Times New Roman" w:hAnsi="Times New Roman" w:cs="Times New Roman"/>
          <w:sz w:val="24"/>
          <w:szCs w:val="24"/>
        </w:rPr>
        <w:t xml:space="preserve">. </w:t>
      </w:r>
      <w:r w:rsidR="00082B68">
        <w:rPr>
          <w:rFonts w:ascii="Times New Roman" w:hAnsi="Times New Roman" w:cs="Times New Roman"/>
          <w:sz w:val="24"/>
          <w:szCs w:val="24"/>
        </w:rPr>
        <w:t xml:space="preserve">Additionally, we </w:t>
      </w:r>
      <w:r w:rsidR="001A6721">
        <w:rPr>
          <w:rFonts w:ascii="Times New Roman" w:hAnsi="Times New Roman" w:cs="Times New Roman"/>
          <w:sz w:val="24"/>
          <w:szCs w:val="24"/>
        </w:rPr>
        <w:t>found that</w:t>
      </w:r>
      <w:r w:rsidR="00082B68">
        <w:rPr>
          <w:rFonts w:ascii="Times New Roman" w:hAnsi="Times New Roman" w:cs="Times New Roman"/>
          <w:sz w:val="24"/>
          <w:szCs w:val="24"/>
        </w:rPr>
        <w:t xml:space="preserve"> approximately </w:t>
      </w:r>
      <w:r w:rsidR="0080422F">
        <w:rPr>
          <w:rFonts w:ascii="Times New Roman" w:hAnsi="Times New Roman" w:cs="Times New Roman"/>
          <w:sz w:val="24"/>
          <w:szCs w:val="24"/>
        </w:rPr>
        <w:t>30%</w:t>
      </w:r>
      <w:r w:rsidR="00082B68">
        <w:rPr>
          <w:rFonts w:ascii="Times New Roman" w:hAnsi="Times New Roman" w:cs="Times New Roman"/>
          <w:sz w:val="24"/>
          <w:szCs w:val="24"/>
        </w:rPr>
        <w:t xml:space="preserve"> of the sequencing predicted protein changes are </w:t>
      </w:r>
      <w:r w:rsidR="00560C22">
        <w:rPr>
          <w:rFonts w:ascii="Times New Roman" w:hAnsi="Times New Roman" w:cs="Times New Roman"/>
          <w:sz w:val="24"/>
          <w:szCs w:val="24"/>
        </w:rPr>
        <w:t>un</w:t>
      </w:r>
      <w:r w:rsidR="007B461F">
        <w:rPr>
          <w:rFonts w:ascii="Times New Roman" w:hAnsi="Times New Roman" w:cs="Times New Roman"/>
          <w:sz w:val="24"/>
          <w:szCs w:val="24"/>
        </w:rPr>
        <w:t>verifiable</w:t>
      </w:r>
      <w:r w:rsidR="00560C22">
        <w:rPr>
          <w:rFonts w:ascii="Times New Roman" w:hAnsi="Times New Roman" w:cs="Times New Roman"/>
          <w:sz w:val="24"/>
          <w:szCs w:val="24"/>
        </w:rPr>
        <w:t xml:space="preserve"> by MS due to either </w:t>
      </w:r>
      <w:proofErr w:type="spellStart"/>
      <w:r w:rsidR="00C5786C">
        <w:rPr>
          <w:rFonts w:ascii="Times New Roman" w:hAnsi="Times New Roman" w:cs="Times New Roman"/>
          <w:sz w:val="24"/>
          <w:szCs w:val="24"/>
        </w:rPr>
        <w:t>tryptic</w:t>
      </w:r>
      <w:proofErr w:type="spellEnd"/>
      <w:r w:rsidR="00C5786C">
        <w:rPr>
          <w:rFonts w:ascii="Times New Roman" w:hAnsi="Times New Roman" w:cs="Times New Roman"/>
          <w:sz w:val="24"/>
          <w:szCs w:val="24"/>
        </w:rPr>
        <w:t xml:space="preserve"> </w:t>
      </w:r>
      <w:r w:rsidR="00560C22">
        <w:rPr>
          <w:rFonts w:ascii="Times New Roman" w:hAnsi="Times New Roman" w:cs="Times New Roman"/>
          <w:sz w:val="24"/>
          <w:szCs w:val="24"/>
        </w:rPr>
        <w:t xml:space="preserve">peptide </w:t>
      </w:r>
      <w:r w:rsidR="006464A9">
        <w:rPr>
          <w:rFonts w:ascii="Times New Roman" w:hAnsi="Times New Roman" w:cs="Times New Roman"/>
          <w:sz w:val="24"/>
          <w:szCs w:val="24"/>
        </w:rPr>
        <w:t xml:space="preserve">length </w:t>
      </w:r>
      <w:r w:rsidR="00560C22">
        <w:rPr>
          <w:rFonts w:ascii="Times New Roman" w:hAnsi="Times New Roman" w:cs="Times New Roman"/>
          <w:sz w:val="24"/>
          <w:szCs w:val="24"/>
        </w:rPr>
        <w:t xml:space="preserve">or </w:t>
      </w:r>
      <w:r w:rsidR="00D51CC1">
        <w:rPr>
          <w:rFonts w:ascii="Times New Roman" w:hAnsi="Times New Roman" w:cs="Times New Roman"/>
          <w:sz w:val="24"/>
          <w:szCs w:val="24"/>
        </w:rPr>
        <w:t xml:space="preserve">sequence </w:t>
      </w:r>
      <w:r w:rsidR="00560C22">
        <w:rPr>
          <w:rFonts w:ascii="Times New Roman" w:hAnsi="Times New Roman" w:cs="Times New Roman"/>
          <w:sz w:val="24"/>
          <w:szCs w:val="24"/>
        </w:rPr>
        <w:t xml:space="preserve">homology.  </w:t>
      </w:r>
      <w:r w:rsidR="00886840" w:rsidRPr="00886840">
        <w:rPr>
          <w:rFonts w:ascii="Times New Roman" w:hAnsi="Times New Roman" w:cs="Times New Roman"/>
          <w:color w:val="222222"/>
          <w:sz w:val="24"/>
          <w:szCs w:val="24"/>
          <w:shd w:val="clear" w:color="auto" w:fill="FFFFFF"/>
        </w:rPr>
        <w:t xml:space="preserve">The results of the tumor database creation </w:t>
      </w:r>
      <w:r w:rsidR="00886840">
        <w:rPr>
          <w:rFonts w:ascii="Times New Roman" w:hAnsi="Times New Roman" w:cs="Times New Roman"/>
          <w:color w:val="222222"/>
          <w:sz w:val="24"/>
          <w:szCs w:val="24"/>
          <w:shd w:val="clear" w:color="auto" w:fill="FFFFFF"/>
        </w:rPr>
        <w:t>are</w:t>
      </w:r>
      <w:r w:rsidR="00886840" w:rsidRPr="00886840">
        <w:rPr>
          <w:rFonts w:ascii="Times New Roman" w:hAnsi="Times New Roman" w:cs="Times New Roman"/>
          <w:color w:val="222222"/>
          <w:sz w:val="24"/>
          <w:szCs w:val="24"/>
          <w:shd w:val="clear" w:color="auto" w:fill="FFFFFF"/>
        </w:rPr>
        <w:t xml:space="preserve"> presented with a focus on how the RNA-Seq and </w:t>
      </w:r>
      <w:proofErr w:type="spellStart"/>
      <w:r w:rsidR="00886840" w:rsidRPr="00886840">
        <w:rPr>
          <w:rFonts w:ascii="Times New Roman" w:hAnsi="Times New Roman" w:cs="Times New Roman"/>
          <w:color w:val="222222"/>
          <w:sz w:val="24"/>
          <w:szCs w:val="24"/>
          <w:shd w:val="clear" w:color="auto" w:fill="FFFFFF"/>
        </w:rPr>
        <w:t>exome</w:t>
      </w:r>
      <w:proofErr w:type="spellEnd"/>
      <w:r w:rsidR="00886840" w:rsidRPr="00886840">
        <w:rPr>
          <w:rFonts w:ascii="Times New Roman" w:hAnsi="Times New Roman" w:cs="Times New Roman"/>
          <w:color w:val="222222"/>
          <w:sz w:val="24"/>
          <w:szCs w:val="24"/>
          <w:shd w:val="clear" w:color="auto" w:fill="FFFFFF"/>
        </w:rPr>
        <w:t xml:space="preserve"> sequencing data can be used to d</w:t>
      </w:r>
      <w:r w:rsidR="00296EE5">
        <w:rPr>
          <w:rFonts w:ascii="Times New Roman" w:hAnsi="Times New Roman" w:cs="Times New Roman"/>
          <w:color w:val="222222"/>
          <w:sz w:val="24"/>
          <w:szCs w:val="24"/>
          <w:shd w:val="clear" w:color="auto" w:fill="FFFFFF"/>
        </w:rPr>
        <w:t>etect single amino acid changes and the</w:t>
      </w:r>
      <w:r w:rsidR="00886840" w:rsidRPr="00886840">
        <w:rPr>
          <w:rFonts w:ascii="Times New Roman" w:hAnsi="Times New Roman" w:cs="Times New Roman"/>
          <w:color w:val="222222"/>
          <w:sz w:val="24"/>
          <w:szCs w:val="24"/>
          <w:shd w:val="clear" w:color="auto" w:fill="FFFFFF"/>
        </w:rPr>
        <w:t xml:space="preserve"> removal and addition of protein domains.</w:t>
      </w:r>
      <w:r w:rsidR="00886840" w:rsidRPr="00886840">
        <w:rPr>
          <w:rFonts w:ascii="Times New Roman" w:hAnsi="Times New Roman" w:cs="Times New Roman"/>
          <w:sz w:val="24"/>
          <w:szCs w:val="24"/>
        </w:rPr>
        <w:t xml:space="preserve"> </w:t>
      </w:r>
    </w:p>
    <w:p w:rsidR="00715B8D" w:rsidRPr="00480081" w:rsidRDefault="00715B8D" w:rsidP="00EA2A54">
      <w:pPr>
        <w:spacing w:line="360" w:lineRule="auto"/>
        <w:rPr>
          <w:rFonts w:ascii="Times New Roman" w:hAnsi="Times New Roman" w:cs="Times New Roman"/>
          <w:sz w:val="24"/>
          <w:szCs w:val="24"/>
        </w:rPr>
      </w:pPr>
    </w:p>
    <w:p w:rsidR="00B3101C" w:rsidRPr="00FE6EC6" w:rsidRDefault="00B3101C" w:rsidP="001F3519">
      <w:pPr>
        <w:spacing w:line="360" w:lineRule="auto"/>
        <w:rPr>
          <w:rFonts w:ascii="Times New Roman" w:hAnsi="Times New Roman" w:cs="Times New Roman"/>
          <w:b/>
          <w:sz w:val="24"/>
          <w:szCs w:val="24"/>
        </w:rPr>
      </w:pPr>
      <w:r w:rsidRPr="00FE6EC6">
        <w:rPr>
          <w:rFonts w:ascii="Times New Roman" w:hAnsi="Times New Roman" w:cs="Times New Roman"/>
          <w:b/>
          <w:sz w:val="24"/>
          <w:szCs w:val="24"/>
        </w:rPr>
        <w:t>INTRODUCTION</w:t>
      </w:r>
    </w:p>
    <w:p w:rsidR="005D5849" w:rsidRPr="00FE6EC6" w:rsidRDefault="00B769E5" w:rsidP="00C723A4">
      <w:pPr>
        <w:spacing w:line="360" w:lineRule="auto"/>
        <w:ind w:firstLine="720"/>
        <w:rPr>
          <w:rFonts w:ascii="Times New Roman" w:hAnsi="Times New Roman" w:cs="Times New Roman"/>
          <w:sz w:val="24"/>
          <w:szCs w:val="24"/>
        </w:rPr>
      </w:pPr>
      <w:r w:rsidRPr="00FE6EC6">
        <w:rPr>
          <w:rFonts w:ascii="Times New Roman" w:hAnsi="Times New Roman" w:cs="Times New Roman"/>
          <w:sz w:val="24"/>
          <w:szCs w:val="24"/>
        </w:rPr>
        <w:t>Over the past decade</w:t>
      </w:r>
      <w:r w:rsidR="005D5849" w:rsidRPr="00FE6EC6">
        <w:rPr>
          <w:rFonts w:ascii="Times New Roman" w:hAnsi="Times New Roman" w:cs="Times New Roman"/>
          <w:sz w:val="24"/>
          <w:szCs w:val="24"/>
        </w:rPr>
        <w:t xml:space="preserve">, genomic studies have dominated the field of cancer biology, </w:t>
      </w:r>
      <w:r w:rsidR="005E0427">
        <w:rPr>
          <w:rFonts w:ascii="Times New Roman" w:hAnsi="Times New Roman" w:cs="Times New Roman"/>
          <w:sz w:val="24"/>
          <w:szCs w:val="24"/>
        </w:rPr>
        <w:t>with major efforts from t</w:t>
      </w:r>
      <w:r w:rsidRPr="00FE6EC6">
        <w:rPr>
          <w:rFonts w:ascii="Times New Roman" w:hAnsi="Times New Roman" w:cs="Times New Roman"/>
          <w:sz w:val="24"/>
          <w:szCs w:val="24"/>
        </w:rPr>
        <w:t>he Cancer Genome Atlas</w:t>
      </w:r>
      <w:r w:rsidR="0096296A" w:rsidRPr="00FE6EC6">
        <w:rPr>
          <w:rFonts w:ascii="Times New Roman" w:hAnsi="Times New Roman" w:cs="Times New Roman"/>
          <w:sz w:val="24"/>
          <w:szCs w:val="24"/>
        </w:rPr>
        <w:t xml:space="preserve"> (TCGA), </w:t>
      </w:r>
      <w:r w:rsidR="0025294D">
        <w:rPr>
          <w:rFonts w:ascii="Times New Roman" w:hAnsi="Times New Roman" w:cs="Times New Roman"/>
          <w:sz w:val="24"/>
          <w:szCs w:val="24"/>
        </w:rPr>
        <w:t>characterizing</w:t>
      </w:r>
      <w:r w:rsidRPr="00FE6EC6">
        <w:rPr>
          <w:rFonts w:ascii="Times New Roman" w:hAnsi="Times New Roman" w:cs="Times New Roman"/>
          <w:sz w:val="24"/>
          <w:szCs w:val="24"/>
        </w:rPr>
        <w:t xml:space="preserve"> </w:t>
      </w:r>
      <w:r w:rsidR="00A16644" w:rsidRPr="00FE6EC6">
        <w:rPr>
          <w:rFonts w:ascii="Times New Roman" w:hAnsi="Times New Roman" w:cs="Times New Roman"/>
          <w:sz w:val="24"/>
          <w:szCs w:val="24"/>
        </w:rPr>
        <w:t xml:space="preserve">hundreds of tumors across </w:t>
      </w:r>
      <w:r w:rsidR="00E86447">
        <w:rPr>
          <w:rFonts w:ascii="Times New Roman" w:hAnsi="Times New Roman" w:cs="Times New Roman"/>
          <w:sz w:val="24"/>
          <w:szCs w:val="24"/>
        </w:rPr>
        <w:t>26</w:t>
      </w:r>
      <w:r w:rsidR="0096296A" w:rsidRPr="00FE6EC6">
        <w:rPr>
          <w:rFonts w:ascii="Times New Roman" w:hAnsi="Times New Roman" w:cs="Times New Roman"/>
          <w:sz w:val="24"/>
          <w:szCs w:val="24"/>
        </w:rPr>
        <w:t xml:space="preserve"> tumor type</w:t>
      </w:r>
      <w:r w:rsidR="00D95C2D">
        <w:rPr>
          <w:rFonts w:ascii="Times New Roman" w:hAnsi="Times New Roman" w:cs="Times New Roman"/>
          <w:sz w:val="24"/>
          <w:szCs w:val="24"/>
        </w:rPr>
        <w:t>s</w:t>
      </w:r>
      <w:r w:rsidR="00DB1F0D">
        <w:rPr>
          <w:rFonts w:ascii="Times New Roman" w:hAnsi="Times New Roman" w:cs="Times New Roman"/>
          <w:sz w:val="24"/>
          <w:szCs w:val="24"/>
        </w:rPr>
        <w:t xml:space="preserve">.  </w:t>
      </w:r>
      <w:r w:rsidR="0096296A" w:rsidRPr="00FE6EC6">
        <w:rPr>
          <w:rFonts w:ascii="Times New Roman" w:hAnsi="Times New Roman" w:cs="Times New Roman"/>
          <w:sz w:val="24"/>
          <w:szCs w:val="24"/>
        </w:rPr>
        <w:t>DNA and RNA</w:t>
      </w:r>
      <w:r w:rsidR="00551522" w:rsidRPr="00FE6EC6">
        <w:rPr>
          <w:rFonts w:ascii="Times New Roman" w:hAnsi="Times New Roman" w:cs="Times New Roman"/>
          <w:sz w:val="24"/>
          <w:szCs w:val="24"/>
        </w:rPr>
        <w:t xml:space="preserve"> sequencing from these studies </w:t>
      </w:r>
      <w:r w:rsidR="0096296A" w:rsidRPr="00FE6EC6">
        <w:rPr>
          <w:rFonts w:ascii="Times New Roman" w:hAnsi="Times New Roman" w:cs="Times New Roman"/>
          <w:sz w:val="24"/>
          <w:szCs w:val="24"/>
        </w:rPr>
        <w:t xml:space="preserve">has </w:t>
      </w:r>
      <w:r w:rsidR="00551522" w:rsidRPr="00FE6EC6">
        <w:rPr>
          <w:rFonts w:ascii="Times New Roman" w:hAnsi="Times New Roman" w:cs="Times New Roman"/>
          <w:sz w:val="24"/>
          <w:szCs w:val="24"/>
        </w:rPr>
        <w:t>provided</w:t>
      </w:r>
      <w:r w:rsidR="0096296A" w:rsidRPr="00FE6EC6">
        <w:rPr>
          <w:rFonts w:ascii="Times New Roman" w:hAnsi="Times New Roman" w:cs="Times New Roman"/>
          <w:sz w:val="24"/>
          <w:szCs w:val="24"/>
        </w:rPr>
        <w:t xml:space="preserve"> tumor characterization including the identific</w:t>
      </w:r>
      <w:r w:rsidR="009C17E4" w:rsidRPr="00FE6EC6">
        <w:rPr>
          <w:rFonts w:ascii="Times New Roman" w:hAnsi="Times New Roman" w:cs="Times New Roman"/>
          <w:sz w:val="24"/>
          <w:szCs w:val="24"/>
        </w:rPr>
        <w:t>ation of somatic mutations</w:t>
      </w:r>
      <w:r w:rsidR="0096296A" w:rsidRPr="00FE6EC6">
        <w:rPr>
          <w:rFonts w:ascii="Times New Roman" w:hAnsi="Times New Roman" w:cs="Times New Roman"/>
          <w:sz w:val="24"/>
          <w:szCs w:val="24"/>
        </w:rPr>
        <w:t>, amplifications and deletions, recombination events, disease marker expression</w:t>
      </w:r>
      <w:r w:rsidR="00244D0C">
        <w:rPr>
          <w:rFonts w:ascii="Times New Roman" w:hAnsi="Times New Roman" w:cs="Times New Roman"/>
          <w:sz w:val="24"/>
          <w:szCs w:val="24"/>
        </w:rPr>
        <w:t>,</w:t>
      </w:r>
      <w:r w:rsidR="0096296A" w:rsidRPr="00FE6EC6">
        <w:rPr>
          <w:rFonts w:ascii="Times New Roman" w:hAnsi="Times New Roman" w:cs="Times New Roman"/>
          <w:sz w:val="24"/>
          <w:szCs w:val="24"/>
        </w:rPr>
        <w:t xml:space="preserve"> and significantly mutated genes </w:t>
      </w:r>
      <w:r w:rsidR="005A4224">
        <w:rPr>
          <w:rFonts w:ascii="Times New Roman" w:hAnsi="Times New Roman" w:cs="Times New Roman"/>
          <w:sz w:val="24"/>
          <w:szCs w:val="24"/>
        </w:rPr>
        <w:fldChar w:fldCharType="begin">
          <w:fldData xml:space="preserve">PEVuZE5vdGU+PENpdGU+PFllYXI+MjAxMTwvWWVhcj48UmVjTnVtPjQ3PC9SZWNOdW0+PERpc3Bs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ci0xPjwvYWx0LXBlcmlvZGljYWw+PHBhZ2VzPjMzMC03PC9wYWdlcz48dm9sdW1lPjQ4Nzwvdm9s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</w:fldData>
        </w:fldChar>
      </w:r>
      <w:r w:rsidR="00D95C2D">
        <w:rPr>
          <w:rFonts w:ascii="Times New Roman" w:hAnsi="Times New Roman" w:cs="Times New Roman"/>
          <w:sz w:val="24"/>
          <w:szCs w:val="24"/>
        </w:rPr>
        <w:instrText xml:space="preserve"> ADDIN EN.CITE </w:instrText>
      </w:r>
      <w:r w:rsidR="005A4224">
        <w:rPr>
          <w:rFonts w:ascii="Times New Roman" w:hAnsi="Times New Roman" w:cs="Times New Roman"/>
          <w:sz w:val="24"/>
          <w:szCs w:val="24"/>
        </w:rPr>
        <w:fldChar w:fldCharType="begin">
          <w:fldData xml:space="preserve">PEVuZE5vdGU+PENpdGU+PFllYXI+MjAxMTwvWWVhcj48UmVjTnVtPjQ3PC9SZWNOdW0+PERpc3Bs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ci0xPjwvYWx0LXBlcmlvZGljYWw+PHBhZ2VzPjMzMC03PC9wYWdlcz48dm9sdW1lPjQ4Nzwvdm9s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</w:fldData>
        </w:fldChar>
      </w:r>
      <w:r w:rsidR="00D95C2D">
        <w:rPr>
          <w:rFonts w:ascii="Times New Roman" w:hAnsi="Times New Roman" w:cs="Times New Roman"/>
          <w:sz w:val="24"/>
          <w:szCs w:val="24"/>
        </w:rPr>
        <w:instrText xml:space="preserve"> ADDIN EN.CITE.DATA </w:instrText>
      </w:r>
      <w:r w:rsidR="005A4224">
        <w:rPr>
          <w:rFonts w:ascii="Times New Roman" w:hAnsi="Times New Roman" w:cs="Times New Roman"/>
          <w:sz w:val="24"/>
          <w:szCs w:val="24"/>
        </w:rPr>
      </w:r>
      <w:r w:rsidR="005A4224">
        <w:rPr>
          <w:rFonts w:ascii="Times New Roman" w:hAnsi="Times New Roman" w:cs="Times New Roman"/>
          <w:sz w:val="24"/>
          <w:szCs w:val="24"/>
        </w:rPr>
        <w:fldChar w:fldCharType="end"/>
      </w:r>
      <w:r w:rsidR="005A4224">
        <w:rPr>
          <w:rFonts w:ascii="Times New Roman" w:hAnsi="Times New Roman" w:cs="Times New Roman"/>
          <w:sz w:val="24"/>
          <w:szCs w:val="24"/>
        </w:rPr>
      </w:r>
      <w:r w:rsidR="005A4224">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1" w:tooltip="TCGA, 2011 #47" w:history="1">
        <w:r w:rsidR="00D95C2D">
          <w:rPr>
            <w:rFonts w:ascii="Times New Roman" w:hAnsi="Times New Roman" w:cs="Times New Roman"/>
            <w:noProof/>
            <w:sz w:val="24"/>
            <w:szCs w:val="24"/>
          </w:rPr>
          <w:t>1-10</w:t>
        </w:r>
      </w:hyperlink>
      <w:r w:rsidR="00D95C2D">
        <w:rPr>
          <w:rFonts w:ascii="Times New Roman" w:hAnsi="Times New Roman" w:cs="Times New Roman"/>
          <w:noProof/>
          <w:sz w:val="24"/>
          <w:szCs w:val="24"/>
        </w:rPr>
        <w:t>)</w:t>
      </w:r>
      <w:r w:rsidR="005A4224">
        <w:rPr>
          <w:rFonts w:ascii="Times New Roman" w:hAnsi="Times New Roman" w:cs="Times New Roman"/>
          <w:sz w:val="24"/>
          <w:szCs w:val="24"/>
        </w:rPr>
        <w:fldChar w:fldCharType="end"/>
      </w:r>
      <w:r w:rsidR="00DB1F0D" w:rsidRPr="00FE6EC6">
        <w:rPr>
          <w:rFonts w:ascii="Times New Roman" w:hAnsi="Times New Roman" w:cs="Times New Roman"/>
          <w:sz w:val="24"/>
          <w:szCs w:val="24"/>
        </w:rPr>
        <w:t xml:space="preserve">.  </w:t>
      </w:r>
      <w:r w:rsidR="00420BEB" w:rsidRPr="00FE6EC6">
        <w:rPr>
          <w:rFonts w:ascii="Times New Roman" w:hAnsi="Times New Roman" w:cs="Times New Roman"/>
          <w:sz w:val="24"/>
          <w:szCs w:val="24"/>
        </w:rPr>
        <w:t xml:space="preserve">Despite the </w:t>
      </w:r>
      <w:r w:rsidR="000B213E">
        <w:rPr>
          <w:rFonts w:ascii="Times New Roman" w:hAnsi="Times New Roman" w:cs="Times New Roman"/>
          <w:sz w:val="24"/>
          <w:szCs w:val="24"/>
        </w:rPr>
        <w:t>tremendous strides</w:t>
      </w:r>
      <w:r w:rsidR="005E0427">
        <w:rPr>
          <w:rFonts w:ascii="Times New Roman" w:hAnsi="Times New Roman" w:cs="Times New Roman"/>
          <w:sz w:val="24"/>
          <w:szCs w:val="24"/>
        </w:rPr>
        <w:t xml:space="preserve"> </w:t>
      </w:r>
      <w:r w:rsidR="000B213E">
        <w:rPr>
          <w:rFonts w:ascii="Times New Roman" w:hAnsi="Times New Roman" w:cs="Times New Roman"/>
          <w:sz w:val="24"/>
          <w:szCs w:val="24"/>
        </w:rPr>
        <w:t>made by</w:t>
      </w:r>
      <w:r w:rsidR="005E0427">
        <w:rPr>
          <w:rFonts w:ascii="Times New Roman" w:hAnsi="Times New Roman" w:cs="Times New Roman"/>
          <w:sz w:val="24"/>
          <w:szCs w:val="24"/>
        </w:rPr>
        <w:t xml:space="preserve"> cancer genomic</w:t>
      </w:r>
      <w:r w:rsidR="00FA63ED">
        <w:rPr>
          <w:rFonts w:ascii="Times New Roman" w:hAnsi="Times New Roman" w:cs="Times New Roman"/>
          <w:sz w:val="24"/>
          <w:szCs w:val="24"/>
        </w:rPr>
        <w:t xml:space="preserve"> studies</w:t>
      </w:r>
      <w:r w:rsidR="000B213E">
        <w:rPr>
          <w:rFonts w:ascii="Times New Roman" w:hAnsi="Times New Roman" w:cs="Times New Roman"/>
          <w:sz w:val="24"/>
          <w:szCs w:val="24"/>
        </w:rPr>
        <w:t xml:space="preserve"> in elucidating cancer biology</w:t>
      </w:r>
      <w:r w:rsidR="00095D75" w:rsidRPr="00FE6EC6">
        <w:rPr>
          <w:rFonts w:ascii="Times New Roman" w:hAnsi="Times New Roman" w:cs="Times New Roman"/>
          <w:sz w:val="24"/>
          <w:szCs w:val="24"/>
        </w:rPr>
        <w:t>,</w:t>
      </w:r>
      <w:r w:rsidR="00C52986" w:rsidRPr="00FE6EC6">
        <w:rPr>
          <w:rFonts w:ascii="Times New Roman" w:hAnsi="Times New Roman" w:cs="Times New Roman"/>
          <w:sz w:val="24"/>
          <w:szCs w:val="24"/>
        </w:rPr>
        <w:t xml:space="preserve"> </w:t>
      </w:r>
      <w:r w:rsidR="00551522" w:rsidRPr="00FE6EC6">
        <w:rPr>
          <w:rFonts w:ascii="Times New Roman" w:hAnsi="Times New Roman" w:cs="Times New Roman"/>
          <w:sz w:val="24"/>
          <w:szCs w:val="24"/>
        </w:rPr>
        <w:t>a significant</w:t>
      </w:r>
      <w:r w:rsidR="00A16644" w:rsidRPr="00FE6EC6">
        <w:rPr>
          <w:rFonts w:ascii="Times New Roman" w:hAnsi="Times New Roman" w:cs="Times New Roman"/>
          <w:sz w:val="24"/>
          <w:szCs w:val="24"/>
        </w:rPr>
        <w:t xml:space="preserve"> gap between genome </w:t>
      </w:r>
      <w:r w:rsidR="00E86447">
        <w:rPr>
          <w:rFonts w:ascii="Times New Roman" w:hAnsi="Times New Roman" w:cs="Times New Roman"/>
          <w:sz w:val="24"/>
          <w:szCs w:val="24"/>
        </w:rPr>
        <w:t xml:space="preserve">sequence </w:t>
      </w:r>
      <w:r w:rsidR="00A16644" w:rsidRPr="00FE6EC6">
        <w:rPr>
          <w:rFonts w:ascii="Times New Roman" w:hAnsi="Times New Roman" w:cs="Times New Roman"/>
          <w:sz w:val="24"/>
          <w:szCs w:val="24"/>
        </w:rPr>
        <w:t xml:space="preserve">and </w:t>
      </w:r>
      <w:r w:rsidR="00E86447">
        <w:rPr>
          <w:rFonts w:ascii="Times New Roman" w:hAnsi="Times New Roman" w:cs="Times New Roman"/>
          <w:sz w:val="24"/>
          <w:szCs w:val="24"/>
        </w:rPr>
        <w:t>patient treatment</w:t>
      </w:r>
      <w:r w:rsidR="00A16644" w:rsidRPr="00FE6EC6">
        <w:rPr>
          <w:rFonts w:ascii="Times New Roman" w:hAnsi="Times New Roman" w:cs="Times New Roman"/>
          <w:sz w:val="24"/>
          <w:szCs w:val="24"/>
        </w:rPr>
        <w:t xml:space="preserve"> still exists</w:t>
      </w:r>
      <w:r w:rsidR="00011B09" w:rsidRPr="00FE6EC6">
        <w:rPr>
          <w:rFonts w:ascii="Times New Roman" w:hAnsi="Times New Roman" w:cs="Times New Roman"/>
          <w:sz w:val="24"/>
          <w:szCs w:val="24"/>
        </w:rPr>
        <w:t xml:space="preserve">. </w:t>
      </w:r>
      <w:r w:rsidR="003E5EC1" w:rsidRPr="00FE6EC6">
        <w:rPr>
          <w:rFonts w:ascii="Times New Roman" w:hAnsi="Times New Roman" w:cs="Times New Roman"/>
          <w:sz w:val="24"/>
          <w:szCs w:val="24"/>
        </w:rPr>
        <w:t>In order to build upon the</w:t>
      </w:r>
      <w:r w:rsidR="00BB3969" w:rsidRPr="00FE6EC6">
        <w:rPr>
          <w:rFonts w:ascii="Times New Roman" w:hAnsi="Times New Roman" w:cs="Times New Roman"/>
          <w:sz w:val="24"/>
          <w:szCs w:val="24"/>
        </w:rPr>
        <w:t xml:space="preserve"> </w:t>
      </w:r>
      <w:r w:rsidRPr="00FE6EC6">
        <w:rPr>
          <w:rFonts w:ascii="Times New Roman" w:hAnsi="Times New Roman" w:cs="Times New Roman"/>
          <w:sz w:val="24"/>
          <w:szCs w:val="24"/>
        </w:rPr>
        <w:t xml:space="preserve">rich </w:t>
      </w:r>
      <w:r w:rsidR="00BB3969" w:rsidRPr="00FE6EC6">
        <w:rPr>
          <w:rFonts w:ascii="Times New Roman" w:hAnsi="Times New Roman" w:cs="Times New Roman"/>
          <w:sz w:val="24"/>
          <w:szCs w:val="24"/>
        </w:rPr>
        <w:t>knowledge base</w:t>
      </w:r>
      <w:r w:rsidR="003E5EC1" w:rsidRPr="00FE6EC6">
        <w:rPr>
          <w:rFonts w:ascii="Times New Roman" w:hAnsi="Times New Roman" w:cs="Times New Roman"/>
          <w:sz w:val="24"/>
          <w:szCs w:val="24"/>
        </w:rPr>
        <w:t xml:space="preserve"> genomic studies provide</w:t>
      </w:r>
      <w:r w:rsidR="00BB3969" w:rsidRPr="00FE6EC6">
        <w:rPr>
          <w:rFonts w:ascii="Times New Roman" w:hAnsi="Times New Roman" w:cs="Times New Roman"/>
          <w:sz w:val="24"/>
          <w:szCs w:val="24"/>
        </w:rPr>
        <w:t xml:space="preserve">, </w:t>
      </w:r>
      <w:r w:rsidR="00551522" w:rsidRPr="00FE6EC6">
        <w:rPr>
          <w:rFonts w:ascii="Times New Roman" w:hAnsi="Times New Roman" w:cs="Times New Roman"/>
          <w:sz w:val="24"/>
          <w:szCs w:val="24"/>
        </w:rPr>
        <w:t>large scale proteomic analysis offers</w:t>
      </w:r>
      <w:r w:rsidR="00BB3969" w:rsidRPr="00FE6EC6">
        <w:rPr>
          <w:rFonts w:ascii="Times New Roman" w:hAnsi="Times New Roman" w:cs="Times New Roman"/>
          <w:sz w:val="24"/>
          <w:szCs w:val="24"/>
        </w:rPr>
        <w:t xml:space="preserve"> a link between the genome and clini</w:t>
      </w:r>
      <w:r w:rsidR="00C52986" w:rsidRPr="00FE6EC6">
        <w:rPr>
          <w:rFonts w:ascii="Times New Roman" w:hAnsi="Times New Roman" w:cs="Times New Roman"/>
          <w:sz w:val="24"/>
          <w:szCs w:val="24"/>
        </w:rPr>
        <w:t>cal prognosis and progression</w:t>
      </w:r>
      <w:r w:rsidR="00A940CF">
        <w:rPr>
          <w:rFonts w:ascii="Times New Roman" w:hAnsi="Times New Roman" w:cs="Times New Roman"/>
          <w:sz w:val="24"/>
          <w:szCs w:val="24"/>
        </w:rPr>
        <w:t>.  Mass spectrometry (MS) based proteomic analysis is currently being completed on a subset of the TCGA tumors to determine cancer specific changes in protein expression, quantify post-translational modifications, particularly phosphorylation</w:t>
      </w:r>
      <w:r w:rsidR="005E0427">
        <w:rPr>
          <w:rFonts w:ascii="Times New Roman" w:hAnsi="Times New Roman" w:cs="Times New Roman"/>
          <w:sz w:val="24"/>
          <w:szCs w:val="24"/>
        </w:rPr>
        <w:t>,</w:t>
      </w:r>
      <w:r w:rsidR="00A940CF">
        <w:rPr>
          <w:rFonts w:ascii="Times New Roman" w:hAnsi="Times New Roman" w:cs="Times New Roman"/>
          <w:sz w:val="24"/>
          <w:szCs w:val="24"/>
        </w:rPr>
        <w:t xml:space="preserve"> and to identify novel protein isoforms and novel coding regions </w:t>
      </w:r>
      <w:r w:rsidR="005A4224">
        <w:rPr>
          <w:rFonts w:ascii="Times New Roman" w:hAnsi="Times New Roman" w:cs="Times New Roman"/>
          <w:sz w:val="24"/>
          <w:szCs w:val="24"/>
        </w:rPr>
        <w:fldChar w:fldCharType="begin">
          <w:fldData xml:space="preserve">PEVuZE5vdGU+PENpdGU+PEF1dGhvcj5FbGxpczwvQXV0aG9yPjxZZWFyPjIwMTM8L1llYXI+PFJl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</w:fldData>
        </w:fldChar>
      </w:r>
      <w:r w:rsidR="00D95C2D">
        <w:rPr>
          <w:rFonts w:ascii="Times New Roman" w:hAnsi="Times New Roman" w:cs="Times New Roman"/>
          <w:sz w:val="24"/>
          <w:szCs w:val="24"/>
        </w:rPr>
        <w:instrText xml:space="preserve"> ADDIN EN.CITE </w:instrText>
      </w:r>
      <w:r w:rsidR="005A4224">
        <w:rPr>
          <w:rFonts w:ascii="Times New Roman" w:hAnsi="Times New Roman" w:cs="Times New Roman"/>
          <w:sz w:val="24"/>
          <w:szCs w:val="24"/>
        </w:rPr>
        <w:fldChar w:fldCharType="begin">
          <w:fldData xml:space="preserve">PEVuZE5vdGU+PENpdGU+PEF1dGhvcj5FbGxpczwvQXV0aG9yPjxZZWFyPjIwMTM8L1llYXI+PFJl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</w:fldData>
        </w:fldChar>
      </w:r>
      <w:r w:rsidR="00D95C2D">
        <w:rPr>
          <w:rFonts w:ascii="Times New Roman" w:hAnsi="Times New Roman" w:cs="Times New Roman"/>
          <w:sz w:val="24"/>
          <w:szCs w:val="24"/>
        </w:rPr>
        <w:instrText xml:space="preserve"> ADDIN EN.CITE.DATA </w:instrText>
      </w:r>
      <w:r w:rsidR="005A4224">
        <w:rPr>
          <w:rFonts w:ascii="Times New Roman" w:hAnsi="Times New Roman" w:cs="Times New Roman"/>
          <w:sz w:val="24"/>
          <w:szCs w:val="24"/>
        </w:rPr>
      </w:r>
      <w:r w:rsidR="005A4224">
        <w:rPr>
          <w:rFonts w:ascii="Times New Roman" w:hAnsi="Times New Roman" w:cs="Times New Roman"/>
          <w:sz w:val="24"/>
          <w:szCs w:val="24"/>
        </w:rPr>
        <w:fldChar w:fldCharType="end"/>
      </w:r>
      <w:r w:rsidR="005A4224">
        <w:rPr>
          <w:rFonts w:ascii="Times New Roman" w:hAnsi="Times New Roman" w:cs="Times New Roman"/>
          <w:sz w:val="24"/>
          <w:szCs w:val="24"/>
        </w:rPr>
      </w:r>
      <w:r w:rsidR="005A4224">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11" w:tooltip="Ellis, 2013 #36" w:history="1">
        <w:r w:rsidR="00D95C2D">
          <w:rPr>
            <w:rFonts w:ascii="Times New Roman" w:hAnsi="Times New Roman" w:cs="Times New Roman"/>
            <w:noProof/>
            <w:sz w:val="24"/>
            <w:szCs w:val="24"/>
          </w:rPr>
          <w:t>11</w:t>
        </w:r>
      </w:hyperlink>
      <w:r w:rsidR="00D95C2D">
        <w:rPr>
          <w:rFonts w:ascii="Times New Roman" w:hAnsi="Times New Roman" w:cs="Times New Roman"/>
          <w:noProof/>
          <w:sz w:val="24"/>
          <w:szCs w:val="24"/>
        </w:rPr>
        <w:t>)</w:t>
      </w:r>
      <w:r w:rsidR="005A4224">
        <w:rPr>
          <w:rFonts w:ascii="Times New Roman" w:hAnsi="Times New Roman" w:cs="Times New Roman"/>
          <w:sz w:val="24"/>
          <w:szCs w:val="24"/>
        </w:rPr>
        <w:fldChar w:fldCharType="end"/>
      </w:r>
      <w:r w:rsidR="00C52986" w:rsidRPr="00FE6EC6">
        <w:rPr>
          <w:rFonts w:ascii="Times New Roman" w:hAnsi="Times New Roman" w:cs="Times New Roman"/>
          <w:sz w:val="24"/>
          <w:szCs w:val="24"/>
        </w:rPr>
        <w:t xml:space="preserve">.  </w:t>
      </w:r>
      <w:r w:rsidR="00E235FE">
        <w:rPr>
          <w:rFonts w:ascii="Times New Roman" w:hAnsi="Times New Roman" w:cs="Times New Roman"/>
          <w:sz w:val="24"/>
          <w:szCs w:val="24"/>
        </w:rPr>
        <w:t>T</w:t>
      </w:r>
      <w:r w:rsidR="001C461D" w:rsidRPr="00FE6EC6">
        <w:rPr>
          <w:rFonts w:ascii="Times New Roman" w:hAnsi="Times New Roman" w:cs="Times New Roman"/>
          <w:sz w:val="24"/>
          <w:szCs w:val="24"/>
        </w:rPr>
        <w:t xml:space="preserve">umor specific protein expression presents the opportunity for </w:t>
      </w:r>
      <w:r w:rsidR="00396182" w:rsidRPr="00FE6EC6">
        <w:rPr>
          <w:rFonts w:ascii="Times New Roman" w:hAnsi="Times New Roman" w:cs="Times New Roman"/>
          <w:sz w:val="24"/>
          <w:szCs w:val="24"/>
        </w:rPr>
        <w:t xml:space="preserve">sensitive and </w:t>
      </w:r>
      <w:r w:rsidR="001C461D" w:rsidRPr="00FE6EC6">
        <w:rPr>
          <w:rFonts w:ascii="Times New Roman" w:hAnsi="Times New Roman" w:cs="Times New Roman"/>
          <w:sz w:val="24"/>
          <w:szCs w:val="24"/>
        </w:rPr>
        <w:t>specific drug targeting and biomarker development</w:t>
      </w:r>
      <w:r w:rsidR="00230FB4" w:rsidRPr="00FE6EC6">
        <w:rPr>
          <w:rFonts w:ascii="Times New Roman" w:hAnsi="Times New Roman" w:cs="Times New Roman"/>
          <w:sz w:val="24"/>
          <w:szCs w:val="24"/>
        </w:rPr>
        <w:t>, the potential of</w:t>
      </w:r>
      <w:r w:rsidR="001C461D" w:rsidRPr="00FE6EC6">
        <w:rPr>
          <w:rFonts w:ascii="Times New Roman" w:hAnsi="Times New Roman" w:cs="Times New Roman"/>
          <w:sz w:val="24"/>
          <w:szCs w:val="24"/>
        </w:rPr>
        <w:t xml:space="preserve"> which has not been fully realized. </w:t>
      </w:r>
    </w:p>
    <w:p w:rsidR="00C72872" w:rsidRPr="00FE6EC6" w:rsidRDefault="00E86447" w:rsidP="006D7DDE">
      <w:pPr>
        <w:spacing w:line="360" w:lineRule="auto"/>
        <w:ind w:firstLine="720"/>
        <w:rPr>
          <w:rFonts w:ascii="Times New Roman" w:hAnsi="Times New Roman" w:cs="Times New Roman"/>
          <w:sz w:val="24"/>
          <w:szCs w:val="24"/>
        </w:rPr>
      </w:pPr>
      <w:r>
        <w:rPr>
          <w:rFonts w:ascii="Times New Roman" w:hAnsi="Times New Roman" w:cs="Times New Roman"/>
          <w:sz w:val="24"/>
          <w:szCs w:val="24"/>
        </w:rPr>
        <w:t>Mass spectrometric</w:t>
      </w:r>
      <w:r w:rsidR="006D7DDE" w:rsidRPr="00FE6EC6">
        <w:rPr>
          <w:rFonts w:ascii="Times New Roman" w:hAnsi="Times New Roman" w:cs="Times New Roman"/>
          <w:sz w:val="24"/>
          <w:szCs w:val="24"/>
        </w:rPr>
        <w:t xml:space="preserve"> identification</w:t>
      </w:r>
      <w:r>
        <w:rPr>
          <w:rFonts w:ascii="Times New Roman" w:hAnsi="Times New Roman" w:cs="Times New Roman"/>
          <w:sz w:val="24"/>
          <w:szCs w:val="24"/>
        </w:rPr>
        <w:t xml:space="preserve"> of peptide sequences that are not contained in reference proteomes </w:t>
      </w:r>
      <w:r w:rsidR="006D7DDE" w:rsidRPr="00FE6EC6">
        <w:rPr>
          <w:rFonts w:ascii="Times New Roman" w:hAnsi="Times New Roman" w:cs="Times New Roman"/>
          <w:sz w:val="24"/>
          <w:szCs w:val="24"/>
        </w:rPr>
        <w:t>a non-triv</w:t>
      </w:r>
      <w:r w:rsidR="00373EDE" w:rsidRPr="00FE6EC6">
        <w:rPr>
          <w:rFonts w:ascii="Times New Roman" w:hAnsi="Times New Roman" w:cs="Times New Roman"/>
          <w:sz w:val="24"/>
          <w:szCs w:val="24"/>
        </w:rPr>
        <w:t>i</w:t>
      </w:r>
      <w:r>
        <w:rPr>
          <w:rFonts w:ascii="Times New Roman" w:hAnsi="Times New Roman" w:cs="Times New Roman"/>
          <w:sz w:val="24"/>
          <w:szCs w:val="24"/>
        </w:rPr>
        <w:t>al informatics challenge and it</w:t>
      </w:r>
      <w:r w:rsidR="006D7DDE" w:rsidRPr="00FE6EC6">
        <w:rPr>
          <w:rFonts w:ascii="Times New Roman" w:hAnsi="Times New Roman" w:cs="Times New Roman"/>
          <w:sz w:val="24"/>
          <w:szCs w:val="24"/>
        </w:rPr>
        <w:t xml:space="preserve"> </w:t>
      </w:r>
      <w:r w:rsidR="00C72872" w:rsidRPr="00FE6EC6">
        <w:rPr>
          <w:rFonts w:ascii="Times New Roman" w:hAnsi="Times New Roman" w:cs="Times New Roman"/>
          <w:sz w:val="24"/>
          <w:szCs w:val="24"/>
        </w:rPr>
        <w:t>relies heavily on the quality of the protein sequence database used for identification</w:t>
      </w:r>
      <w:r w:rsidR="009E5B89" w:rsidRPr="00FE6EC6">
        <w:rPr>
          <w:rFonts w:ascii="Times New Roman" w:hAnsi="Times New Roman" w:cs="Times New Roman"/>
          <w:sz w:val="24"/>
          <w:szCs w:val="24"/>
        </w:rPr>
        <w:t xml:space="preserve">.  Specifically, </w:t>
      </w:r>
      <w:r>
        <w:rPr>
          <w:rFonts w:ascii="Times New Roman" w:hAnsi="Times New Roman" w:cs="Times New Roman"/>
          <w:sz w:val="24"/>
          <w:szCs w:val="24"/>
        </w:rPr>
        <w:t xml:space="preserve">databases </w:t>
      </w:r>
      <w:r w:rsidR="00C3238E" w:rsidRPr="00FE6EC6">
        <w:rPr>
          <w:rFonts w:ascii="Times New Roman" w:hAnsi="Times New Roman" w:cs="Times New Roman"/>
          <w:sz w:val="24"/>
          <w:szCs w:val="24"/>
        </w:rPr>
        <w:t>with m</w:t>
      </w:r>
      <w:r w:rsidR="0073447C" w:rsidRPr="00FE6EC6">
        <w:rPr>
          <w:rFonts w:ascii="Times New Roman" w:hAnsi="Times New Roman" w:cs="Times New Roman"/>
          <w:sz w:val="24"/>
          <w:szCs w:val="24"/>
        </w:rPr>
        <w:t xml:space="preserve">issing peptide sequences </w:t>
      </w:r>
      <w:r w:rsidR="009E5B89" w:rsidRPr="00FE6EC6">
        <w:rPr>
          <w:rFonts w:ascii="Times New Roman" w:hAnsi="Times New Roman" w:cs="Times New Roman"/>
          <w:sz w:val="24"/>
          <w:szCs w:val="24"/>
        </w:rPr>
        <w:t>will fail to</w:t>
      </w:r>
      <w:r w:rsidR="0073447C" w:rsidRPr="00FE6EC6">
        <w:rPr>
          <w:rFonts w:ascii="Times New Roman" w:hAnsi="Times New Roman" w:cs="Times New Roman"/>
          <w:sz w:val="24"/>
          <w:szCs w:val="24"/>
        </w:rPr>
        <w:t xml:space="preserve"> identify </w:t>
      </w:r>
      <w:r w:rsidR="00C3238E" w:rsidRPr="00FE6EC6">
        <w:rPr>
          <w:rFonts w:ascii="Times New Roman" w:hAnsi="Times New Roman" w:cs="Times New Roman"/>
          <w:sz w:val="24"/>
          <w:szCs w:val="24"/>
        </w:rPr>
        <w:t xml:space="preserve">the corresponding </w:t>
      </w:r>
      <w:r w:rsidR="0073447C" w:rsidRPr="00FE6EC6">
        <w:rPr>
          <w:rFonts w:ascii="Times New Roman" w:hAnsi="Times New Roman" w:cs="Times New Roman"/>
          <w:sz w:val="24"/>
          <w:szCs w:val="24"/>
        </w:rPr>
        <w:t>peptide</w:t>
      </w:r>
      <w:r w:rsidR="00C3238E" w:rsidRPr="00FE6EC6">
        <w:rPr>
          <w:rFonts w:ascii="Times New Roman" w:hAnsi="Times New Roman" w:cs="Times New Roman"/>
          <w:sz w:val="24"/>
          <w:szCs w:val="24"/>
        </w:rPr>
        <w:t>s</w:t>
      </w:r>
      <w:r w:rsidR="009E5B89" w:rsidRPr="00FE6EC6">
        <w:rPr>
          <w:rFonts w:ascii="Times New Roman" w:hAnsi="Times New Roman" w:cs="Times New Roman"/>
          <w:sz w:val="24"/>
          <w:szCs w:val="24"/>
        </w:rPr>
        <w:t xml:space="preserve"> with</w:t>
      </w:r>
      <w:r w:rsidR="0073447C" w:rsidRPr="00FE6EC6">
        <w:rPr>
          <w:rFonts w:ascii="Times New Roman" w:hAnsi="Times New Roman" w:cs="Times New Roman"/>
          <w:sz w:val="24"/>
          <w:szCs w:val="24"/>
        </w:rPr>
        <w:t xml:space="preserve">in the </w:t>
      </w:r>
      <w:r w:rsidR="00D965ED" w:rsidRPr="00FE6EC6">
        <w:rPr>
          <w:rFonts w:ascii="Times New Roman" w:hAnsi="Times New Roman" w:cs="Times New Roman"/>
          <w:sz w:val="24"/>
          <w:szCs w:val="24"/>
        </w:rPr>
        <w:t>proteomic</w:t>
      </w:r>
      <w:r w:rsidR="0073447C" w:rsidRPr="00FE6EC6">
        <w:rPr>
          <w:rFonts w:ascii="Times New Roman" w:hAnsi="Times New Roman" w:cs="Times New Roman"/>
          <w:sz w:val="24"/>
          <w:szCs w:val="24"/>
        </w:rPr>
        <w:t xml:space="preserve"> data</w:t>
      </w:r>
      <w:r>
        <w:rPr>
          <w:rFonts w:ascii="Times New Roman" w:hAnsi="Times New Roman" w:cs="Times New Roman"/>
          <w:sz w:val="24"/>
          <w:szCs w:val="24"/>
        </w:rPr>
        <w:t>, but inclusion of a large number of sequences in the search will decrease sensitivity</w:t>
      </w:r>
      <w:r w:rsidR="0073447C" w:rsidRPr="00FE6EC6">
        <w:rPr>
          <w:rFonts w:ascii="Times New Roman" w:hAnsi="Times New Roman" w:cs="Times New Roman"/>
          <w:sz w:val="24"/>
          <w:szCs w:val="24"/>
        </w:rPr>
        <w:t xml:space="preserve">.  Therefore, </w:t>
      </w:r>
      <w:r w:rsidR="00C3238E" w:rsidRPr="00FE6EC6">
        <w:rPr>
          <w:rFonts w:ascii="Times New Roman" w:hAnsi="Times New Roman" w:cs="Times New Roman"/>
          <w:sz w:val="24"/>
          <w:szCs w:val="24"/>
        </w:rPr>
        <w:t xml:space="preserve">an </w:t>
      </w:r>
      <w:r w:rsidR="0073447C" w:rsidRPr="00FE6EC6">
        <w:rPr>
          <w:rFonts w:ascii="Times New Roman" w:hAnsi="Times New Roman" w:cs="Times New Roman"/>
          <w:sz w:val="24"/>
          <w:szCs w:val="24"/>
        </w:rPr>
        <w:t>i</w:t>
      </w:r>
      <w:r w:rsidR="00C3238E" w:rsidRPr="00FE6EC6">
        <w:rPr>
          <w:rFonts w:ascii="Times New Roman" w:hAnsi="Times New Roman" w:cs="Times New Roman"/>
          <w:sz w:val="24"/>
          <w:szCs w:val="24"/>
        </w:rPr>
        <w:t>deal database</w:t>
      </w:r>
      <w:r w:rsidR="00C72872" w:rsidRPr="00FE6EC6">
        <w:rPr>
          <w:rFonts w:ascii="Times New Roman" w:hAnsi="Times New Roman" w:cs="Times New Roman"/>
          <w:sz w:val="24"/>
          <w:szCs w:val="24"/>
        </w:rPr>
        <w:t xml:space="preserve"> </w:t>
      </w:r>
      <w:r w:rsidR="005A34A8" w:rsidRPr="00FE6EC6">
        <w:rPr>
          <w:rFonts w:ascii="Times New Roman" w:hAnsi="Times New Roman" w:cs="Times New Roman"/>
          <w:sz w:val="24"/>
          <w:szCs w:val="24"/>
        </w:rPr>
        <w:t>is both complete and s</w:t>
      </w:r>
      <w:r>
        <w:rPr>
          <w:rFonts w:ascii="Times New Roman" w:hAnsi="Times New Roman" w:cs="Times New Roman"/>
          <w:sz w:val="24"/>
          <w:szCs w:val="24"/>
        </w:rPr>
        <w:t>mall</w:t>
      </w:r>
      <w:r w:rsidR="005A34A8" w:rsidRPr="00FE6EC6">
        <w:rPr>
          <w:rFonts w:ascii="Times New Roman" w:hAnsi="Times New Roman" w:cs="Times New Roman"/>
          <w:sz w:val="24"/>
          <w:szCs w:val="24"/>
        </w:rPr>
        <w:t xml:space="preserve">, </w:t>
      </w:r>
      <w:r w:rsidR="00C72872" w:rsidRPr="00FE6EC6">
        <w:rPr>
          <w:rFonts w:ascii="Times New Roman" w:hAnsi="Times New Roman" w:cs="Times New Roman"/>
          <w:sz w:val="24"/>
          <w:szCs w:val="24"/>
        </w:rPr>
        <w:t>contain</w:t>
      </w:r>
      <w:r w:rsidR="005A34A8" w:rsidRPr="00FE6EC6">
        <w:rPr>
          <w:rFonts w:ascii="Times New Roman" w:hAnsi="Times New Roman" w:cs="Times New Roman"/>
          <w:sz w:val="24"/>
          <w:szCs w:val="24"/>
        </w:rPr>
        <w:t>ing</w:t>
      </w:r>
      <w:r w:rsidR="00C72872" w:rsidRPr="00FE6EC6">
        <w:rPr>
          <w:rFonts w:ascii="Times New Roman" w:hAnsi="Times New Roman" w:cs="Times New Roman"/>
          <w:sz w:val="24"/>
          <w:szCs w:val="24"/>
        </w:rPr>
        <w:t xml:space="preserve"> the sequences of all proteins </w:t>
      </w:r>
      <w:r w:rsidR="005A34A8" w:rsidRPr="00FE6EC6">
        <w:rPr>
          <w:rFonts w:ascii="Times New Roman" w:hAnsi="Times New Roman" w:cs="Times New Roman"/>
          <w:sz w:val="24"/>
          <w:szCs w:val="24"/>
        </w:rPr>
        <w:t xml:space="preserve">present </w:t>
      </w:r>
      <w:r w:rsidR="00C72872" w:rsidRPr="00FE6EC6">
        <w:rPr>
          <w:rFonts w:ascii="Times New Roman" w:hAnsi="Times New Roman" w:cs="Times New Roman"/>
          <w:sz w:val="24"/>
          <w:szCs w:val="24"/>
        </w:rPr>
        <w:t xml:space="preserve">in the </w:t>
      </w:r>
      <w:r w:rsidR="00C72872" w:rsidRPr="00FE6EC6">
        <w:rPr>
          <w:rFonts w:ascii="Times New Roman" w:hAnsi="Times New Roman" w:cs="Times New Roman"/>
          <w:sz w:val="24"/>
          <w:szCs w:val="24"/>
        </w:rPr>
        <w:lastRenderedPageBreak/>
        <w:t>sample and no other irrelevant sequences</w:t>
      </w:r>
      <w:r>
        <w:rPr>
          <w:rFonts w:ascii="Times New Roman" w:hAnsi="Times New Roman" w:cs="Times New Roman"/>
          <w:sz w:val="24"/>
          <w:szCs w:val="24"/>
        </w:rPr>
        <w:t xml:space="preserve"> </w:t>
      </w:r>
      <w:r w:rsidR="005A4224" w:rsidRPr="00FE6EC6">
        <w:rPr>
          <w:rFonts w:ascii="Times New Roman" w:hAnsi="Times New Roman" w:cs="Times New Roman"/>
          <w:sz w:val="24"/>
          <w:szCs w:val="24"/>
        </w:rPr>
        <w:fldChar w:fldCharType="begin"/>
      </w:r>
      <w:r w:rsidR="00D95C2D">
        <w:rPr>
          <w:rFonts w:ascii="Times New Roman" w:hAnsi="Times New Roman" w:cs="Times New Roman"/>
          <w:sz w:val="24"/>
          <w:szCs w:val="24"/>
        </w:rPr>
        <w:instrText xml:space="preserve"> ADDIN EN.CITE &lt;EndNote&gt;&lt;Cite&gt;&lt;Author&gt;Fenyo&lt;/Author&gt;&lt;Year&gt;2010&lt;/Year&gt;&lt;RecNum&gt;47&lt;/RecNum&gt;&lt;DisplayText&gt;(12)&lt;/DisplayText&gt;&lt;record&gt;&lt;rec-number&gt;47&lt;/rec-number&gt;&lt;foreign-keys&gt;&lt;key app="EN" db-id="5r9awwffq5w9dgea2r9x5rd8dv0ddv92fv9f"&gt;47&lt;/key&gt;&lt;/foreign-keys&gt;&lt;ref-type name="Journal Article"&gt;17&lt;/ref-type&gt;&lt;contributors&gt;&lt;authors&gt;&lt;author&gt;Fenyo, D.&lt;/author&gt;&lt;author&gt;Eriksson, J.&lt;/author&gt;&lt;author&gt;Beavis, R.&lt;/author&gt;&lt;/authors&gt;&lt;/contributors&gt;&lt;auth-address&gt;The Rockefeller University, New York, NY, USA. fenyo@rockefeller.edu&lt;/auth-address&gt;&lt;titles&gt;&lt;title&gt;Mass spectrometric protein identification using the global proteome machine&lt;/title&gt;&lt;secondary-title&gt;Methods Mol Biol&lt;/secondary-title&gt;&lt;/titles&gt;&lt;periodical&gt;&lt;full-title&gt;Methods Mol Biol&lt;/full-title&gt;&lt;/periodical&gt;&lt;pages&gt;189-202&lt;/pages&gt;&lt;volume&gt;673&lt;/volume&gt;&lt;edition&gt;2010/09/14&lt;/edition&gt;&lt;keywords&gt;&lt;keyword&gt;Amino Acid Sequence&lt;/keyword&gt;&lt;keyword&gt;Computational Biology/*methods&lt;/keyword&gt;&lt;keyword&gt;Databases, Protein&lt;/keyword&gt;&lt;keyword&gt;Mass Spectrometry/*methods&lt;/keyword&gt;&lt;keyword&gt;Molecular Sequence Data&lt;/keyword&gt;&lt;keyword&gt;Peptides/chemistry&lt;/keyword&gt;&lt;keyword&gt;Proteome/*analysis/chemistry&lt;/keyword&gt;&lt;keyword&gt;Reproducibility of Results&lt;/keyword&gt;&lt;keyword&gt;*Software&lt;/keyword&gt;&lt;keyword&gt;Tandem Mass Spectrometry&lt;/keyword&gt;&lt;/keywords&gt;&lt;dates&gt;&lt;year&gt;2010&lt;/year&gt;&lt;/dates&gt;&lt;isbn&gt;1940-6029 (Electronic)&amp;#xD;1064-3745 (Linking)&lt;/isbn&gt;&lt;accession-num&gt;20835799&lt;/accession-num&gt;&lt;work-type&gt;Research Support, N.I.H., Extramural&amp;#xD;Research Support, Non-U.S. Gov&amp;apos;t&lt;/work-type&gt;&lt;urls&gt;&lt;related-urls&gt;&lt;url&gt;http://www.ncbi.nlm.nih.gov/pubmed/20835799&lt;/url&gt;&lt;/related-urls&gt;&lt;/urls&gt;&lt;custom2&gt;3757509&lt;/custom2&gt;&lt;electronic-resource-num&gt;10.1007/978-1-60761-842-3_11&lt;/electronic-resource-num&gt;&lt;language&gt;eng&lt;/language&gt;&lt;/record&gt;&lt;/Cite&gt;&lt;/EndNote&gt;</w:instrText>
      </w:r>
      <w:r w:rsidR="005A4224" w:rsidRPr="00FE6EC6">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12" w:tooltip="Fenyo, 2010 #47" w:history="1">
        <w:r w:rsidR="00D95C2D">
          <w:rPr>
            <w:rFonts w:ascii="Times New Roman" w:hAnsi="Times New Roman" w:cs="Times New Roman"/>
            <w:noProof/>
            <w:sz w:val="24"/>
            <w:szCs w:val="24"/>
          </w:rPr>
          <w:t>12</w:t>
        </w:r>
      </w:hyperlink>
      <w:r w:rsidR="00D95C2D">
        <w:rPr>
          <w:rFonts w:ascii="Times New Roman" w:hAnsi="Times New Roman" w:cs="Times New Roman"/>
          <w:noProof/>
          <w:sz w:val="24"/>
          <w:szCs w:val="24"/>
        </w:rPr>
        <w:t>)</w:t>
      </w:r>
      <w:r w:rsidR="005A4224" w:rsidRPr="00FE6EC6">
        <w:rPr>
          <w:rFonts w:ascii="Times New Roman" w:hAnsi="Times New Roman" w:cs="Times New Roman"/>
          <w:sz w:val="24"/>
          <w:szCs w:val="24"/>
        </w:rPr>
        <w:fldChar w:fldCharType="end"/>
      </w:r>
      <w:r w:rsidR="005A34A8" w:rsidRPr="00FE6EC6">
        <w:rPr>
          <w:rFonts w:ascii="Times New Roman" w:hAnsi="Times New Roman" w:cs="Times New Roman"/>
          <w:sz w:val="24"/>
          <w:szCs w:val="24"/>
        </w:rPr>
        <w:t xml:space="preserve">.  </w:t>
      </w:r>
      <w:r w:rsidR="006E2EC1" w:rsidRPr="00FE6EC6">
        <w:rPr>
          <w:rFonts w:ascii="Times New Roman" w:hAnsi="Times New Roman" w:cs="Times New Roman"/>
          <w:sz w:val="24"/>
          <w:szCs w:val="24"/>
        </w:rPr>
        <w:t>Given the diversity of protein isoforms</w:t>
      </w:r>
      <w:r w:rsidR="00914797" w:rsidRPr="00FE6EC6">
        <w:rPr>
          <w:rFonts w:ascii="Times New Roman" w:hAnsi="Times New Roman" w:cs="Times New Roman"/>
          <w:sz w:val="24"/>
          <w:szCs w:val="24"/>
        </w:rPr>
        <w:t xml:space="preserve"> in different cell types</w:t>
      </w:r>
      <w:r w:rsidR="006E2EC1" w:rsidRPr="00FE6EC6">
        <w:rPr>
          <w:rFonts w:ascii="Times New Roman" w:hAnsi="Times New Roman" w:cs="Times New Roman"/>
          <w:sz w:val="24"/>
          <w:szCs w:val="24"/>
        </w:rPr>
        <w:t xml:space="preserve"> </w:t>
      </w:r>
      <w:r w:rsidR="00E6261A" w:rsidRPr="00FE6EC6">
        <w:rPr>
          <w:rFonts w:ascii="Times New Roman" w:hAnsi="Times New Roman" w:cs="Times New Roman"/>
          <w:sz w:val="24"/>
          <w:szCs w:val="24"/>
        </w:rPr>
        <w:t xml:space="preserve">and the </w:t>
      </w:r>
      <w:r w:rsidR="000763C7" w:rsidRPr="00FE6EC6">
        <w:rPr>
          <w:rFonts w:ascii="Times New Roman" w:hAnsi="Times New Roman" w:cs="Times New Roman"/>
          <w:sz w:val="24"/>
          <w:szCs w:val="24"/>
        </w:rPr>
        <w:t xml:space="preserve">growing </w:t>
      </w:r>
      <w:r w:rsidR="00E6261A" w:rsidRPr="00FE6EC6">
        <w:rPr>
          <w:rFonts w:ascii="Times New Roman" w:hAnsi="Times New Roman" w:cs="Times New Roman"/>
          <w:sz w:val="24"/>
          <w:szCs w:val="24"/>
        </w:rPr>
        <w:t>affordab</w:t>
      </w:r>
      <w:r w:rsidR="00914797" w:rsidRPr="00FE6EC6">
        <w:rPr>
          <w:rFonts w:ascii="Times New Roman" w:hAnsi="Times New Roman" w:cs="Times New Roman"/>
          <w:sz w:val="24"/>
          <w:szCs w:val="24"/>
        </w:rPr>
        <w:t xml:space="preserve">ility of </w:t>
      </w:r>
      <w:r w:rsidR="000763C7" w:rsidRPr="00FE6EC6">
        <w:rPr>
          <w:rFonts w:ascii="Times New Roman" w:hAnsi="Times New Roman" w:cs="Times New Roman"/>
          <w:sz w:val="24"/>
          <w:szCs w:val="24"/>
        </w:rPr>
        <w:t xml:space="preserve">next generation </w:t>
      </w:r>
      <w:r w:rsidR="00914797" w:rsidRPr="00FE6EC6">
        <w:rPr>
          <w:rFonts w:ascii="Times New Roman" w:hAnsi="Times New Roman" w:cs="Times New Roman"/>
          <w:sz w:val="24"/>
          <w:szCs w:val="24"/>
        </w:rPr>
        <w:t>sequencing</w:t>
      </w:r>
      <w:r w:rsidR="000763C7" w:rsidRPr="00FE6EC6">
        <w:rPr>
          <w:rFonts w:ascii="Times New Roman" w:hAnsi="Times New Roman" w:cs="Times New Roman"/>
          <w:sz w:val="24"/>
          <w:szCs w:val="24"/>
        </w:rPr>
        <w:t xml:space="preserve"> (NGS) </w:t>
      </w:r>
      <w:r w:rsidR="00914797" w:rsidRPr="00FE6EC6">
        <w:rPr>
          <w:rFonts w:ascii="Times New Roman" w:hAnsi="Times New Roman" w:cs="Times New Roman"/>
          <w:sz w:val="24"/>
          <w:szCs w:val="24"/>
        </w:rPr>
        <w:t>technology</w:t>
      </w:r>
      <w:r w:rsidR="006E2EC1" w:rsidRPr="00FE6EC6">
        <w:rPr>
          <w:rFonts w:ascii="Times New Roman" w:hAnsi="Times New Roman" w:cs="Times New Roman"/>
          <w:sz w:val="24"/>
          <w:szCs w:val="24"/>
        </w:rPr>
        <w:t xml:space="preserve">, it is advantageous to create sample-specific protein sequence databases for comprehensive peptide identification.  RNA-Seq and genome sequencing information can be used to create </w:t>
      </w:r>
      <w:r w:rsidR="00E92094" w:rsidRPr="00FE6EC6">
        <w:rPr>
          <w:rFonts w:ascii="Times New Roman" w:hAnsi="Times New Roman" w:cs="Times New Roman"/>
          <w:sz w:val="24"/>
          <w:szCs w:val="24"/>
        </w:rPr>
        <w:t>these</w:t>
      </w:r>
      <w:r w:rsidR="006E2EC1" w:rsidRPr="00FE6EC6">
        <w:rPr>
          <w:rFonts w:ascii="Times New Roman" w:hAnsi="Times New Roman" w:cs="Times New Roman"/>
          <w:sz w:val="24"/>
          <w:szCs w:val="24"/>
        </w:rPr>
        <w:t xml:space="preserve"> databases, incorporating variant proteins, alternatively spliced isoforms</w:t>
      </w:r>
      <w:r w:rsidR="00244D0C">
        <w:rPr>
          <w:rFonts w:ascii="Times New Roman" w:hAnsi="Times New Roman" w:cs="Times New Roman"/>
          <w:sz w:val="24"/>
          <w:szCs w:val="24"/>
        </w:rPr>
        <w:t>,</w:t>
      </w:r>
      <w:r w:rsidR="006E2EC1" w:rsidRPr="00FE6EC6">
        <w:rPr>
          <w:rFonts w:ascii="Times New Roman" w:hAnsi="Times New Roman" w:cs="Times New Roman"/>
          <w:sz w:val="24"/>
          <w:szCs w:val="24"/>
        </w:rPr>
        <w:t xml:space="preserve"> and novel expression, as coded within the genome and </w:t>
      </w:r>
      <w:proofErr w:type="spellStart"/>
      <w:r w:rsidR="006E2EC1" w:rsidRPr="00FE6EC6">
        <w:rPr>
          <w:rFonts w:ascii="Times New Roman" w:hAnsi="Times New Roman" w:cs="Times New Roman"/>
          <w:sz w:val="24"/>
          <w:szCs w:val="24"/>
        </w:rPr>
        <w:t>transcriptome</w:t>
      </w:r>
      <w:proofErr w:type="spellEnd"/>
      <w:r w:rsidR="00D965ED" w:rsidRPr="00FE6EC6">
        <w:rPr>
          <w:rFonts w:ascii="Times New Roman" w:hAnsi="Times New Roman" w:cs="Times New Roman"/>
          <w:sz w:val="24"/>
          <w:szCs w:val="24"/>
        </w:rPr>
        <w:t>, allowing</w:t>
      </w:r>
      <w:r w:rsidR="006E2EC1" w:rsidRPr="00FE6EC6">
        <w:rPr>
          <w:rFonts w:ascii="Times New Roman" w:hAnsi="Times New Roman" w:cs="Times New Roman"/>
          <w:sz w:val="24"/>
          <w:szCs w:val="24"/>
        </w:rPr>
        <w:t xml:space="preserve"> for the identification of sample specific peptides from the tandem MS analysis</w:t>
      </w:r>
      <w:r w:rsidR="00D965ED" w:rsidRPr="00FE6EC6">
        <w:rPr>
          <w:rFonts w:ascii="Times New Roman" w:hAnsi="Times New Roman" w:cs="Times New Roman"/>
          <w:sz w:val="24"/>
          <w:szCs w:val="24"/>
        </w:rPr>
        <w:t xml:space="preserve"> </w:t>
      </w:r>
      <w:r w:rsidR="005A4224" w:rsidRPr="00FE6EC6">
        <w:rPr>
          <w:rFonts w:ascii="Times New Roman" w:hAnsi="Times New Roman" w:cs="Times New Roman"/>
          <w:sz w:val="24"/>
          <w:szCs w:val="24"/>
        </w:rPr>
        <w:fldChar w:fldCharType="begin">
          <w:fldData xml:space="preserve">PEVuZE5vdGU+PENpdGU+PEF1dGhvcj5XYW5nPC9BdXRob3I+PFllYXI+MjAxMjwvWWVhcj48UmVj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</w:fldData>
        </w:fldChar>
      </w:r>
      <w:r w:rsidR="00D95C2D">
        <w:rPr>
          <w:rFonts w:ascii="Times New Roman" w:hAnsi="Times New Roman" w:cs="Times New Roman"/>
          <w:sz w:val="24"/>
          <w:szCs w:val="24"/>
        </w:rPr>
        <w:instrText xml:space="preserve"> ADDIN EN.CITE </w:instrText>
      </w:r>
      <w:r w:rsidR="005A4224">
        <w:rPr>
          <w:rFonts w:ascii="Times New Roman" w:hAnsi="Times New Roman" w:cs="Times New Roman"/>
          <w:sz w:val="24"/>
          <w:szCs w:val="24"/>
        </w:rPr>
        <w:fldChar w:fldCharType="begin">
          <w:fldData xml:space="preserve">PEVuZE5vdGU+PENpdGU+PEF1dGhvcj5XYW5nPC9BdXRob3I+PFllYXI+MjAxMjwvWWVhcj48UmVj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</w:fldData>
        </w:fldChar>
      </w:r>
      <w:r w:rsidR="00D95C2D">
        <w:rPr>
          <w:rFonts w:ascii="Times New Roman" w:hAnsi="Times New Roman" w:cs="Times New Roman"/>
          <w:sz w:val="24"/>
          <w:szCs w:val="24"/>
        </w:rPr>
        <w:instrText xml:space="preserve"> ADDIN EN.CITE.DATA </w:instrText>
      </w:r>
      <w:r w:rsidR="005A4224">
        <w:rPr>
          <w:rFonts w:ascii="Times New Roman" w:hAnsi="Times New Roman" w:cs="Times New Roman"/>
          <w:sz w:val="24"/>
          <w:szCs w:val="24"/>
        </w:rPr>
      </w:r>
      <w:r w:rsidR="005A4224">
        <w:rPr>
          <w:rFonts w:ascii="Times New Roman" w:hAnsi="Times New Roman" w:cs="Times New Roman"/>
          <w:sz w:val="24"/>
          <w:szCs w:val="24"/>
        </w:rPr>
        <w:fldChar w:fldCharType="end"/>
      </w:r>
      <w:r w:rsidR="005A4224" w:rsidRPr="00FE6EC6">
        <w:rPr>
          <w:rFonts w:ascii="Times New Roman" w:hAnsi="Times New Roman" w:cs="Times New Roman"/>
          <w:sz w:val="24"/>
          <w:szCs w:val="24"/>
        </w:rPr>
      </w:r>
      <w:r w:rsidR="005A4224" w:rsidRPr="00FE6EC6">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13" w:tooltip="Wang, 2012 #27" w:history="1">
        <w:r w:rsidR="00D95C2D">
          <w:rPr>
            <w:rFonts w:ascii="Times New Roman" w:hAnsi="Times New Roman" w:cs="Times New Roman"/>
            <w:noProof/>
            <w:sz w:val="24"/>
            <w:szCs w:val="24"/>
          </w:rPr>
          <w:t>13-15</w:t>
        </w:r>
      </w:hyperlink>
      <w:r w:rsidR="00D95C2D">
        <w:rPr>
          <w:rFonts w:ascii="Times New Roman" w:hAnsi="Times New Roman" w:cs="Times New Roman"/>
          <w:noProof/>
          <w:sz w:val="24"/>
          <w:szCs w:val="24"/>
        </w:rPr>
        <w:t>)</w:t>
      </w:r>
      <w:r w:rsidR="005A4224" w:rsidRPr="00FE6EC6">
        <w:rPr>
          <w:rFonts w:ascii="Times New Roman" w:hAnsi="Times New Roman" w:cs="Times New Roman"/>
          <w:sz w:val="24"/>
          <w:szCs w:val="24"/>
        </w:rPr>
        <w:fldChar w:fldCharType="end"/>
      </w:r>
      <w:r w:rsidR="006E2EC1" w:rsidRPr="00FE6EC6">
        <w:rPr>
          <w:rFonts w:ascii="Times New Roman" w:hAnsi="Times New Roman" w:cs="Times New Roman"/>
          <w:sz w:val="24"/>
          <w:szCs w:val="24"/>
        </w:rPr>
        <w:t>.</w:t>
      </w:r>
    </w:p>
    <w:p w:rsidR="00D958E7" w:rsidRPr="00FE6EC6" w:rsidRDefault="005E0427" w:rsidP="00935510">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w:t>
      </w:r>
      <w:r w:rsidR="00E92094" w:rsidRPr="00FE6EC6">
        <w:rPr>
          <w:rFonts w:ascii="Times New Roman" w:hAnsi="Times New Roman" w:cs="Times New Roman"/>
          <w:sz w:val="24"/>
          <w:szCs w:val="24"/>
        </w:rPr>
        <w:t xml:space="preserve"> creation of sample-specific </w:t>
      </w:r>
      <w:r w:rsidR="00AD5904" w:rsidRPr="00FE6EC6">
        <w:rPr>
          <w:rFonts w:ascii="Times New Roman" w:hAnsi="Times New Roman" w:cs="Times New Roman"/>
          <w:sz w:val="24"/>
          <w:szCs w:val="24"/>
        </w:rPr>
        <w:t xml:space="preserve">sequence </w:t>
      </w:r>
      <w:r w:rsidR="00E92094" w:rsidRPr="00FE6EC6">
        <w:rPr>
          <w:rFonts w:ascii="Times New Roman" w:hAnsi="Times New Roman" w:cs="Times New Roman"/>
          <w:sz w:val="24"/>
          <w:szCs w:val="24"/>
        </w:rPr>
        <w:t xml:space="preserve">databases is particularly important for cancer proteomics.  Cancer </w:t>
      </w:r>
      <w:r w:rsidR="00AA1A89" w:rsidRPr="00FE6EC6">
        <w:rPr>
          <w:rFonts w:ascii="Times New Roman" w:hAnsi="Times New Roman" w:cs="Times New Roman"/>
          <w:sz w:val="24"/>
          <w:szCs w:val="24"/>
        </w:rPr>
        <w:t xml:space="preserve">patients acquire tumor specific somatic variants that can act as drivers of tumor progression </w:t>
      </w:r>
      <w:r w:rsidR="006731F6" w:rsidRPr="00FE6EC6">
        <w:rPr>
          <w:rFonts w:ascii="Times New Roman" w:hAnsi="Times New Roman" w:cs="Times New Roman"/>
          <w:sz w:val="24"/>
          <w:szCs w:val="24"/>
        </w:rPr>
        <w:t xml:space="preserve">influencing </w:t>
      </w:r>
      <w:r w:rsidR="00AA1A89" w:rsidRPr="00FE6EC6">
        <w:rPr>
          <w:rFonts w:ascii="Times New Roman" w:hAnsi="Times New Roman" w:cs="Times New Roman"/>
          <w:sz w:val="24"/>
          <w:szCs w:val="24"/>
        </w:rPr>
        <w:t>diagnosis, prognosis</w:t>
      </w:r>
      <w:r w:rsidR="00244D0C">
        <w:rPr>
          <w:rFonts w:ascii="Times New Roman" w:hAnsi="Times New Roman" w:cs="Times New Roman"/>
          <w:sz w:val="24"/>
          <w:szCs w:val="24"/>
        </w:rPr>
        <w:t>,</w:t>
      </w:r>
      <w:r w:rsidR="00AA1A89" w:rsidRPr="00FE6EC6">
        <w:rPr>
          <w:rFonts w:ascii="Times New Roman" w:hAnsi="Times New Roman" w:cs="Times New Roman"/>
          <w:sz w:val="24"/>
          <w:szCs w:val="24"/>
        </w:rPr>
        <w:t xml:space="preserve"> and treatment strategies. </w:t>
      </w:r>
      <w:r w:rsidR="00E92094" w:rsidRPr="00FE6EC6">
        <w:rPr>
          <w:rFonts w:ascii="Times New Roman" w:hAnsi="Times New Roman" w:cs="Times New Roman"/>
          <w:sz w:val="24"/>
          <w:szCs w:val="24"/>
        </w:rPr>
        <w:t xml:space="preserve">These </w:t>
      </w:r>
      <w:r w:rsidR="00AA1A89" w:rsidRPr="00FE6EC6">
        <w:rPr>
          <w:rFonts w:ascii="Times New Roman" w:hAnsi="Times New Roman" w:cs="Times New Roman"/>
          <w:sz w:val="24"/>
          <w:szCs w:val="24"/>
        </w:rPr>
        <w:t xml:space="preserve">genetic rearrangements </w:t>
      </w:r>
      <w:r w:rsidR="00E92094" w:rsidRPr="00FE6EC6">
        <w:rPr>
          <w:rFonts w:ascii="Times New Roman" w:hAnsi="Times New Roman" w:cs="Times New Roman"/>
          <w:sz w:val="24"/>
          <w:szCs w:val="24"/>
        </w:rPr>
        <w:t xml:space="preserve">can </w:t>
      </w:r>
      <w:r w:rsidR="00AA1A89" w:rsidRPr="00FE6EC6">
        <w:rPr>
          <w:rFonts w:ascii="Times New Roman" w:hAnsi="Times New Roman" w:cs="Times New Roman"/>
          <w:sz w:val="24"/>
          <w:szCs w:val="24"/>
        </w:rPr>
        <w:t>differ quite drastically between tumors, even within the same tumor type</w:t>
      </w:r>
      <w:r w:rsidR="00890E8B">
        <w:rPr>
          <w:rFonts w:ascii="Times New Roman" w:hAnsi="Times New Roman" w:cs="Times New Roman"/>
          <w:sz w:val="24"/>
          <w:szCs w:val="24"/>
        </w:rPr>
        <w:t xml:space="preserve"> </w:t>
      </w:r>
      <w:r w:rsidR="005A4224" w:rsidRPr="00FE6EC6">
        <w:rPr>
          <w:rFonts w:ascii="Times New Roman" w:hAnsi="Times New Roman" w:cs="Times New Roman"/>
          <w:sz w:val="24"/>
          <w:szCs w:val="24"/>
        </w:rPr>
        <w:fldChar w:fldCharType="begin">
          <w:fldData xml:space="preserve">PEVuZE5vdGU+PENpdGU+PEF1dGhvcj5TdGVwaGVuczwvQXV0aG9yPjxZZWFyPjIwMDk8L1llYXI+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</w:fldData>
        </w:fldChar>
      </w:r>
      <w:r w:rsidR="00D95C2D">
        <w:rPr>
          <w:rFonts w:ascii="Times New Roman" w:hAnsi="Times New Roman" w:cs="Times New Roman"/>
          <w:sz w:val="24"/>
          <w:szCs w:val="24"/>
        </w:rPr>
        <w:instrText xml:space="preserve"> ADDIN EN.CITE </w:instrText>
      </w:r>
      <w:r w:rsidR="005A4224">
        <w:rPr>
          <w:rFonts w:ascii="Times New Roman" w:hAnsi="Times New Roman" w:cs="Times New Roman"/>
          <w:sz w:val="24"/>
          <w:szCs w:val="24"/>
        </w:rPr>
        <w:fldChar w:fldCharType="begin">
          <w:fldData xml:space="preserve">PEVuZE5vdGU+PENpdGU+PEF1dGhvcj5TdGVwaGVuczwvQXV0aG9yPjxZZWFyPjIwMDk8L1llYXI+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</w:fldData>
        </w:fldChar>
      </w:r>
      <w:r w:rsidR="00D95C2D">
        <w:rPr>
          <w:rFonts w:ascii="Times New Roman" w:hAnsi="Times New Roman" w:cs="Times New Roman"/>
          <w:sz w:val="24"/>
          <w:szCs w:val="24"/>
        </w:rPr>
        <w:instrText xml:space="preserve"> ADDIN EN.CITE.DATA </w:instrText>
      </w:r>
      <w:r w:rsidR="005A4224">
        <w:rPr>
          <w:rFonts w:ascii="Times New Roman" w:hAnsi="Times New Roman" w:cs="Times New Roman"/>
          <w:sz w:val="24"/>
          <w:szCs w:val="24"/>
        </w:rPr>
      </w:r>
      <w:r w:rsidR="005A4224">
        <w:rPr>
          <w:rFonts w:ascii="Times New Roman" w:hAnsi="Times New Roman" w:cs="Times New Roman"/>
          <w:sz w:val="24"/>
          <w:szCs w:val="24"/>
        </w:rPr>
        <w:fldChar w:fldCharType="end"/>
      </w:r>
      <w:r w:rsidR="005A4224" w:rsidRPr="00FE6EC6">
        <w:rPr>
          <w:rFonts w:ascii="Times New Roman" w:hAnsi="Times New Roman" w:cs="Times New Roman"/>
          <w:sz w:val="24"/>
          <w:szCs w:val="24"/>
        </w:rPr>
      </w:r>
      <w:r w:rsidR="005A4224" w:rsidRPr="00FE6EC6">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16" w:tooltip="Stephens, 2009 #59" w:history="1">
        <w:r w:rsidR="00D95C2D">
          <w:rPr>
            <w:rFonts w:ascii="Times New Roman" w:hAnsi="Times New Roman" w:cs="Times New Roman"/>
            <w:noProof/>
            <w:sz w:val="24"/>
            <w:szCs w:val="24"/>
          </w:rPr>
          <w:t>16</w:t>
        </w:r>
      </w:hyperlink>
      <w:r w:rsidR="00D95C2D">
        <w:rPr>
          <w:rFonts w:ascii="Times New Roman" w:hAnsi="Times New Roman" w:cs="Times New Roman"/>
          <w:noProof/>
          <w:sz w:val="24"/>
          <w:szCs w:val="24"/>
        </w:rPr>
        <w:t>)</w:t>
      </w:r>
      <w:r w:rsidR="005A4224" w:rsidRPr="00FE6EC6">
        <w:rPr>
          <w:rFonts w:ascii="Times New Roman" w:hAnsi="Times New Roman" w:cs="Times New Roman"/>
          <w:sz w:val="24"/>
          <w:szCs w:val="24"/>
        </w:rPr>
        <w:fldChar w:fldCharType="end"/>
      </w:r>
      <w:r w:rsidR="00F270CA">
        <w:rPr>
          <w:rFonts w:ascii="Times New Roman" w:hAnsi="Times New Roman" w:cs="Times New Roman"/>
          <w:sz w:val="24"/>
          <w:szCs w:val="24"/>
        </w:rPr>
        <w:t>, highlighting the need for</w:t>
      </w:r>
      <w:r w:rsidR="00890E8B">
        <w:rPr>
          <w:rFonts w:ascii="Times New Roman" w:hAnsi="Times New Roman" w:cs="Times New Roman"/>
          <w:sz w:val="24"/>
          <w:szCs w:val="24"/>
        </w:rPr>
        <w:t xml:space="preserve"> </w:t>
      </w:r>
      <w:r w:rsidR="009D524A" w:rsidRPr="00FE6EC6">
        <w:rPr>
          <w:rFonts w:ascii="Times New Roman" w:hAnsi="Times New Roman" w:cs="Times New Roman"/>
          <w:sz w:val="24"/>
          <w:szCs w:val="24"/>
        </w:rPr>
        <w:t xml:space="preserve">personalized </w:t>
      </w:r>
      <w:r w:rsidR="00F270CA">
        <w:rPr>
          <w:rFonts w:ascii="Times New Roman" w:hAnsi="Times New Roman" w:cs="Times New Roman"/>
          <w:sz w:val="24"/>
          <w:szCs w:val="24"/>
        </w:rPr>
        <w:t>database creation</w:t>
      </w:r>
      <w:r w:rsidR="00677B10" w:rsidRPr="00FE6EC6">
        <w:rPr>
          <w:rFonts w:ascii="Times New Roman" w:hAnsi="Times New Roman" w:cs="Times New Roman"/>
          <w:sz w:val="24"/>
          <w:szCs w:val="24"/>
        </w:rPr>
        <w:t xml:space="preserve">.  </w:t>
      </w:r>
      <w:r w:rsidR="00592F11">
        <w:rPr>
          <w:rFonts w:ascii="Times New Roman" w:hAnsi="Times New Roman" w:cs="Times New Roman"/>
          <w:sz w:val="24"/>
          <w:szCs w:val="24"/>
        </w:rPr>
        <w:t>Adding</w:t>
      </w:r>
      <w:r w:rsidR="00D958E7" w:rsidRPr="00FE6EC6">
        <w:rPr>
          <w:rFonts w:ascii="Times New Roman" w:hAnsi="Times New Roman" w:cs="Times New Roman"/>
          <w:sz w:val="24"/>
          <w:szCs w:val="24"/>
        </w:rPr>
        <w:t xml:space="preserve"> to genetic differences between tumors, large whole genome sequencing </w:t>
      </w:r>
      <w:r>
        <w:rPr>
          <w:rFonts w:ascii="Times New Roman" w:hAnsi="Times New Roman" w:cs="Times New Roman"/>
          <w:sz w:val="24"/>
          <w:szCs w:val="24"/>
        </w:rPr>
        <w:t>studies</w:t>
      </w:r>
      <w:r w:rsidR="00D958E7" w:rsidRPr="00FE6EC6">
        <w:rPr>
          <w:rFonts w:ascii="Times New Roman" w:hAnsi="Times New Roman" w:cs="Times New Roman"/>
          <w:sz w:val="24"/>
          <w:szCs w:val="24"/>
        </w:rPr>
        <w:t xml:space="preserve"> such as the 1000 genomes project have uncovere</w:t>
      </w:r>
      <w:r w:rsidR="00F11E43">
        <w:rPr>
          <w:rFonts w:ascii="Times New Roman" w:hAnsi="Times New Roman" w:cs="Times New Roman"/>
          <w:sz w:val="24"/>
          <w:szCs w:val="24"/>
        </w:rPr>
        <w:t xml:space="preserve">d millions of germline variant differences </w:t>
      </w:r>
      <w:r w:rsidR="00D958E7" w:rsidRPr="00FE6EC6">
        <w:rPr>
          <w:rFonts w:ascii="Times New Roman" w:hAnsi="Times New Roman" w:cs="Times New Roman"/>
          <w:sz w:val="24"/>
          <w:szCs w:val="24"/>
        </w:rPr>
        <w:t>between individuals</w:t>
      </w:r>
      <w:r w:rsidR="00F270CA">
        <w:rPr>
          <w:rFonts w:ascii="Times New Roman" w:hAnsi="Times New Roman" w:cs="Times New Roman"/>
          <w:sz w:val="24"/>
          <w:szCs w:val="24"/>
        </w:rPr>
        <w:t xml:space="preserve"> </w:t>
      </w:r>
      <w:r w:rsidR="005A4224" w:rsidRPr="00FE6EC6">
        <w:rPr>
          <w:rFonts w:ascii="Times New Roman" w:hAnsi="Times New Roman" w:cs="Times New Roman"/>
          <w:sz w:val="24"/>
          <w:szCs w:val="24"/>
        </w:rPr>
        <w:fldChar w:fldCharType="begin">
          <w:fldData xml:space="preserve">PEVuZE5vdGU+PENpdGU+PEF1dGhvcj5BYmVjYXNpczwvQXV0aG9yPjxZZWFyPjIwMTA8L1llYXI+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=
</w:fldData>
        </w:fldChar>
      </w:r>
      <w:r w:rsidR="00D95C2D">
        <w:rPr>
          <w:rFonts w:ascii="Times New Roman" w:hAnsi="Times New Roman" w:cs="Times New Roman"/>
          <w:sz w:val="24"/>
          <w:szCs w:val="24"/>
        </w:rPr>
        <w:instrText xml:space="preserve"> ADDIN EN.CITE </w:instrText>
      </w:r>
      <w:r w:rsidR="005A4224">
        <w:rPr>
          <w:rFonts w:ascii="Times New Roman" w:hAnsi="Times New Roman" w:cs="Times New Roman"/>
          <w:sz w:val="24"/>
          <w:szCs w:val="24"/>
        </w:rPr>
        <w:fldChar w:fldCharType="begin">
          <w:fldData xml:space="preserve">PEVuZE5vdGU+PENpdGU+PEF1dGhvcj5BYmVjYXNpczwvQXV0aG9yPjxZZWFyPjIwMTA8L1llYXI+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=
</w:fldData>
        </w:fldChar>
      </w:r>
      <w:r w:rsidR="00D95C2D">
        <w:rPr>
          <w:rFonts w:ascii="Times New Roman" w:hAnsi="Times New Roman" w:cs="Times New Roman"/>
          <w:sz w:val="24"/>
          <w:szCs w:val="24"/>
        </w:rPr>
        <w:instrText xml:space="preserve"> ADDIN EN.CITE.DATA </w:instrText>
      </w:r>
      <w:r w:rsidR="005A4224">
        <w:rPr>
          <w:rFonts w:ascii="Times New Roman" w:hAnsi="Times New Roman" w:cs="Times New Roman"/>
          <w:sz w:val="24"/>
          <w:szCs w:val="24"/>
        </w:rPr>
      </w:r>
      <w:r w:rsidR="005A4224">
        <w:rPr>
          <w:rFonts w:ascii="Times New Roman" w:hAnsi="Times New Roman" w:cs="Times New Roman"/>
          <w:sz w:val="24"/>
          <w:szCs w:val="24"/>
        </w:rPr>
        <w:fldChar w:fldCharType="end"/>
      </w:r>
      <w:r w:rsidR="005A4224" w:rsidRPr="00FE6EC6">
        <w:rPr>
          <w:rFonts w:ascii="Times New Roman" w:hAnsi="Times New Roman" w:cs="Times New Roman"/>
          <w:sz w:val="24"/>
          <w:szCs w:val="24"/>
        </w:rPr>
      </w:r>
      <w:r w:rsidR="005A4224" w:rsidRPr="00FE6EC6">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17" w:tooltip="Abecasis, 2010 #10" w:history="1">
        <w:r w:rsidR="00D95C2D">
          <w:rPr>
            <w:rFonts w:ascii="Times New Roman" w:hAnsi="Times New Roman" w:cs="Times New Roman"/>
            <w:noProof/>
            <w:sz w:val="24"/>
            <w:szCs w:val="24"/>
          </w:rPr>
          <w:t>17</w:t>
        </w:r>
      </w:hyperlink>
      <w:r w:rsidR="00D95C2D">
        <w:rPr>
          <w:rFonts w:ascii="Times New Roman" w:hAnsi="Times New Roman" w:cs="Times New Roman"/>
          <w:noProof/>
          <w:sz w:val="24"/>
          <w:szCs w:val="24"/>
        </w:rPr>
        <w:t>)</w:t>
      </w:r>
      <w:r w:rsidR="005A4224" w:rsidRPr="00FE6EC6">
        <w:rPr>
          <w:rFonts w:ascii="Times New Roman" w:hAnsi="Times New Roman" w:cs="Times New Roman"/>
          <w:sz w:val="24"/>
          <w:szCs w:val="24"/>
        </w:rPr>
        <w:fldChar w:fldCharType="end"/>
      </w:r>
      <w:r w:rsidR="007B336D" w:rsidRPr="00FE6EC6">
        <w:rPr>
          <w:rFonts w:ascii="Times New Roman" w:hAnsi="Times New Roman" w:cs="Times New Roman"/>
          <w:sz w:val="24"/>
          <w:szCs w:val="24"/>
        </w:rPr>
        <w:t xml:space="preserve"> and e</w:t>
      </w:r>
      <w:r w:rsidR="00935510" w:rsidRPr="00FE6EC6">
        <w:rPr>
          <w:rFonts w:ascii="Times New Roman" w:hAnsi="Times New Roman" w:cs="Times New Roman"/>
          <w:sz w:val="24"/>
          <w:szCs w:val="24"/>
        </w:rPr>
        <w:t>arly cancer genetic studies identified mutations in rare, inherited</w:t>
      </w:r>
      <w:r w:rsidR="00572867" w:rsidRPr="00FE6EC6">
        <w:rPr>
          <w:rFonts w:ascii="Times New Roman" w:hAnsi="Times New Roman" w:cs="Times New Roman"/>
          <w:sz w:val="24"/>
          <w:szCs w:val="24"/>
        </w:rPr>
        <w:t xml:space="preserve"> alleles as important factors in</w:t>
      </w:r>
      <w:r w:rsidR="00935510" w:rsidRPr="00FE6EC6">
        <w:rPr>
          <w:rFonts w:ascii="Times New Roman" w:hAnsi="Times New Roman" w:cs="Times New Roman"/>
          <w:sz w:val="24"/>
          <w:szCs w:val="24"/>
        </w:rPr>
        <w:t xml:space="preserve"> cancer predisposition</w:t>
      </w:r>
      <w:r w:rsidR="00327E7C" w:rsidRPr="00FE6EC6">
        <w:rPr>
          <w:rFonts w:ascii="Times New Roman" w:hAnsi="Times New Roman" w:cs="Times New Roman"/>
          <w:sz w:val="24"/>
          <w:szCs w:val="24"/>
        </w:rPr>
        <w:t xml:space="preserve"> </w:t>
      </w:r>
      <w:r w:rsidR="005A4224" w:rsidRPr="00FE6EC6">
        <w:rPr>
          <w:rFonts w:ascii="Times New Roman" w:hAnsi="Times New Roman" w:cs="Times New Roman"/>
          <w:sz w:val="24"/>
          <w:szCs w:val="24"/>
        </w:rPr>
        <w:fldChar w:fldCharType="begin"/>
      </w:r>
      <w:r w:rsidR="00D95C2D">
        <w:rPr>
          <w:rFonts w:ascii="Times New Roman" w:hAnsi="Times New Roman" w:cs="Times New Roman"/>
          <w:sz w:val="24"/>
          <w:szCs w:val="24"/>
        </w:rPr>
        <w:instrText xml:space="preserve"> ADDIN EN.CITE &lt;EndNote&gt;&lt;Cite&gt;&lt;Author&gt;Pomerantz&lt;/Author&gt;&lt;Year&gt;2011&lt;/Year&gt;&lt;RecNum&gt;34&lt;/RecNum&gt;&lt;DisplayText&gt;(18)&lt;/DisplayText&gt;&lt;record&gt;&lt;rec-number&gt;34&lt;/rec-number&gt;&lt;foreign-keys&gt;&lt;key app="EN" db-id="zvadr2d0m9xxe2exwpcp252xsx0s5xtd5xpz"&gt;34&lt;/key&gt;&lt;/foreign-keys&gt;&lt;ref-type name="Journal Article"&gt;17&lt;/ref-type&gt;&lt;contributors&gt;&lt;authors&gt;&lt;author&gt;Pomerantz, M. M.&lt;/author&gt;&lt;author&gt;Freedman, M. L.&lt;/author&gt;&lt;/authors&gt;&lt;/contributors&gt;&lt;auth-address&gt;Department of Medical Oncology, Dana-Farber Cancer Institute, Boston, MA 02215, USA.&lt;/auth-address&gt;&lt;titles&gt;&lt;title&gt;The genetics of cancer risk&lt;/title&gt;&lt;secondary-title&gt;Cancer J&lt;/secondary-title&gt;&lt;/titles&gt;&lt;periodical&gt;&lt;full-title&gt;Cancer J&lt;/full-title&gt;&lt;/periodical&gt;&lt;pages&gt;416-22&lt;/pages&gt;&lt;volume&gt;17&lt;/volume&gt;&lt;number&gt;6&lt;/number&gt;&lt;edition&gt;2011/12/14&lt;/edition&gt;&lt;keywords&gt;&lt;keyword&gt;Genetic Predisposition to Disease&lt;/keyword&gt;&lt;keyword&gt;Humans&lt;/keyword&gt;&lt;keyword&gt;Neoplasms/*genetics&lt;/keyword&gt;&lt;/keywords&gt;&lt;dates&gt;&lt;year&gt;2011&lt;/year&gt;&lt;pub-dates&gt;&lt;date&gt;Nov-Dec&lt;/date&gt;&lt;/pub-dates&gt;&lt;/dates&gt;&lt;isbn&gt;1540-336X (Electronic)&amp;#xD;1528-9117 (Linking)&lt;/isbn&gt;&lt;accession-num&gt;22157285&lt;/accession-num&gt;&lt;work-type&gt;Review&lt;/work-type&gt;&lt;urls&gt;&lt;related-urls&gt;&lt;url&gt;http://www.ncbi.nlm.nih.gov/pubmed/22157285&lt;/url&gt;&lt;/related-urls&gt;&lt;/urls&gt;&lt;electronic-resource-num&gt;10.1097/PPO.0b013e31823e5387&lt;/electronic-resource-num&gt;&lt;language&gt;eng&lt;/language&gt;&lt;/record&gt;&lt;/Cite&gt;&lt;/EndNote&gt;</w:instrText>
      </w:r>
      <w:r w:rsidR="005A4224" w:rsidRPr="00FE6EC6">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18" w:tooltip="Pomerantz, 2011 #34" w:history="1">
        <w:r w:rsidR="00D95C2D">
          <w:rPr>
            <w:rFonts w:ascii="Times New Roman" w:hAnsi="Times New Roman" w:cs="Times New Roman"/>
            <w:noProof/>
            <w:sz w:val="24"/>
            <w:szCs w:val="24"/>
          </w:rPr>
          <w:t>18</w:t>
        </w:r>
      </w:hyperlink>
      <w:r w:rsidR="00D95C2D">
        <w:rPr>
          <w:rFonts w:ascii="Times New Roman" w:hAnsi="Times New Roman" w:cs="Times New Roman"/>
          <w:noProof/>
          <w:sz w:val="24"/>
          <w:szCs w:val="24"/>
        </w:rPr>
        <w:t>)</w:t>
      </w:r>
      <w:r w:rsidR="005A4224" w:rsidRPr="00FE6EC6">
        <w:rPr>
          <w:rFonts w:ascii="Times New Roman" w:hAnsi="Times New Roman" w:cs="Times New Roman"/>
          <w:sz w:val="24"/>
          <w:szCs w:val="24"/>
        </w:rPr>
        <w:fldChar w:fldCharType="end"/>
      </w:r>
      <w:r w:rsidR="00935510" w:rsidRPr="00FE6EC6">
        <w:rPr>
          <w:rFonts w:ascii="Times New Roman" w:hAnsi="Times New Roman" w:cs="Times New Roman"/>
          <w:sz w:val="24"/>
          <w:szCs w:val="24"/>
        </w:rPr>
        <w:t xml:space="preserve">. </w:t>
      </w:r>
      <w:r w:rsidR="00572867" w:rsidRPr="00FE6EC6">
        <w:rPr>
          <w:rFonts w:ascii="Times New Roman" w:hAnsi="Times New Roman" w:cs="Times New Roman"/>
          <w:sz w:val="24"/>
          <w:szCs w:val="24"/>
        </w:rPr>
        <w:t>Therefore</w:t>
      </w:r>
      <w:r w:rsidR="00935510" w:rsidRPr="00FE6EC6">
        <w:rPr>
          <w:rFonts w:ascii="Times New Roman" w:hAnsi="Times New Roman" w:cs="Times New Roman"/>
          <w:sz w:val="24"/>
          <w:szCs w:val="24"/>
        </w:rPr>
        <w:t xml:space="preserve">, both tumor and patient specific variant information </w:t>
      </w:r>
      <w:r w:rsidR="00572867" w:rsidRPr="00FE6EC6">
        <w:rPr>
          <w:rFonts w:ascii="Times New Roman" w:hAnsi="Times New Roman" w:cs="Times New Roman"/>
          <w:sz w:val="24"/>
          <w:szCs w:val="24"/>
        </w:rPr>
        <w:t>should be included within an ideal</w:t>
      </w:r>
      <w:r w:rsidR="00935510" w:rsidRPr="00FE6EC6">
        <w:rPr>
          <w:rFonts w:ascii="Times New Roman" w:hAnsi="Times New Roman" w:cs="Times New Roman"/>
          <w:sz w:val="24"/>
          <w:szCs w:val="24"/>
        </w:rPr>
        <w:t xml:space="preserve"> database to identify inherited and acquired </w:t>
      </w:r>
      <w:r w:rsidR="007B336D" w:rsidRPr="00FE6EC6">
        <w:rPr>
          <w:rFonts w:ascii="Times New Roman" w:hAnsi="Times New Roman" w:cs="Times New Roman"/>
          <w:sz w:val="24"/>
          <w:szCs w:val="24"/>
        </w:rPr>
        <w:t>genomic variants</w:t>
      </w:r>
      <w:r w:rsidR="00572867" w:rsidRPr="00FE6EC6">
        <w:rPr>
          <w:rFonts w:ascii="Times New Roman" w:hAnsi="Times New Roman" w:cs="Times New Roman"/>
          <w:sz w:val="24"/>
          <w:szCs w:val="24"/>
        </w:rPr>
        <w:t xml:space="preserve"> contributing to</w:t>
      </w:r>
      <w:r w:rsidR="00935510" w:rsidRPr="00FE6EC6">
        <w:rPr>
          <w:rFonts w:ascii="Times New Roman" w:hAnsi="Times New Roman" w:cs="Times New Roman"/>
          <w:sz w:val="24"/>
          <w:szCs w:val="24"/>
        </w:rPr>
        <w:t xml:space="preserve"> tumor progression.</w:t>
      </w:r>
    </w:p>
    <w:p w:rsidR="002953D6" w:rsidRPr="00FE6EC6" w:rsidRDefault="00B36614" w:rsidP="00166685">
      <w:pPr>
        <w:spacing w:line="360" w:lineRule="auto"/>
        <w:ind w:firstLine="720"/>
        <w:rPr>
          <w:rFonts w:ascii="Times New Roman" w:hAnsi="Times New Roman" w:cs="Times New Roman"/>
          <w:sz w:val="24"/>
          <w:szCs w:val="24"/>
        </w:rPr>
      </w:pPr>
      <w:r w:rsidRPr="00FE6EC6">
        <w:rPr>
          <w:rFonts w:ascii="Times New Roman" w:hAnsi="Times New Roman" w:cs="Times New Roman"/>
          <w:sz w:val="24"/>
          <w:szCs w:val="24"/>
        </w:rPr>
        <w:t xml:space="preserve">In addition to these </w:t>
      </w:r>
      <w:r w:rsidR="000B213E">
        <w:rPr>
          <w:rFonts w:ascii="Times New Roman" w:hAnsi="Times New Roman" w:cs="Times New Roman"/>
          <w:sz w:val="24"/>
          <w:szCs w:val="24"/>
        </w:rPr>
        <w:t>single nuc</w:t>
      </w:r>
      <w:ins w:id="0" w:author="fenyo" w:date="2013-12-30T09:19:00Z">
        <w:r w:rsidR="00044D8B">
          <w:rPr>
            <w:rFonts w:ascii="Times New Roman" w:hAnsi="Times New Roman" w:cs="Times New Roman"/>
            <w:sz w:val="24"/>
            <w:szCs w:val="24"/>
          </w:rPr>
          <w:t>l</w:t>
        </w:r>
      </w:ins>
      <w:r w:rsidR="000B213E">
        <w:rPr>
          <w:rFonts w:ascii="Times New Roman" w:hAnsi="Times New Roman" w:cs="Times New Roman"/>
          <w:sz w:val="24"/>
          <w:szCs w:val="24"/>
        </w:rPr>
        <w:t>e</w:t>
      </w:r>
      <w:del w:id="1" w:author="fenyo" w:date="2013-12-30T09:19:00Z">
        <w:r w:rsidR="000B213E" w:rsidDel="00044D8B">
          <w:rPr>
            <w:rFonts w:ascii="Times New Roman" w:hAnsi="Times New Roman" w:cs="Times New Roman"/>
            <w:sz w:val="24"/>
            <w:szCs w:val="24"/>
          </w:rPr>
          <w:delText>l</w:delText>
        </w:r>
      </w:del>
      <w:r w:rsidR="000B213E">
        <w:rPr>
          <w:rFonts w:ascii="Times New Roman" w:hAnsi="Times New Roman" w:cs="Times New Roman"/>
          <w:sz w:val="24"/>
          <w:szCs w:val="24"/>
        </w:rPr>
        <w:t>otide variants</w:t>
      </w:r>
      <w:r w:rsidRPr="00FE6EC6">
        <w:rPr>
          <w:rFonts w:ascii="Times New Roman" w:hAnsi="Times New Roman" w:cs="Times New Roman"/>
          <w:sz w:val="24"/>
          <w:szCs w:val="24"/>
        </w:rPr>
        <w:t xml:space="preserve"> (SNVs), </w:t>
      </w:r>
      <w:r w:rsidR="007D5A2F" w:rsidRPr="00FE6EC6">
        <w:rPr>
          <w:rFonts w:ascii="Times New Roman" w:hAnsi="Times New Roman" w:cs="Times New Roman"/>
          <w:sz w:val="24"/>
          <w:szCs w:val="24"/>
        </w:rPr>
        <w:t xml:space="preserve">transcript isoforms </w:t>
      </w:r>
      <w:r w:rsidR="00095421" w:rsidRPr="00FE6EC6">
        <w:rPr>
          <w:rFonts w:ascii="Times New Roman" w:hAnsi="Times New Roman" w:cs="Times New Roman"/>
          <w:sz w:val="24"/>
          <w:szCs w:val="24"/>
        </w:rPr>
        <w:t>due to</w:t>
      </w:r>
      <w:r w:rsidR="007D5A2F" w:rsidRPr="00FE6EC6">
        <w:rPr>
          <w:rFonts w:ascii="Times New Roman" w:hAnsi="Times New Roman" w:cs="Times New Roman"/>
          <w:sz w:val="24"/>
          <w:szCs w:val="24"/>
        </w:rPr>
        <w:t xml:space="preserve"> alternative splicing or</w:t>
      </w:r>
      <w:r w:rsidR="00095421" w:rsidRPr="00FE6EC6">
        <w:rPr>
          <w:rFonts w:ascii="Times New Roman" w:hAnsi="Times New Roman" w:cs="Times New Roman"/>
          <w:sz w:val="24"/>
          <w:szCs w:val="24"/>
        </w:rPr>
        <w:t xml:space="preserve"> </w:t>
      </w:r>
      <w:r w:rsidR="007D5A2F" w:rsidRPr="00FE6EC6">
        <w:rPr>
          <w:rFonts w:ascii="Times New Roman" w:hAnsi="Times New Roman" w:cs="Times New Roman"/>
          <w:sz w:val="24"/>
          <w:szCs w:val="24"/>
        </w:rPr>
        <w:t>translation</w:t>
      </w:r>
      <w:r w:rsidR="00AB4A38" w:rsidRPr="00FE6EC6">
        <w:rPr>
          <w:rFonts w:ascii="Times New Roman" w:hAnsi="Times New Roman" w:cs="Times New Roman"/>
          <w:sz w:val="24"/>
          <w:szCs w:val="24"/>
        </w:rPr>
        <w:t xml:space="preserve"> have also been</w:t>
      </w:r>
      <w:r w:rsidR="007D5A2F" w:rsidRPr="00FE6EC6">
        <w:rPr>
          <w:rFonts w:ascii="Times New Roman" w:hAnsi="Times New Roman" w:cs="Times New Roman"/>
          <w:sz w:val="24"/>
          <w:szCs w:val="24"/>
        </w:rPr>
        <w:t xml:space="preserve"> implicated in tumor growth and progression</w:t>
      </w:r>
      <w:r w:rsidR="00AB4A38" w:rsidRPr="00FE6EC6">
        <w:rPr>
          <w:rFonts w:ascii="Times New Roman" w:hAnsi="Times New Roman" w:cs="Times New Roman"/>
          <w:sz w:val="24"/>
          <w:szCs w:val="24"/>
        </w:rPr>
        <w:t xml:space="preserve"> </w:t>
      </w:r>
      <w:r w:rsidR="005A4224" w:rsidRPr="00FE6EC6">
        <w:rPr>
          <w:rFonts w:ascii="Times New Roman" w:hAnsi="Times New Roman" w:cs="Times New Roman"/>
          <w:sz w:val="24"/>
          <w:szCs w:val="24"/>
        </w:rPr>
        <w:fldChar w:fldCharType="begin">
          <w:fldData xml:space="preserve">PEVuZE5vdGU+PENpdGU+PEF1dGhvcj5EYXZ1bHVyaTwvQXV0aG9yPjxZZWFyPjIwMDg8L1llYXI+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</w:fldData>
        </w:fldChar>
      </w:r>
      <w:r w:rsidR="00D95C2D">
        <w:rPr>
          <w:rFonts w:ascii="Times New Roman" w:hAnsi="Times New Roman" w:cs="Times New Roman"/>
          <w:sz w:val="24"/>
          <w:szCs w:val="24"/>
        </w:rPr>
        <w:instrText xml:space="preserve"> ADDIN EN.CITE </w:instrText>
      </w:r>
      <w:r w:rsidR="005A4224">
        <w:rPr>
          <w:rFonts w:ascii="Times New Roman" w:hAnsi="Times New Roman" w:cs="Times New Roman"/>
          <w:sz w:val="24"/>
          <w:szCs w:val="24"/>
        </w:rPr>
        <w:fldChar w:fldCharType="begin">
          <w:fldData xml:space="preserve">PEVuZE5vdGU+PENpdGU+PEF1dGhvcj5EYXZ1bHVyaTwvQXV0aG9yPjxZZWFyPjIwMDg8L1llYXI+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</w:fldData>
        </w:fldChar>
      </w:r>
      <w:r w:rsidR="00D95C2D">
        <w:rPr>
          <w:rFonts w:ascii="Times New Roman" w:hAnsi="Times New Roman" w:cs="Times New Roman"/>
          <w:sz w:val="24"/>
          <w:szCs w:val="24"/>
        </w:rPr>
        <w:instrText xml:space="preserve"> ADDIN EN.CITE.DATA </w:instrText>
      </w:r>
      <w:r w:rsidR="005A4224">
        <w:rPr>
          <w:rFonts w:ascii="Times New Roman" w:hAnsi="Times New Roman" w:cs="Times New Roman"/>
          <w:sz w:val="24"/>
          <w:szCs w:val="24"/>
        </w:rPr>
      </w:r>
      <w:r w:rsidR="005A4224">
        <w:rPr>
          <w:rFonts w:ascii="Times New Roman" w:hAnsi="Times New Roman" w:cs="Times New Roman"/>
          <w:sz w:val="24"/>
          <w:szCs w:val="24"/>
        </w:rPr>
        <w:fldChar w:fldCharType="end"/>
      </w:r>
      <w:r w:rsidR="005A4224" w:rsidRPr="00FE6EC6">
        <w:rPr>
          <w:rFonts w:ascii="Times New Roman" w:hAnsi="Times New Roman" w:cs="Times New Roman"/>
          <w:sz w:val="24"/>
          <w:szCs w:val="24"/>
        </w:rPr>
      </w:r>
      <w:r w:rsidR="005A4224" w:rsidRPr="00FE6EC6">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19" w:tooltip="Davuluri, 2008 #62" w:history="1">
        <w:r w:rsidR="00D95C2D">
          <w:rPr>
            <w:rFonts w:ascii="Times New Roman" w:hAnsi="Times New Roman" w:cs="Times New Roman"/>
            <w:noProof/>
            <w:sz w:val="24"/>
            <w:szCs w:val="24"/>
          </w:rPr>
          <w:t>19-21</w:t>
        </w:r>
      </w:hyperlink>
      <w:r w:rsidR="00D95C2D">
        <w:rPr>
          <w:rFonts w:ascii="Times New Roman" w:hAnsi="Times New Roman" w:cs="Times New Roman"/>
          <w:noProof/>
          <w:sz w:val="24"/>
          <w:szCs w:val="24"/>
        </w:rPr>
        <w:t>)</w:t>
      </w:r>
      <w:r w:rsidR="005A4224" w:rsidRPr="00FE6EC6">
        <w:rPr>
          <w:rFonts w:ascii="Times New Roman" w:hAnsi="Times New Roman" w:cs="Times New Roman"/>
          <w:sz w:val="24"/>
          <w:szCs w:val="24"/>
        </w:rPr>
        <w:fldChar w:fldCharType="end"/>
      </w:r>
      <w:r w:rsidR="007D5A2F" w:rsidRPr="00FE6EC6">
        <w:rPr>
          <w:rFonts w:ascii="Times New Roman" w:hAnsi="Times New Roman" w:cs="Times New Roman"/>
          <w:sz w:val="24"/>
          <w:szCs w:val="24"/>
        </w:rPr>
        <w:t>.</w:t>
      </w:r>
      <w:r w:rsidR="005558FF" w:rsidRPr="00FE6EC6">
        <w:rPr>
          <w:rFonts w:ascii="Times New Roman" w:hAnsi="Times New Roman" w:cs="Times New Roman"/>
          <w:sz w:val="24"/>
          <w:szCs w:val="24"/>
        </w:rPr>
        <w:t xml:space="preserve">  </w:t>
      </w:r>
      <w:r w:rsidRPr="00FE6EC6">
        <w:rPr>
          <w:rFonts w:ascii="Times New Roman" w:hAnsi="Times New Roman" w:cs="Times New Roman"/>
          <w:sz w:val="24"/>
          <w:szCs w:val="24"/>
        </w:rPr>
        <w:t>N</w:t>
      </w:r>
      <w:r w:rsidR="009D5262" w:rsidRPr="00FE6EC6">
        <w:rPr>
          <w:rFonts w:ascii="Times New Roman" w:hAnsi="Times New Roman" w:cs="Times New Roman"/>
          <w:sz w:val="24"/>
          <w:szCs w:val="24"/>
        </w:rPr>
        <w:t xml:space="preserve">ovel transcript isoforms resulting from coding </w:t>
      </w:r>
      <w:r w:rsidR="002C79DD" w:rsidRPr="00FE6EC6">
        <w:rPr>
          <w:rFonts w:ascii="Times New Roman" w:hAnsi="Times New Roman" w:cs="Times New Roman"/>
          <w:sz w:val="24"/>
          <w:szCs w:val="24"/>
        </w:rPr>
        <w:t>of</w:t>
      </w:r>
      <w:r w:rsidR="009D5262" w:rsidRPr="00FE6EC6">
        <w:rPr>
          <w:rFonts w:ascii="Times New Roman" w:hAnsi="Times New Roman" w:cs="Times New Roman"/>
          <w:sz w:val="24"/>
          <w:szCs w:val="24"/>
        </w:rPr>
        <w:t xml:space="preserve"> unannotated exon regions or fusion gene transcription provide </w:t>
      </w:r>
      <w:r w:rsidR="00AD5904" w:rsidRPr="00FE6EC6">
        <w:rPr>
          <w:rFonts w:ascii="Times New Roman" w:hAnsi="Times New Roman" w:cs="Times New Roman"/>
          <w:sz w:val="24"/>
          <w:szCs w:val="24"/>
        </w:rPr>
        <w:t xml:space="preserve">prospective </w:t>
      </w:r>
      <w:r w:rsidR="009D5262" w:rsidRPr="00FE6EC6">
        <w:rPr>
          <w:rFonts w:ascii="Times New Roman" w:hAnsi="Times New Roman" w:cs="Times New Roman"/>
          <w:sz w:val="24"/>
          <w:szCs w:val="24"/>
        </w:rPr>
        <w:t xml:space="preserve">cancer specific </w:t>
      </w:r>
      <w:r w:rsidR="00AD5904" w:rsidRPr="00FE6EC6">
        <w:rPr>
          <w:rFonts w:ascii="Times New Roman" w:hAnsi="Times New Roman" w:cs="Times New Roman"/>
          <w:sz w:val="24"/>
          <w:szCs w:val="24"/>
        </w:rPr>
        <w:t>proteins</w:t>
      </w:r>
      <w:r w:rsidR="009D5262" w:rsidRPr="00FE6EC6">
        <w:rPr>
          <w:rFonts w:ascii="Times New Roman" w:hAnsi="Times New Roman" w:cs="Times New Roman"/>
          <w:sz w:val="24"/>
          <w:szCs w:val="24"/>
        </w:rPr>
        <w:t xml:space="preserve"> for biomarker development and drug targeting.  </w:t>
      </w:r>
      <w:r w:rsidR="002953D6" w:rsidRPr="00FE6EC6">
        <w:rPr>
          <w:rFonts w:ascii="Times New Roman" w:hAnsi="Times New Roman" w:cs="Times New Roman"/>
          <w:sz w:val="24"/>
          <w:szCs w:val="24"/>
        </w:rPr>
        <w:t>The</w:t>
      </w:r>
      <w:r w:rsidR="00170CF2">
        <w:rPr>
          <w:rFonts w:ascii="Times New Roman" w:hAnsi="Times New Roman" w:cs="Times New Roman"/>
          <w:sz w:val="24"/>
          <w:szCs w:val="24"/>
        </w:rPr>
        <w:t xml:space="preserve">refore, </w:t>
      </w:r>
      <w:r w:rsidR="00AD7143">
        <w:rPr>
          <w:rFonts w:ascii="Times New Roman" w:hAnsi="Times New Roman" w:cs="Times New Roman"/>
          <w:sz w:val="24"/>
          <w:szCs w:val="24"/>
        </w:rPr>
        <w:t xml:space="preserve">the incorporation of </w:t>
      </w:r>
      <w:r w:rsidR="00170CF2">
        <w:rPr>
          <w:rFonts w:ascii="Times New Roman" w:hAnsi="Times New Roman" w:cs="Times New Roman"/>
          <w:sz w:val="24"/>
          <w:szCs w:val="24"/>
        </w:rPr>
        <w:t xml:space="preserve">both </w:t>
      </w:r>
      <w:r w:rsidR="00166685">
        <w:rPr>
          <w:rFonts w:ascii="Times New Roman" w:hAnsi="Times New Roman" w:cs="Times New Roman"/>
          <w:sz w:val="24"/>
          <w:szCs w:val="24"/>
        </w:rPr>
        <w:t>genomic and transcriptomic</w:t>
      </w:r>
      <w:r w:rsidR="002953D6" w:rsidRPr="00FE6EC6">
        <w:rPr>
          <w:rFonts w:ascii="Times New Roman" w:hAnsi="Times New Roman" w:cs="Times New Roman"/>
          <w:sz w:val="24"/>
          <w:szCs w:val="24"/>
        </w:rPr>
        <w:t xml:space="preserve"> in</w:t>
      </w:r>
      <w:r w:rsidR="00AD5904" w:rsidRPr="00FE6EC6">
        <w:rPr>
          <w:rFonts w:ascii="Times New Roman" w:hAnsi="Times New Roman" w:cs="Times New Roman"/>
          <w:sz w:val="24"/>
          <w:szCs w:val="24"/>
        </w:rPr>
        <w:t>to</w:t>
      </w:r>
      <w:r w:rsidR="003A6440">
        <w:rPr>
          <w:rFonts w:ascii="Times New Roman" w:hAnsi="Times New Roman" w:cs="Times New Roman"/>
          <w:sz w:val="24"/>
          <w:szCs w:val="24"/>
        </w:rPr>
        <w:t xml:space="preserve"> the</w:t>
      </w:r>
      <w:r w:rsidR="002953D6" w:rsidRPr="00FE6EC6">
        <w:rPr>
          <w:rFonts w:ascii="Times New Roman" w:hAnsi="Times New Roman" w:cs="Times New Roman"/>
          <w:sz w:val="24"/>
          <w:szCs w:val="24"/>
        </w:rPr>
        <w:t xml:space="preserve"> protein sequence database </w:t>
      </w:r>
      <w:r w:rsidR="00170CF2">
        <w:rPr>
          <w:rFonts w:ascii="Times New Roman" w:hAnsi="Times New Roman" w:cs="Times New Roman"/>
          <w:sz w:val="24"/>
          <w:szCs w:val="24"/>
        </w:rPr>
        <w:t xml:space="preserve">is required </w:t>
      </w:r>
      <w:r w:rsidR="002953D6" w:rsidRPr="00FE6EC6">
        <w:rPr>
          <w:rFonts w:ascii="Times New Roman" w:hAnsi="Times New Roman" w:cs="Times New Roman"/>
          <w:sz w:val="24"/>
          <w:szCs w:val="24"/>
        </w:rPr>
        <w:t xml:space="preserve">for </w:t>
      </w:r>
      <w:r w:rsidR="00B5126C" w:rsidRPr="00FE6EC6">
        <w:rPr>
          <w:rFonts w:ascii="Times New Roman" w:hAnsi="Times New Roman" w:cs="Times New Roman"/>
          <w:sz w:val="24"/>
          <w:szCs w:val="24"/>
        </w:rPr>
        <w:t xml:space="preserve">comprehensive </w:t>
      </w:r>
      <w:r w:rsidR="00170CF2">
        <w:rPr>
          <w:rFonts w:ascii="Times New Roman" w:hAnsi="Times New Roman" w:cs="Times New Roman"/>
          <w:sz w:val="24"/>
          <w:szCs w:val="24"/>
        </w:rPr>
        <w:t xml:space="preserve">tumor </w:t>
      </w:r>
      <w:r w:rsidR="002953D6" w:rsidRPr="00FE6EC6">
        <w:rPr>
          <w:rFonts w:ascii="Times New Roman" w:hAnsi="Times New Roman" w:cs="Times New Roman"/>
          <w:sz w:val="24"/>
          <w:szCs w:val="24"/>
        </w:rPr>
        <w:t>peptide identification</w:t>
      </w:r>
    </w:p>
    <w:p w:rsidR="00AB07F4" w:rsidRPr="00FE6EC6" w:rsidRDefault="002C79DD" w:rsidP="007B336D">
      <w:pPr>
        <w:spacing w:line="360" w:lineRule="auto"/>
        <w:ind w:firstLine="720"/>
        <w:rPr>
          <w:rFonts w:ascii="Times New Roman" w:hAnsi="Times New Roman" w:cs="Times New Roman"/>
          <w:sz w:val="24"/>
          <w:szCs w:val="24"/>
        </w:rPr>
      </w:pPr>
      <w:r w:rsidRPr="00FE6EC6">
        <w:rPr>
          <w:rFonts w:ascii="Times New Roman" w:hAnsi="Times New Roman" w:cs="Times New Roman"/>
          <w:sz w:val="24"/>
          <w:szCs w:val="24"/>
        </w:rPr>
        <w:t>For this purpose, w</w:t>
      </w:r>
      <w:r w:rsidR="003D1982" w:rsidRPr="00FE6EC6">
        <w:rPr>
          <w:rFonts w:ascii="Times New Roman" w:hAnsi="Times New Roman" w:cs="Times New Roman"/>
          <w:sz w:val="24"/>
          <w:szCs w:val="24"/>
        </w:rPr>
        <w:t xml:space="preserve">e have developed the software tool, </w:t>
      </w:r>
      <w:r w:rsidR="00C5786C">
        <w:rPr>
          <w:rFonts w:ascii="Times New Roman" w:hAnsi="Times New Roman" w:cs="Times New Roman"/>
          <w:sz w:val="24"/>
          <w:szCs w:val="24"/>
        </w:rPr>
        <w:t>QUILTS</w:t>
      </w:r>
      <w:r w:rsidR="003D1982" w:rsidRPr="00FE6EC6">
        <w:rPr>
          <w:rFonts w:ascii="Times New Roman" w:hAnsi="Times New Roman" w:cs="Times New Roman"/>
          <w:sz w:val="24"/>
          <w:szCs w:val="24"/>
        </w:rPr>
        <w:t>,</w:t>
      </w:r>
      <w:r w:rsidR="000B213E">
        <w:rPr>
          <w:rFonts w:ascii="Times New Roman" w:hAnsi="Times New Roman" w:cs="Times New Roman"/>
          <w:sz w:val="24"/>
          <w:szCs w:val="24"/>
        </w:rPr>
        <w:t xml:space="preserve"> which incorporates </w:t>
      </w:r>
      <w:r w:rsidR="00170CF2">
        <w:rPr>
          <w:rFonts w:ascii="Times New Roman" w:hAnsi="Times New Roman" w:cs="Times New Roman"/>
          <w:sz w:val="24"/>
          <w:szCs w:val="24"/>
        </w:rPr>
        <w:t>SNVs</w:t>
      </w:r>
      <w:r w:rsidR="003D1982" w:rsidRPr="00FE6EC6">
        <w:rPr>
          <w:rFonts w:ascii="Times New Roman" w:hAnsi="Times New Roman" w:cs="Times New Roman"/>
          <w:sz w:val="24"/>
          <w:szCs w:val="24"/>
        </w:rPr>
        <w:t xml:space="preserve">, novel splice junctions and fusion gene information for tumor specific database construction.   </w:t>
      </w:r>
      <w:r w:rsidR="00A91B99" w:rsidRPr="00FE6EC6">
        <w:rPr>
          <w:rFonts w:ascii="Times New Roman" w:hAnsi="Times New Roman" w:cs="Times New Roman"/>
          <w:sz w:val="24"/>
          <w:szCs w:val="24"/>
        </w:rPr>
        <w:t xml:space="preserve">Several </w:t>
      </w:r>
      <w:r w:rsidR="003D1982" w:rsidRPr="00FE6EC6">
        <w:rPr>
          <w:rFonts w:ascii="Times New Roman" w:hAnsi="Times New Roman" w:cs="Times New Roman"/>
          <w:sz w:val="24"/>
          <w:szCs w:val="24"/>
        </w:rPr>
        <w:t xml:space="preserve">similar </w:t>
      </w:r>
      <w:r w:rsidR="00A91B99" w:rsidRPr="00FE6EC6">
        <w:rPr>
          <w:rFonts w:ascii="Times New Roman" w:hAnsi="Times New Roman" w:cs="Times New Roman"/>
          <w:sz w:val="24"/>
          <w:szCs w:val="24"/>
        </w:rPr>
        <w:t xml:space="preserve">tools have been developed to create customizable protein databases focusing on </w:t>
      </w:r>
      <w:r w:rsidR="00745F66" w:rsidRPr="00FE6EC6">
        <w:rPr>
          <w:rFonts w:ascii="Times New Roman" w:hAnsi="Times New Roman" w:cs="Times New Roman"/>
          <w:sz w:val="24"/>
          <w:szCs w:val="24"/>
        </w:rPr>
        <w:t xml:space="preserve">the incorporation of </w:t>
      </w:r>
      <w:r w:rsidR="00A91B99" w:rsidRPr="00FE6EC6">
        <w:rPr>
          <w:rFonts w:ascii="Times New Roman" w:hAnsi="Times New Roman" w:cs="Times New Roman"/>
          <w:sz w:val="24"/>
          <w:szCs w:val="24"/>
        </w:rPr>
        <w:t>fusion genes</w:t>
      </w:r>
      <w:r w:rsidR="00F270CA">
        <w:rPr>
          <w:rFonts w:ascii="Times New Roman" w:hAnsi="Times New Roman" w:cs="Times New Roman"/>
          <w:sz w:val="24"/>
          <w:szCs w:val="24"/>
        </w:rPr>
        <w:t xml:space="preserve"> </w:t>
      </w:r>
      <w:r w:rsidR="005A4224" w:rsidRPr="00FE6EC6">
        <w:rPr>
          <w:rFonts w:ascii="Times New Roman" w:hAnsi="Times New Roman" w:cs="Times New Roman"/>
          <w:sz w:val="24"/>
          <w:szCs w:val="24"/>
        </w:rPr>
        <w:fldChar w:fldCharType="begin">
          <w:fldData xml:space="preserve">PEVuZE5vdGU+PENpdGU+PEF1dGhvcj5GcmVua2VsLU1vcmdlbnN0ZXJuPC9BdXRob3I+PFllYXI+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</w:fldData>
        </w:fldChar>
      </w:r>
      <w:r w:rsidR="00D95C2D">
        <w:rPr>
          <w:rFonts w:ascii="Times New Roman" w:hAnsi="Times New Roman" w:cs="Times New Roman"/>
          <w:sz w:val="24"/>
          <w:szCs w:val="24"/>
        </w:rPr>
        <w:instrText xml:space="preserve"> ADDIN EN.CITE </w:instrText>
      </w:r>
      <w:r w:rsidR="005A4224">
        <w:rPr>
          <w:rFonts w:ascii="Times New Roman" w:hAnsi="Times New Roman" w:cs="Times New Roman"/>
          <w:sz w:val="24"/>
          <w:szCs w:val="24"/>
        </w:rPr>
        <w:fldChar w:fldCharType="begin">
          <w:fldData xml:space="preserve">PEVuZE5vdGU+PENpdGU+PEF1dGhvcj5GcmVua2VsLU1vcmdlbnN0ZXJuPC9BdXRob3I+PFllYXI+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</w:fldData>
        </w:fldChar>
      </w:r>
      <w:r w:rsidR="00D95C2D">
        <w:rPr>
          <w:rFonts w:ascii="Times New Roman" w:hAnsi="Times New Roman" w:cs="Times New Roman"/>
          <w:sz w:val="24"/>
          <w:szCs w:val="24"/>
        </w:rPr>
        <w:instrText xml:space="preserve"> ADDIN EN.CITE.DATA </w:instrText>
      </w:r>
      <w:r w:rsidR="005A4224">
        <w:rPr>
          <w:rFonts w:ascii="Times New Roman" w:hAnsi="Times New Roman" w:cs="Times New Roman"/>
          <w:sz w:val="24"/>
          <w:szCs w:val="24"/>
        </w:rPr>
      </w:r>
      <w:r w:rsidR="005A4224">
        <w:rPr>
          <w:rFonts w:ascii="Times New Roman" w:hAnsi="Times New Roman" w:cs="Times New Roman"/>
          <w:sz w:val="24"/>
          <w:szCs w:val="24"/>
        </w:rPr>
        <w:fldChar w:fldCharType="end"/>
      </w:r>
      <w:r w:rsidR="005A4224" w:rsidRPr="00FE6EC6">
        <w:rPr>
          <w:rFonts w:ascii="Times New Roman" w:hAnsi="Times New Roman" w:cs="Times New Roman"/>
          <w:sz w:val="24"/>
          <w:szCs w:val="24"/>
        </w:rPr>
      </w:r>
      <w:r w:rsidR="005A4224" w:rsidRPr="00FE6EC6">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22" w:tooltip="Frenkel-Morgenstern, 2012 #38" w:history="1">
        <w:r w:rsidR="00D95C2D">
          <w:rPr>
            <w:rFonts w:ascii="Times New Roman" w:hAnsi="Times New Roman" w:cs="Times New Roman"/>
            <w:noProof/>
            <w:sz w:val="24"/>
            <w:szCs w:val="24"/>
          </w:rPr>
          <w:t>22</w:t>
        </w:r>
      </w:hyperlink>
      <w:r w:rsidR="00D95C2D">
        <w:rPr>
          <w:rFonts w:ascii="Times New Roman" w:hAnsi="Times New Roman" w:cs="Times New Roman"/>
          <w:noProof/>
          <w:sz w:val="24"/>
          <w:szCs w:val="24"/>
        </w:rPr>
        <w:t>)</w:t>
      </w:r>
      <w:r w:rsidR="005A4224" w:rsidRPr="00FE6EC6">
        <w:rPr>
          <w:rFonts w:ascii="Times New Roman" w:hAnsi="Times New Roman" w:cs="Times New Roman"/>
          <w:sz w:val="24"/>
          <w:szCs w:val="24"/>
        </w:rPr>
        <w:fldChar w:fldCharType="end"/>
      </w:r>
      <w:r w:rsidR="00A91B99" w:rsidRPr="00FE6EC6">
        <w:rPr>
          <w:rFonts w:ascii="Times New Roman" w:hAnsi="Times New Roman" w:cs="Times New Roman"/>
          <w:sz w:val="24"/>
          <w:szCs w:val="24"/>
        </w:rPr>
        <w:t>, SN</w:t>
      </w:r>
      <w:r w:rsidR="00AB07F4" w:rsidRPr="00FE6EC6">
        <w:rPr>
          <w:rFonts w:ascii="Times New Roman" w:hAnsi="Times New Roman" w:cs="Times New Roman"/>
          <w:sz w:val="24"/>
          <w:szCs w:val="24"/>
        </w:rPr>
        <w:t>V</w:t>
      </w:r>
      <w:r w:rsidR="000B213E">
        <w:rPr>
          <w:rFonts w:ascii="Times New Roman" w:hAnsi="Times New Roman" w:cs="Times New Roman"/>
          <w:sz w:val="24"/>
          <w:szCs w:val="24"/>
        </w:rPr>
        <w:t xml:space="preserve">s </w:t>
      </w:r>
      <w:r w:rsidR="005A4224" w:rsidRPr="00FE6EC6">
        <w:rPr>
          <w:rFonts w:ascii="Times New Roman" w:hAnsi="Times New Roman" w:cs="Times New Roman"/>
          <w:sz w:val="24"/>
          <w:szCs w:val="24"/>
        </w:rPr>
        <w:fldChar w:fldCharType="begin">
          <w:fldData xml:space="preserve">PEVuZE5vdGU+PENpdGU+PEF1dGhvcj5XYW5nPC9BdXRob3I+PFllYXI+MjAxMjwvWWVhcj48UmVj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</w:fldData>
        </w:fldChar>
      </w:r>
      <w:r w:rsidR="00D95C2D">
        <w:rPr>
          <w:rFonts w:ascii="Times New Roman" w:hAnsi="Times New Roman" w:cs="Times New Roman"/>
          <w:sz w:val="24"/>
          <w:szCs w:val="24"/>
        </w:rPr>
        <w:instrText xml:space="preserve"> ADDIN EN.CITE </w:instrText>
      </w:r>
      <w:r w:rsidR="005A4224">
        <w:rPr>
          <w:rFonts w:ascii="Times New Roman" w:hAnsi="Times New Roman" w:cs="Times New Roman"/>
          <w:sz w:val="24"/>
          <w:szCs w:val="24"/>
        </w:rPr>
        <w:fldChar w:fldCharType="begin">
          <w:fldData xml:space="preserve">PEVuZE5vdGU+PENpdGU+PEF1dGhvcj5XYW5nPC9BdXRob3I+PFllYXI+MjAxMjwvWWVhcj48UmVj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</w:fldData>
        </w:fldChar>
      </w:r>
      <w:r w:rsidR="00D95C2D">
        <w:rPr>
          <w:rFonts w:ascii="Times New Roman" w:hAnsi="Times New Roman" w:cs="Times New Roman"/>
          <w:sz w:val="24"/>
          <w:szCs w:val="24"/>
        </w:rPr>
        <w:instrText xml:space="preserve"> ADDIN EN.CITE.DATA </w:instrText>
      </w:r>
      <w:r w:rsidR="005A4224">
        <w:rPr>
          <w:rFonts w:ascii="Times New Roman" w:hAnsi="Times New Roman" w:cs="Times New Roman"/>
          <w:sz w:val="24"/>
          <w:szCs w:val="24"/>
        </w:rPr>
      </w:r>
      <w:r w:rsidR="005A4224">
        <w:rPr>
          <w:rFonts w:ascii="Times New Roman" w:hAnsi="Times New Roman" w:cs="Times New Roman"/>
          <w:sz w:val="24"/>
          <w:szCs w:val="24"/>
        </w:rPr>
        <w:fldChar w:fldCharType="end"/>
      </w:r>
      <w:r w:rsidR="005A4224" w:rsidRPr="00FE6EC6">
        <w:rPr>
          <w:rFonts w:ascii="Times New Roman" w:hAnsi="Times New Roman" w:cs="Times New Roman"/>
          <w:sz w:val="24"/>
          <w:szCs w:val="24"/>
        </w:rPr>
      </w:r>
      <w:r w:rsidR="005A4224" w:rsidRPr="00FE6EC6">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13" w:tooltip="Wang, 2012 #27" w:history="1">
        <w:r w:rsidR="00D95C2D">
          <w:rPr>
            <w:rFonts w:ascii="Times New Roman" w:hAnsi="Times New Roman" w:cs="Times New Roman"/>
            <w:noProof/>
            <w:sz w:val="24"/>
            <w:szCs w:val="24"/>
          </w:rPr>
          <w:t>13</w:t>
        </w:r>
      </w:hyperlink>
      <w:r w:rsidR="00D95C2D">
        <w:rPr>
          <w:rFonts w:ascii="Times New Roman" w:hAnsi="Times New Roman" w:cs="Times New Roman"/>
          <w:noProof/>
          <w:sz w:val="24"/>
          <w:szCs w:val="24"/>
        </w:rPr>
        <w:t xml:space="preserve">, </w:t>
      </w:r>
      <w:hyperlink w:anchor="_ENREF_15" w:tooltip="Li, 2011 #66" w:history="1">
        <w:r w:rsidR="00D95C2D">
          <w:rPr>
            <w:rFonts w:ascii="Times New Roman" w:hAnsi="Times New Roman" w:cs="Times New Roman"/>
            <w:noProof/>
            <w:sz w:val="24"/>
            <w:szCs w:val="24"/>
          </w:rPr>
          <w:t>15</w:t>
        </w:r>
      </w:hyperlink>
      <w:r w:rsidR="00D95C2D">
        <w:rPr>
          <w:rFonts w:ascii="Times New Roman" w:hAnsi="Times New Roman" w:cs="Times New Roman"/>
          <w:noProof/>
          <w:sz w:val="24"/>
          <w:szCs w:val="24"/>
        </w:rPr>
        <w:t xml:space="preserve">, </w:t>
      </w:r>
      <w:hyperlink w:anchor="_ENREF_23" w:tooltip="Wang, 2013 #43" w:history="1">
        <w:r w:rsidR="00D95C2D">
          <w:rPr>
            <w:rFonts w:ascii="Times New Roman" w:hAnsi="Times New Roman" w:cs="Times New Roman"/>
            <w:noProof/>
            <w:sz w:val="24"/>
            <w:szCs w:val="24"/>
          </w:rPr>
          <w:t>23</w:t>
        </w:r>
      </w:hyperlink>
      <w:r w:rsidR="00D95C2D">
        <w:rPr>
          <w:rFonts w:ascii="Times New Roman" w:hAnsi="Times New Roman" w:cs="Times New Roman"/>
          <w:noProof/>
          <w:sz w:val="24"/>
          <w:szCs w:val="24"/>
        </w:rPr>
        <w:t>)</w:t>
      </w:r>
      <w:r w:rsidR="005A4224" w:rsidRPr="00FE6EC6">
        <w:rPr>
          <w:rFonts w:ascii="Times New Roman" w:hAnsi="Times New Roman" w:cs="Times New Roman"/>
          <w:sz w:val="24"/>
          <w:szCs w:val="24"/>
        </w:rPr>
        <w:fldChar w:fldCharType="end"/>
      </w:r>
      <w:r w:rsidR="00A91B99" w:rsidRPr="00FE6EC6">
        <w:rPr>
          <w:rFonts w:ascii="Times New Roman" w:hAnsi="Times New Roman" w:cs="Times New Roman"/>
          <w:sz w:val="24"/>
          <w:szCs w:val="24"/>
        </w:rPr>
        <w:t xml:space="preserve">, </w:t>
      </w:r>
      <w:r w:rsidR="00A91B99" w:rsidRPr="00FE6EC6">
        <w:rPr>
          <w:rFonts w:ascii="Times New Roman" w:hAnsi="Times New Roman" w:cs="Times New Roman"/>
          <w:i/>
          <w:sz w:val="24"/>
          <w:szCs w:val="24"/>
        </w:rPr>
        <w:t>de novo</w:t>
      </w:r>
      <w:r w:rsidR="00A91B99" w:rsidRPr="00FE6EC6">
        <w:rPr>
          <w:rFonts w:ascii="Times New Roman" w:hAnsi="Times New Roman" w:cs="Times New Roman"/>
          <w:sz w:val="24"/>
          <w:szCs w:val="24"/>
        </w:rPr>
        <w:t xml:space="preserve"> assembled transcripts</w:t>
      </w:r>
      <w:r w:rsidR="005A4224" w:rsidRPr="00FE6EC6">
        <w:rPr>
          <w:rFonts w:ascii="Times New Roman" w:hAnsi="Times New Roman" w:cs="Times New Roman"/>
          <w:sz w:val="24"/>
          <w:szCs w:val="24"/>
        </w:rPr>
        <w:fldChar w:fldCharType="begin">
          <w:fldData xml:space="preserve">PEVuZE5vdGU+PENpdGU+PEF1dGhvcj5BZGFtaWRpPC9BdXRob3I+PFllYXI+MjAxMTwvWWVhcj48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cGFnZXM+MTE5My0yMDA8L3BhZ2VzPjx2b2x1bWU+MjE8L3ZvbHVtZT48bnVtYmVyPjc8L251bWJl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</w:fldData>
        </w:fldChar>
      </w:r>
      <w:r w:rsidR="00D95C2D">
        <w:rPr>
          <w:rFonts w:ascii="Times New Roman" w:hAnsi="Times New Roman" w:cs="Times New Roman"/>
          <w:sz w:val="24"/>
          <w:szCs w:val="24"/>
        </w:rPr>
        <w:instrText xml:space="preserve"> ADDIN EN.CITE </w:instrText>
      </w:r>
      <w:r w:rsidR="005A4224">
        <w:rPr>
          <w:rFonts w:ascii="Times New Roman" w:hAnsi="Times New Roman" w:cs="Times New Roman"/>
          <w:sz w:val="24"/>
          <w:szCs w:val="24"/>
        </w:rPr>
        <w:fldChar w:fldCharType="begin">
          <w:fldData xml:space="preserve">PEVuZE5vdGU+PENpdGU+PEF1dGhvcj5BZGFtaWRpPC9BdXRob3I+PFllYXI+MjAxMTwvWWVhcj48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cGFnZXM+MTE5My0yMDA8L3BhZ2VzPjx2b2x1bWU+MjE8L3ZvbHVtZT48bnVtYmVyPjc8L251bWJl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</w:fldData>
        </w:fldChar>
      </w:r>
      <w:r w:rsidR="00D95C2D">
        <w:rPr>
          <w:rFonts w:ascii="Times New Roman" w:hAnsi="Times New Roman" w:cs="Times New Roman"/>
          <w:sz w:val="24"/>
          <w:szCs w:val="24"/>
        </w:rPr>
        <w:instrText xml:space="preserve"> ADDIN EN.CITE.DATA </w:instrText>
      </w:r>
      <w:r w:rsidR="005A4224">
        <w:rPr>
          <w:rFonts w:ascii="Times New Roman" w:hAnsi="Times New Roman" w:cs="Times New Roman"/>
          <w:sz w:val="24"/>
          <w:szCs w:val="24"/>
        </w:rPr>
      </w:r>
      <w:r w:rsidR="005A4224">
        <w:rPr>
          <w:rFonts w:ascii="Times New Roman" w:hAnsi="Times New Roman" w:cs="Times New Roman"/>
          <w:sz w:val="24"/>
          <w:szCs w:val="24"/>
        </w:rPr>
        <w:fldChar w:fldCharType="end"/>
      </w:r>
      <w:r w:rsidR="005A4224" w:rsidRPr="00FE6EC6">
        <w:rPr>
          <w:rFonts w:ascii="Times New Roman" w:hAnsi="Times New Roman" w:cs="Times New Roman"/>
          <w:sz w:val="24"/>
          <w:szCs w:val="24"/>
        </w:rPr>
      </w:r>
      <w:r w:rsidR="005A4224" w:rsidRPr="00FE6EC6">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24" w:tooltip="Adamidi, 2011 #40" w:history="1">
        <w:r w:rsidR="00D95C2D">
          <w:rPr>
            <w:rFonts w:ascii="Times New Roman" w:hAnsi="Times New Roman" w:cs="Times New Roman"/>
            <w:noProof/>
            <w:sz w:val="24"/>
            <w:szCs w:val="24"/>
          </w:rPr>
          <w:t>24</w:t>
        </w:r>
      </w:hyperlink>
      <w:r w:rsidR="00D95C2D">
        <w:rPr>
          <w:rFonts w:ascii="Times New Roman" w:hAnsi="Times New Roman" w:cs="Times New Roman"/>
          <w:noProof/>
          <w:sz w:val="24"/>
          <w:szCs w:val="24"/>
        </w:rPr>
        <w:t xml:space="preserve">, </w:t>
      </w:r>
      <w:hyperlink w:anchor="_ENREF_25" w:tooltip="Evans, 2012 #41" w:history="1">
        <w:r w:rsidR="00D95C2D">
          <w:rPr>
            <w:rFonts w:ascii="Times New Roman" w:hAnsi="Times New Roman" w:cs="Times New Roman"/>
            <w:noProof/>
            <w:sz w:val="24"/>
            <w:szCs w:val="24"/>
          </w:rPr>
          <w:t>25</w:t>
        </w:r>
      </w:hyperlink>
      <w:r w:rsidR="00D95C2D">
        <w:rPr>
          <w:rFonts w:ascii="Times New Roman" w:hAnsi="Times New Roman" w:cs="Times New Roman"/>
          <w:noProof/>
          <w:sz w:val="24"/>
          <w:szCs w:val="24"/>
        </w:rPr>
        <w:t>)</w:t>
      </w:r>
      <w:r w:rsidR="005A4224" w:rsidRPr="00FE6EC6">
        <w:rPr>
          <w:rFonts w:ascii="Times New Roman" w:hAnsi="Times New Roman" w:cs="Times New Roman"/>
          <w:sz w:val="24"/>
          <w:szCs w:val="24"/>
        </w:rPr>
        <w:fldChar w:fldCharType="end"/>
      </w:r>
      <w:r w:rsidR="00244D0C">
        <w:rPr>
          <w:rFonts w:ascii="Times New Roman" w:hAnsi="Times New Roman" w:cs="Times New Roman"/>
          <w:sz w:val="24"/>
          <w:szCs w:val="24"/>
        </w:rPr>
        <w:t>,</w:t>
      </w:r>
      <w:r w:rsidR="00A91B99" w:rsidRPr="00FE6EC6">
        <w:rPr>
          <w:rFonts w:ascii="Times New Roman" w:hAnsi="Times New Roman" w:cs="Times New Roman"/>
          <w:sz w:val="24"/>
          <w:szCs w:val="24"/>
        </w:rPr>
        <w:t xml:space="preserve"> or splice-junction peptides</w:t>
      </w:r>
      <w:r w:rsidR="00F270CA">
        <w:rPr>
          <w:rFonts w:ascii="Times New Roman" w:hAnsi="Times New Roman" w:cs="Times New Roman"/>
          <w:sz w:val="24"/>
          <w:szCs w:val="24"/>
        </w:rPr>
        <w:t xml:space="preserve"> </w:t>
      </w:r>
      <w:r w:rsidR="005A4224" w:rsidRPr="00FE6EC6">
        <w:rPr>
          <w:rFonts w:ascii="Times New Roman" w:hAnsi="Times New Roman" w:cs="Times New Roman"/>
          <w:sz w:val="24"/>
          <w:szCs w:val="24"/>
        </w:rPr>
        <w:fldChar w:fldCharType="begin">
          <w:fldData xml:space="preserve">PEVuZE5vdGU+PENpdGU+PEF1dGhvcj5TaGV5bmttYW48L0F1dGhvcj48WWVhcj4yMDEzPC9ZZWFy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</w:fldData>
        </w:fldChar>
      </w:r>
      <w:r w:rsidR="00D95C2D">
        <w:rPr>
          <w:rFonts w:ascii="Times New Roman" w:hAnsi="Times New Roman" w:cs="Times New Roman"/>
          <w:sz w:val="24"/>
          <w:szCs w:val="24"/>
        </w:rPr>
        <w:instrText xml:space="preserve"> ADDIN EN.CITE </w:instrText>
      </w:r>
      <w:r w:rsidR="005A4224">
        <w:rPr>
          <w:rFonts w:ascii="Times New Roman" w:hAnsi="Times New Roman" w:cs="Times New Roman"/>
          <w:sz w:val="24"/>
          <w:szCs w:val="24"/>
        </w:rPr>
        <w:fldChar w:fldCharType="begin">
          <w:fldData xml:space="preserve">PEVuZE5vdGU+PENpdGU+PEF1dGhvcj5TaGV5bmttYW48L0F1dGhvcj48WWVhcj4yMDEzPC9ZZWFy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</w:fldData>
        </w:fldChar>
      </w:r>
      <w:r w:rsidR="00D95C2D">
        <w:rPr>
          <w:rFonts w:ascii="Times New Roman" w:hAnsi="Times New Roman" w:cs="Times New Roman"/>
          <w:sz w:val="24"/>
          <w:szCs w:val="24"/>
        </w:rPr>
        <w:instrText xml:space="preserve"> ADDIN EN.CITE.DATA </w:instrText>
      </w:r>
      <w:r w:rsidR="005A4224">
        <w:rPr>
          <w:rFonts w:ascii="Times New Roman" w:hAnsi="Times New Roman" w:cs="Times New Roman"/>
          <w:sz w:val="24"/>
          <w:szCs w:val="24"/>
        </w:rPr>
      </w:r>
      <w:r w:rsidR="005A4224">
        <w:rPr>
          <w:rFonts w:ascii="Times New Roman" w:hAnsi="Times New Roman" w:cs="Times New Roman"/>
          <w:sz w:val="24"/>
          <w:szCs w:val="24"/>
        </w:rPr>
        <w:fldChar w:fldCharType="end"/>
      </w:r>
      <w:r w:rsidR="005A4224" w:rsidRPr="00FE6EC6">
        <w:rPr>
          <w:rFonts w:ascii="Times New Roman" w:hAnsi="Times New Roman" w:cs="Times New Roman"/>
          <w:sz w:val="24"/>
          <w:szCs w:val="24"/>
        </w:rPr>
      </w:r>
      <w:r w:rsidR="005A4224" w:rsidRPr="00FE6EC6">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23" w:tooltip="Wang, 2013 #43" w:history="1">
        <w:r w:rsidR="00D95C2D">
          <w:rPr>
            <w:rFonts w:ascii="Times New Roman" w:hAnsi="Times New Roman" w:cs="Times New Roman"/>
            <w:noProof/>
            <w:sz w:val="24"/>
            <w:szCs w:val="24"/>
          </w:rPr>
          <w:t>23</w:t>
        </w:r>
      </w:hyperlink>
      <w:r w:rsidR="00D95C2D">
        <w:rPr>
          <w:rFonts w:ascii="Times New Roman" w:hAnsi="Times New Roman" w:cs="Times New Roman"/>
          <w:noProof/>
          <w:sz w:val="24"/>
          <w:szCs w:val="24"/>
        </w:rPr>
        <w:t xml:space="preserve">, </w:t>
      </w:r>
      <w:hyperlink w:anchor="_ENREF_26" w:tooltip="Sheynkman, 2013 #15" w:history="1">
        <w:r w:rsidR="00D95C2D">
          <w:rPr>
            <w:rFonts w:ascii="Times New Roman" w:hAnsi="Times New Roman" w:cs="Times New Roman"/>
            <w:noProof/>
            <w:sz w:val="24"/>
            <w:szCs w:val="24"/>
          </w:rPr>
          <w:t>26-29</w:t>
        </w:r>
      </w:hyperlink>
      <w:r w:rsidR="00D95C2D">
        <w:rPr>
          <w:rFonts w:ascii="Times New Roman" w:hAnsi="Times New Roman" w:cs="Times New Roman"/>
          <w:noProof/>
          <w:sz w:val="24"/>
          <w:szCs w:val="24"/>
        </w:rPr>
        <w:t>)</w:t>
      </w:r>
      <w:r w:rsidR="005A4224" w:rsidRPr="00FE6EC6">
        <w:rPr>
          <w:rFonts w:ascii="Times New Roman" w:hAnsi="Times New Roman" w:cs="Times New Roman"/>
          <w:sz w:val="24"/>
          <w:szCs w:val="24"/>
        </w:rPr>
        <w:fldChar w:fldCharType="end"/>
      </w:r>
      <w:r w:rsidR="00A91B99" w:rsidRPr="00FE6EC6">
        <w:rPr>
          <w:rFonts w:ascii="Times New Roman" w:hAnsi="Times New Roman" w:cs="Times New Roman"/>
          <w:sz w:val="24"/>
          <w:szCs w:val="24"/>
        </w:rPr>
        <w:t xml:space="preserve">.  </w:t>
      </w:r>
      <w:proofErr w:type="gramStart"/>
      <w:r w:rsidR="00C5786C">
        <w:rPr>
          <w:rFonts w:ascii="Times New Roman" w:hAnsi="Times New Roman" w:cs="Times New Roman"/>
          <w:sz w:val="24"/>
          <w:szCs w:val="24"/>
        </w:rPr>
        <w:t>QUILTS</w:t>
      </w:r>
      <w:r w:rsidR="003A6440">
        <w:rPr>
          <w:rFonts w:ascii="Times New Roman" w:hAnsi="Times New Roman" w:cs="Times New Roman"/>
          <w:sz w:val="24"/>
          <w:szCs w:val="24"/>
        </w:rPr>
        <w:t xml:space="preserve"> </w:t>
      </w:r>
      <w:r w:rsidR="00E35D90">
        <w:rPr>
          <w:rFonts w:ascii="Times New Roman" w:hAnsi="Times New Roman" w:cs="Times New Roman"/>
          <w:sz w:val="24"/>
          <w:szCs w:val="24"/>
        </w:rPr>
        <w:t>uses</w:t>
      </w:r>
      <w:r w:rsidR="007B336D" w:rsidRPr="00FE6EC6">
        <w:rPr>
          <w:rFonts w:ascii="Times New Roman" w:hAnsi="Times New Roman" w:cs="Times New Roman"/>
          <w:sz w:val="24"/>
          <w:szCs w:val="24"/>
        </w:rPr>
        <w:t xml:space="preserve"> bo</w:t>
      </w:r>
      <w:r w:rsidR="003A6440">
        <w:rPr>
          <w:rFonts w:ascii="Times New Roman" w:hAnsi="Times New Roman" w:cs="Times New Roman"/>
          <w:sz w:val="24"/>
          <w:szCs w:val="24"/>
        </w:rPr>
        <w:t xml:space="preserve">th DNA </w:t>
      </w:r>
      <w:r w:rsidR="003A6440">
        <w:rPr>
          <w:rFonts w:ascii="Times New Roman" w:hAnsi="Times New Roman" w:cs="Times New Roman"/>
          <w:sz w:val="24"/>
          <w:szCs w:val="24"/>
        </w:rPr>
        <w:lastRenderedPageBreak/>
        <w:t>and RNA sequencing data</w:t>
      </w:r>
      <w:r w:rsidR="00AA2774">
        <w:rPr>
          <w:rFonts w:ascii="Times New Roman" w:hAnsi="Times New Roman" w:cs="Times New Roman"/>
          <w:sz w:val="24"/>
          <w:szCs w:val="24"/>
        </w:rPr>
        <w:t xml:space="preserve"> to create the protein database</w:t>
      </w:r>
      <w:r w:rsidR="003A6440">
        <w:rPr>
          <w:rFonts w:ascii="Times New Roman" w:hAnsi="Times New Roman" w:cs="Times New Roman"/>
          <w:sz w:val="24"/>
          <w:szCs w:val="24"/>
        </w:rPr>
        <w:t>, including</w:t>
      </w:r>
      <w:r w:rsidR="00B36614" w:rsidRPr="00FE6EC6">
        <w:rPr>
          <w:rFonts w:ascii="Times New Roman" w:hAnsi="Times New Roman" w:cs="Times New Roman"/>
          <w:sz w:val="24"/>
          <w:szCs w:val="24"/>
        </w:rPr>
        <w:t xml:space="preserve"> </w:t>
      </w:r>
      <w:r w:rsidR="00491FB0" w:rsidRPr="00FE6EC6">
        <w:rPr>
          <w:rFonts w:ascii="Times New Roman" w:hAnsi="Times New Roman" w:cs="Times New Roman"/>
          <w:sz w:val="24"/>
          <w:szCs w:val="24"/>
        </w:rPr>
        <w:t xml:space="preserve">the majority of </w:t>
      </w:r>
      <w:r w:rsidR="00745F66" w:rsidRPr="00FE6EC6">
        <w:rPr>
          <w:rFonts w:ascii="Times New Roman" w:hAnsi="Times New Roman" w:cs="Times New Roman"/>
          <w:sz w:val="24"/>
          <w:szCs w:val="24"/>
        </w:rPr>
        <w:t xml:space="preserve">potential </w:t>
      </w:r>
      <w:r w:rsidR="00491FB0" w:rsidRPr="00FE6EC6">
        <w:rPr>
          <w:rFonts w:ascii="Times New Roman" w:hAnsi="Times New Roman" w:cs="Times New Roman"/>
          <w:sz w:val="24"/>
          <w:szCs w:val="24"/>
        </w:rPr>
        <w:t>genetic variation</w:t>
      </w:r>
      <w:r w:rsidR="00745F66" w:rsidRPr="00FE6EC6">
        <w:rPr>
          <w:rFonts w:ascii="Times New Roman" w:hAnsi="Times New Roman" w:cs="Times New Roman"/>
          <w:sz w:val="24"/>
          <w:szCs w:val="24"/>
        </w:rPr>
        <w:t xml:space="preserve"> and</w:t>
      </w:r>
      <w:r w:rsidR="00491FB0" w:rsidRPr="00FE6EC6">
        <w:rPr>
          <w:rFonts w:ascii="Times New Roman" w:hAnsi="Times New Roman" w:cs="Times New Roman"/>
          <w:sz w:val="24"/>
          <w:szCs w:val="24"/>
        </w:rPr>
        <w:t xml:space="preserve"> rearrangements</w:t>
      </w:r>
      <w:r w:rsidR="00AA2774">
        <w:rPr>
          <w:rFonts w:ascii="Times New Roman" w:hAnsi="Times New Roman" w:cs="Times New Roman"/>
          <w:sz w:val="24"/>
          <w:szCs w:val="24"/>
        </w:rPr>
        <w:t>,</w:t>
      </w:r>
      <w:r w:rsidR="00491FB0" w:rsidRPr="00FE6EC6">
        <w:rPr>
          <w:rFonts w:ascii="Times New Roman" w:hAnsi="Times New Roman" w:cs="Times New Roman"/>
          <w:sz w:val="24"/>
          <w:szCs w:val="24"/>
        </w:rPr>
        <w:t xml:space="preserve"> while </w:t>
      </w:r>
      <w:r w:rsidR="00AA2774">
        <w:rPr>
          <w:rFonts w:ascii="Times New Roman" w:hAnsi="Times New Roman" w:cs="Times New Roman"/>
          <w:sz w:val="24"/>
          <w:szCs w:val="24"/>
        </w:rPr>
        <w:t xml:space="preserve">simultaneously </w:t>
      </w:r>
      <w:r w:rsidR="003A6440">
        <w:rPr>
          <w:rFonts w:ascii="Times New Roman" w:hAnsi="Times New Roman" w:cs="Times New Roman"/>
          <w:sz w:val="24"/>
          <w:szCs w:val="24"/>
        </w:rPr>
        <w:t>maintaining a small</w:t>
      </w:r>
      <w:r w:rsidR="00491FB0" w:rsidRPr="00FE6EC6">
        <w:rPr>
          <w:rFonts w:ascii="Times New Roman" w:hAnsi="Times New Roman" w:cs="Times New Roman"/>
          <w:sz w:val="24"/>
          <w:szCs w:val="24"/>
        </w:rPr>
        <w:t xml:space="preserve"> database size</w:t>
      </w:r>
      <w:r w:rsidR="006646AA" w:rsidRPr="00FE6EC6">
        <w:rPr>
          <w:rFonts w:ascii="Times New Roman" w:hAnsi="Times New Roman" w:cs="Times New Roman"/>
          <w:sz w:val="24"/>
          <w:szCs w:val="24"/>
        </w:rPr>
        <w:t>.</w:t>
      </w:r>
      <w:proofErr w:type="gramEnd"/>
      <w:r w:rsidR="006646AA" w:rsidRPr="00FE6EC6">
        <w:rPr>
          <w:rFonts w:ascii="Times New Roman" w:hAnsi="Times New Roman" w:cs="Times New Roman"/>
          <w:sz w:val="24"/>
          <w:szCs w:val="24"/>
        </w:rPr>
        <w:t xml:space="preserve">  The number of sequences included in the protein </w:t>
      </w:r>
      <w:r w:rsidR="008D6F2B">
        <w:rPr>
          <w:rFonts w:ascii="Times New Roman" w:hAnsi="Times New Roman" w:cs="Times New Roman"/>
          <w:sz w:val="24"/>
          <w:szCs w:val="24"/>
        </w:rPr>
        <w:t>database</w:t>
      </w:r>
      <w:r w:rsidR="00491FB0" w:rsidRPr="00FE6EC6">
        <w:rPr>
          <w:rFonts w:ascii="Times New Roman" w:hAnsi="Times New Roman" w:cs="Times New Roman"/>
          <w:sz w:val="24"/>
          <w:szCs w:val="24"/>
        </w:rPr>
        <w:t xml:space="preserve"> </w:t>
      </w:r>
      <w:r w:rsidR="006646AA" w:rsidRPr="00FE6EC6">
        <w:rPr>
          <w:rFonts w:ascii="Times New Roman" w:hAnsi="Times New Roman" w:cs="Times New Roman"/>
          <w:sz w:val="24"/>
          <w:szCs w:val="24"/>
        </w:rPr>
        <w:t xml:space="preserve">is limited </w:t>
      </w:r>
      <w:r w:rsidR="00491FB0" w:rsidRPr="00FE6EC6">
        <w:rPr>
          <w:rFonts w:ascii="Times New Roman" w:hAnsi="Times New Roman" w:cs="Times New Roman"/>
          <w:sz w:val="24"/>
          <w:szCs w:val="24"/>
        </w:rPr>
        <w:t xml:space="preserve">by using </w:t>
      </w:r>
      <w:r w:rsidR="00745F66" w:rsidRPr="00FE6EC6">
        <w:rPr>
          <w:rFonts w:ascii="Times New Roman" w:hAnsi="Times New Roman" w:cs="Times New Roman"/>
          <w:sz w:val="24"/>
          <w:szCs w:val="24"/>
        </w:rPr>
        <w:t xml:space="preserve">only </w:t>
      </w:r>
      <w:r w:rsidR="006646AA" w:rsidRPr="00FE6EC6">
        <w:rPr>
          <w:rFonts w:ascii="Times New Roman" w:hAnsi="Times New Roman" w:cs="Times New Roman"/>
          <w:sz w:val="24"/>
          <w:szCs w:val="24"/>
        </w:rPr>
        <w:t xml:space="preserve">sequencing data for </w:t>
      </w:r>
      <w:r w:rsidR="00491FB0" w:rsidRPr="00FE6EC6">
        <w:rPr>
          <w:rFonts w:ascii="Times New Roman" w:hAnsi="Times New Roman" w:cs="Times New Roman"/>
          <w:sz w:val="24"/>
          <w:szCs w:val="24"/>
        </w:rPr>
        <w:t xml:space="preserve">one </w:t>
      </w:r>
      <w:r w:rsidR="00745F66" w:rsidRPr="00FE6EC6">
        <w:rPr>
          <w:rFonts w:ascii="Times New Roman" w:hAnsi="Times New Roman" w:cs="Times New Roman"/>
          <w:sz w:val="24"/>
          <w:szCs w:val="24"/>
        </w:rPr>
        <w:t>sample</w:t>
      </w:r>
      <w:r w:rsidR="006646AA" w:rsidRPr="00FE6EC6">
        <w:rPr>
          <w:rFonts w:ascii="Times New Roman" w:hAnsi="Times New Roman" w:cs="Times New Roman"/>
          <w:sz w:val="24"/>
          <w:szCs w:val="24"/>
        </w:rPr>
        <w:t xml:space="preserve"> at a time</w:t>
      </w:r>
      <w:r w:rsidR="00491FB0" w:rsidRPr="00FE6EC6">
        <w:rPr>
          <w:rFonts w:ascii="Times New Roman" w:hAnsi="Times New Roman" w:cs="Times New Roman"/>
          <w:sz w:val="24"/>
          <w:szCs w:val="24"/>
        </w:rPr>
        <w:t xml:space="preserve"> and </w:t>
      </w:r>
      <w:r w:rsidR="00745F66" w:rsidRPr="00FE6EC6">
        <w:rPr>
          <w:rFonts w:ascii="Times New Roman" w:hAnsi="Times New Roman" w:cs="Times New Roman"/>
          <w:sz w:val="24"/>
          <w:szCs w:val="24"/>
        </w:rPr>
        <w:t xml:space="preserve">by </w:t>
      </w:r>
      <w:r w:rsidR="00491FB0" w:rsidRPr="00FE6EC6">
        <w:rPr>
          <w:rFonts w:ascii="Times New Roman" w:hAnsi="Times New Roman" w:cs="Times New Roman"/>
          <w:sz w:val="24"/>
          <w:szCs w:val="24"/>
        </w:rPr>
        <w:t xml:space="preserve">carefully selecting the number of required reading frame translations necessary for each genomic variation situation (as to not require 6 reading frame translations for every case). </w:t>
      </w:r>
      <w:r w:rsidR="00AB07F4" w:rsidRPr="00FE6EC6">
        <w:rPr>
          <w:rFonts w:ascii="Times New Roman" w:hAnsi="Times New Roman" w:cs="Times New Roman"/>
          <w:sz w:val="24"/>
          <w:szCs w:val="24"/>
        </w:rPr>
        <w:t xml:space="preserve">This allows for </w:t>
      </w:r>
      <w:r w:rsidR="003D1982" w:rsidRPr="00FE6EC6">
        <w:rPr>
          <w:rFonts w:ascii="Times New Roman" w:hAnsi="Times New Roman" w:cs="Times New Roman"/>
          <w:sz w:val="24"/>
          <w:szCs w:val="24"/>
        </w:rPr>
        <w:t>improved</w:t>
      </w:r>
      <w:r w:rsidR="00AB07F4" w:rsidRPr="00FE6EC6">
        <w:rPr>
          <w:rFonts w:ascii="Times New Roman" w:hAnsi="Times New Roman" w:cs="Times New Roman"/>
          <w:sz w:val="24"/>
          <w:szCs w:val="24"/>
        </w:rPr>
        <w:t xml:space="preserve"> identification of novel protein isoforms identification in mass spectrometry-based</w:t>
      </w:r>
      <w:r w:rsidR="00315701" w:rsidRPr="00FE6EC6">
        <w:rPr>
          <w:rFonts w:ascii="Times New Roman" w:hAnsi="Times New Roman" w:cs="Times New Roman"/>
          <w:sz w:val="24"/>
          <w:szCs w:val="24"/>
        </w:rPr>
        <w:t xml:space="preserve"> can</w:t>
      </w:r>
      <w:r w:rsidR="00244D0C">
        <w:rPr>
          <w:rFonts w:ascii="Times New Roman" w:hAnsi="Times New Roman" w:cs="Times New Roman"/>
          <w:sz w:val="24"/>
          <w:szCs w:val="24"/>
        </w:rPr>
        <w:t>c</w:t>
      </w:r>
      <w:r w:rsidR="00315701" w:rsidRPr="00FE6EC6">
        <w:rPr>
          <w:rFonts w:ascii="Times New Roman" w:hAnsi="Times New Roman" w:cs="Times New Roman"/>
          <w:sz w:val="24"/>
          <w:szCs w:val="24"/>
        </w:rPr>
        <w:t>er</w:t>
      </w:r>
      <w:r w:rsidR="00AB07F4" w:rsidRPr="00FE6EC6">
        <w:rPr>
          <w:rFonts w:ascii="Times New Roman" w:hAnsi="Times New Roman" w:cs="Times New Roman"/>
          <w:sz w:val="24"/>
          <w:szCs w:val="24"/>
        </w:rPr>
        <w:t xml:space="preserve"> proteomic studies.  </w:t>
      </w:r>
      <w:r w:rsidR="00D52B6F" w:rsidRPr="00FE6EC6">
        <w:rPr>
          <w:rFonts w:ascii="Times New Roman" w:hAnsi="Times New Roman" w:cs="Times New Roman"/>
          <w:sz w:val="24"/>
          <w:szCs w:val="24"/>
        </w:rPr>
        <w:t xml:space="preserve"> We used a subset of the breast and </w:t>
      </w:r>
      <w:r w:rsidR="00545014">
        <w:rPr>
          <w:rFonts w:ascii="Times New Roman" w:hAnsi="Times New Roman" w:cs="Times New Roman"/>
          <w:sz w:val="24"/>
          <w:szCs w:val="24"/>
        </w:rPr>
        <w:t xml:space="preserve">colorectal </w:t>
      </w:r>
      <w:r w:rsidR="00D52B6F" w:rsidRPr="00FE6EC6">
        <w:rPr>
          <w:rFonts w:ascii="Times New Roman" w:hAnsi="Times New Roman" w:cs="Times New Roman"/>
          <w:sz w:val="24"/>
          <w:szCs w:val="24"/>
        </w:rPr>
        <w:t xml:space="preserve">sequencing data generated by the TCGA to demonstrate the sample specific databases creation using </w:t>
      </w:r>
      <w:r w:rsidR="00C5786C">
        <w:rPr>
          <w:rFonts w:ascii="Times New Roman" w:hAnsi="Times New Roman" w:cs="Times New Roman"/>
          <w:sz w:val="24"/>
          <w:szCs w:val="24"/>
        </w:rPr>
        <w:t>QUILTS</w:t>
      </w:r>
      <w:r w:rsidR="00D52B6F" w:rsidRPr="00FE6EC6">
        <w:rPr>
          <w:rFonts w:ascii="Times New Roman" w:hAnsi="Times New Roman" w:cs="Times New Roman"/>
          <w:sz w:val="24"/>
          <w:szCs w:val="24"/>
        </w:rPr>
        <w:t xml:space="preserve"> software.  </w:t>
      </w:r>
    </w:p>
    <w:p w:rsidR="00FF3B82" w:rsidRPr="00FE6EC6" w:rsidRDefault="00FF3B82" w:rsidP="007B336D">
      <w:pPr>
        <w:spacing w:line="360" w:lineRule="auto"/>
        <w:ind w:firstLine="720"/>
        <w:rPr>
          <w:rFonts w:ascii="Times New Roman" w:hAnsi="Times New Roman" w:cs="Times New Roman"/>
          <w:sz w:val="24"/>
          <w:szCs w:val="24"/>
        </w:rPr>
      </w:pPr>
    </w:p>
    <w:p w:rsidR="00604E4B" w:rsidRPr="00FE6EC6" w:rsidRDefault="00D274B0" w:rsidP="001F3519">
      <w:pPr>
        <w:spacing w:line="360" w:lineRule="auto"/>
        <w:rPr>
          <w:rFonts w:ascii="Times New Roman" w:hAnsi="Times New Roman" w:cs="Times New Roman"/>
          <w:b/>
          <w:sz w:val="24"/>
          <w:szCs w:val="24"/>
        </w:rPr>
      </w:pPr>
      <w:r>
        <w:rPr>
          <w:rFonts w:ascii="Times New Roman" w:hAnsi="Times New Roman" w:cs="Times New Roman"/>
          <w:b/>
          <w:sz w:val="24"/>
          <w:szCs w:val="24"/>
        </w:rPr>
        <w:t>EXPERIMENTAL PROCEDURES</w:t>
      </w:r>
    </w:p>
    <w:p w:rsidR="00634148" w:rsidRPr="00FE6EC6" w:rsidRDefault="00634148" w:rsidP="001F3519">
      <w:pPr>
        <w:spacing w:line="360" w:lineRule="auto"/>
        <w:rPr>
          <w:rFonts w:ascii="Times New Roman" w:hAnsi="Times New Roman" w:cs="Times New Roman"/>
          <w:i/>
          <w:sz w:val="24"/>
          <w:szCs w:val="24"/>
        </w:rPr>
      </w:pPr>
      <w:r w:rsidRPr="00FE6EC6">
        <w:rPr>
          <w:rFonts w:ascii="Times New Roman" w:hAnsi="Times New Roman" w:cs="Times New Roman"/>
          <w:i/>
          <w:sz w:val="24"/>
          <w:szCs w:val="24"/>
        </w:rPr>
        <w:t xml:space="preserve">Samples and </w:t>
      </w:r>
      <w:r w:rsidR="00EB7390" w:rsidRPr="00FE6EC6">
        <w:rPr>
          <w:rFonts w:ascii="Times New Roman" w:hAnsi="Times New Roman" w:cs="Times New Roman"/>
          <w:i/>
          <w:sz w:val="24"/>
          <w:szCs w:val="24"/>
        </w:rPr>
        <w:t>D</w:t>
      </w:r>
      <w:r w:rsidRPr="00FE6EC6">
        <w:rPr>
          <w:rFonts w:ascii="Times New Roman" w:hAnsi="Times New Roman" w:cs="Times New Roman"/>
          <w:i/>
          <w:sz w:val="24"/>
          <w:szCs w:val="24"/>
        </w:rPr>
        <w:t xml:space="preserve">ata </w:t>
      </w:r>
      <w:r w:rsidR="00EB7390" w:rsidRPr="00FE6EC6">
        <w:rPr>
          <w:rFonts w:ascii="Times New Roman" w:hAnsi="Times New Roman" w:cs="Times New Roman"/>
          <w:i/>
          <w:sz w:val="24"/>
          <w:szCs w:val="24"/>
        </w:rPr>
        <w:t>Processing</w:t>
      </w:r>
      <w:r w:rsidR="00334D5C" w:rsidRPr="00FE6EC6">
        <w:rPr>
          <w:rFonts w:ascii="Times New Roman" w:hAnsi="Times New Roman" w:cs="Times New Roman"/>
          <w:i/>
          <w:sz w:val="24"/>
          <w:szCs w:val="24"/>
        </w:rPr>
        <w:t xml:space="preserve"> </w:t>
      </w:r>
    </w:p>
    <w:p w:rsidR="0033487D" w:rsidRPr="000B213E" w:rsidRDefault="00334D5C" w:rsidP="00D22C3D">
      <w:pPr>
        <w:spacing w:line="360" w:lineRule="auto"/>
        <w:ind w:firstLine="720"/>
        <w:rPr>
          <w:rFonts w:ascii="Times New Roman" w:hAnsi="Times New Roman" w:cs="Times New Roman"/>
          <w:sz w:val="24"/>
          <w:szCs w:val="24"/>
        </w:rPr>
      </w:pPr>
      <w:r w:rsidRPr="000B213E">
        <w:rPr>
          <w:rFonts w:ascii="Times New Roman" w:hAnsi="Times New Roman" w:cs="Times New Roman"/>
          <w:sz w:val="24"/>
          <w:szCs w:val="24"/>
        </w:rPr>
        <w:t xml:space="preserve">Available </w:t>
      </w:r>
      <w:proofErr w:type="spellStart"/>
      <w:r w:rsidRPr="000B213E">
        <w:rPr>
          <w:rFonts w:ascii="Times New Roman" w:hAnsi="Times New Roman" w:cs="Times New Roman"/>
          <w:sz w:val="24"/>
          <w:szCs w:val="24"/>
        </w:rPr>
        <w:t>exome</w:t>
      </w:r>
      <w:proofErr w:type="spellEnd"/>
      <w:r w:rsidR="0080217E" w:rsidRPr="000B213E">
        <w:rPr>
          <w:rFonts w:ascii="Times New Roman" w:hAnsi="Times New Roman" w:cs="Times New Roman"/>
          <w:sz w:val="24"/>
          <w:szCs w:val="24"/>
        </w:rPr>
        <w:t xml:space="preserve"> sequencing and RNA-Seq data </w:t>
      </w:r>
      <w:r w:rsidR="007365FF" w:rsidRPr="000B213E">
        <w:rPr>
          <w:rFonts w:ascii="Times New Roman" w:hAnsi="Times New Roman" w:cs="Times New Roman"/>
          <w:sz w:val="24"/>
          <w:szCs w:val="24"/>
        </w:rPr>
        <w:t xml:space="preserve">in BAM file format </w:t>
      </w:r>
      <w:r w:rsidR="0080217E" w:rsidRPr="000B213E">
        <w:rPr>
          <w:rFonts w:ascii="Times New Roman" w:hAnsi="Times New Roman" w:cs="Times New Roman"/>
          <w:sz w:val="24"/>
          <w:szCs w:val="24"/>
        </w:rPr>
        <w:t>were</w:t>
      </w:r>
      <w:r w:rsidRPr="000B213E">
        <w:rPr>
          <w:rFonts w:ascii="Times New Roman" w:hAnsi="Times New Roman" w:cs="Times New Roman"/>
          <w:sz w:val="24"/>
          <w:szCs w:val="24"/>
        </w:rPr>
        <w:t xml:space="preserve"> downloaded from The Cancer Genome Atlas (TCGA) data porta</w:t>
      </w:r>
      <w:r w:rsidR="00680810" w:rsidRPr="000B213E">
        <w:rPr>
          <w:rFonts w:ascii="Times New Roman" w:hAnsi="Times New Roman" w:cs="Times New Roman"/>
          <w:sz w:val="24"/>
          <w:szCs w:val="24"/>
        </w:rPr>
        <w:t>l</w:t>
      </w:r>
      <w:r w:rsidR="0091479C" w:rsidRPr="000B213E">
        <w:rPr>
          <w:rFonts w:ascii="Times New Roman" w:hAnsi="Times New Roman" w:cs="Times New Roman"/>
          <w:sz w:val="24"/>
          <w:szCs w:val="24"/>
        </w:rPr>
        <w:t xml:space="preserve"> (</w:t>
      </w:r>
      <w:ins w:id="2" w:author="fenyo" w:date="2013-12-30T09:21:00Z">
        <w:r w:rsidR="00044D8B" w:rsidRPr="00044D8B">
          <w:rPr>
            <w:rFonts w:ascii="Times New Roman" w:hAnsi="Times New Roman" w:cs="Times New Roman"/>
            <w:sz w:val="24"/>
            <w:szCs w:val="24"/>
            <w:rPrChange w:id="3" w:author="fenyo" w:date="2013-12-30T09:22:00Z">
              <w:rPr>
                <w:rStyle w:val="Hyperlink"/>
              </w:rPr>
            </w:rPrChange>
          </w:rPr>
          <w:t>https://cghub.ucsc.edu/</w:t>
        </w:r>
      </w:ins>
      <w:del w:id="4" w:author="fenyo" w:date="2013-12-30T09:21:00Z">
        <w:r w:rsidR="0091479C" w:rsidRPr="00F74371" w:rsidDel="00044D8B">
          <w:rPr>
            <w:rFonts w:ascii="Times New Roman" w:hAnsi="Times New Roman" w:cs="Times New Roman"/>
            <w:sz w:val="24"/>
            <w:szCs w:val="24"/>
          </w:rPr>
          <w:delText>https://tcga-data.nci.nih.gov/tcga/</w:delText>
        </w:r>
      </w:del>
      <w:r w:rsidR="0091479C" w:rsidRPr="000B213E">
        <w:rPr>
          <w:rFonts w:ascii="Times New Roman" w:hAnsi="Times New Roman" w:cs="Times New Roman"/>
          <w:sz w:val="24"/>
          <w:szCs w:val="24"/>
        </w:rPr>
        <w:t>)</w:t>
      </w:r>
      <w:r w:rsidRPr="000B213E">
        <w:rPr>
          <w:rFonts w:ascii="Times New Roman" w:hAnsi="Times New Roman" w:cs="Times New Roman"/>
          <w:sz w:val="24"/>
          <w:szCs w:val="24"/>
        </w:rPr>
        <w:t xml:space="preserve"> for </w:t>
      </w:r>
      <w:r w:rsidR="00537142" w:rsidRPr="000B213E">
        <w:rPr>
          <w:rFonts w:ascii="Times New Roman" w:hAnsi="Times New Roman" w:cs="Times New Roman"/>
          <w:sz w:val="24"/>
          <w:szCs w:val="24"/>
        </w:rPr>
        <w:t xml:space="preserve">human </w:t>
      </w:r>
      <w:r w:rsidRPr="000B213E">
        <w:rPr>
          <w:rFonts w:ascii="Times New Roman" w:hAnsi="Times New Roman" w:cs="Times New Roman"/>
          <w:sz w:val="24"/>
          <w:szCs w:val="24"/>
        </w:rPr>
        <w:t>br</w:t>
      </w:r>
      <w:r w:rsidR="00F94F66" w:rsidRPr="000B213E">
        <w:rPr>
          <w:rFonts w:ascii="Times New Roman" w:hAnsi="Times New Roman" w:cs="Times New Roman"/>
          <w:sz w:val="24"/>
          <w:szCs w:val="24"/>
        </w:rPr>
        <w:t xml:space="preserve">east invasive carcinoma (BRCA) </w:t>
      </w:r>
      <w:r w:rsidR="005B5676" w:rsidRPr="000B213E">
        <w:rPr>
          <w:rFonts w:ascii="Times New Roman" w:hAnsi="Times New Roman" w:cs="Times New Roman"/>
          <w:sz w:val="24"/>
          <w:szCs w:val="24"/>
        </w:rPr>
        <w:t xml:space="preserve">and </w:t>
      </w:r>
      <w:r w:rsidR="00537142" w:rsidRPr="000B213E">
        <w:rPr>
          <w:rFonts w:ascii="Times New Roman" w:hAnsi="Times New Roman" w:cs="Times New Roman"/>
          <w:sz w:val="24"/>
          <w:szCs w:val="24"/>
        </w:rPr>
        <w:t>colorectal carcinoma</w:t>
      </w:r>
      <w:r w:rsidR="005B5676" w:rsidRPr="000B213E">
        <w:rPr>
          <w:rFonts w:ascii="Times New Roman" w:hAnsi="Times New Roman" w:cs="Times New Roman"/>
          <w:sz w:val="24"/>
          <w:szCs w:val="24"/>
        </w:rPr>
        <w:t xml:space="preserve"> (C</w:t>
      </w:r>
      <w:r w:rsidR="00537142" w:rsidRPr="000B213E">
        <w:rPr>
          <w:rFonts w:ascii="Times New Roman" w:hAnsi="Times New Roman" w:cs="Times New Roman"/>
          <w:sz w:val="24"/>
          <w:szCs w:val="24"/>
        </w:rPr>
        <w:t>RC</w:t>
      </w:r>
      <w:r w:rsidRPr="000B213E">
        <w:rPr>
          <w:rFonts w:ascii="Times New Roman" w:hAnsi="Times New Roman" w:cs="Times New Roman"/>
          <w:sz w:val="24"/>
          <w:szCs w:val="24"/>
        </w:rPr>
        <w:t>).  The number of unique patients</w:t>
      </w:r>
      <w:r w:rsidR="0080217E" w:rsidRPr="000B213E">
        <w:rPr>
          <w:rFonts w:ascii="Times New Roman" w:hAnsi="Times New Roman" w:cs="Times New Roman"/>
          <w:sz w:val="24"/>
          <w:szCs w:val="24"/>
        </w:rPr>
        <w:t xml:space="preserve"> used</w:t>
      </w:r>
      <w:r w:rsidRPr="000B213E">
        <w:rPr>
          <w:rFonts w:ascii="Times New Roman" w:hAnsi="Times New Roman" w:cs="Times New Roman"/>
          <w:sz w:val="24"/>
          <w:szCs w:val="24"/>
        </w:rPr>
        <w:t xml:space="preserve"> for each </w:t>
      </w:r>
      <w:r w:rsidR="0080217E" w:rsidRPr="000B213E">
        <w:rPr>
          <w:rFonts w:ascii="Times New Roman" w:hAnsi="Times New Roman" w:cs="Times New Roman"/>
          <w:sz w:val="24"/>
          <w:szCs w:val="24"/>
        </w:rPr>
        <w:t xml:space="preserve">tumor </w:t>
      </w:r>
      <w:r w:rsidRPr="000B213E">
        <w:rPr>
          <w:rFonts w:ascii="Times New Roman" w:hAnsi="Times New Roman" w:cs="Times New Roman"/>
          <w:sz w:val="24"/>
          <w:szCs w:val="24"/>
        </w:rPr>
        <w:t xml:space="preserve">type was </w:t>
      </w:r>
      <w:r w:rsidR="007937C8" w:rsidRPr="000B213E">
        <w:rPr>
          <w:rFonts w:ascii="Times New Roman" w:hAnsi="Times New Roman" w:cs="Times New Roman"/>
          <w:sz w:val="24"/>
          <w:szCs w:val="24"/>
        </w:rPr>
        <w:t>105 and 82</w:t>
      </w:r>
      <w:r w:rsidR="005B5676" w:rsidRPr="000B213E">
        <w:rPr>
          <w:rFonts w:ascii="Times New Roman" w:hAnsi="Times New Roman" w:cs="Times New Roman"/>
          <w:sz w:val="24"/>
          <w:szCs w:val="24"/>
        </w:rPr>
        <w:t xml:space="preserve"> </w:t>
      </w:r>
      <w:r w:rsidR="0080217E" w:rsidRPr="000B213E">
        <w:rPr>
          <w:rFonts w:ascii="Times New Roman" w:hAnsi="Times New Roman" w:cs="Times New Roman"/>
          <w:sz w:val="24"/>
          <w:szCs w:val="24"/>
        </w:rPr>
        <w:t>respectively</w:t>
      </w:r>
      <w:r w:rsidRPr="000B213E">
        <w:rPr>
          <w:rFonts w:ascii="Times New Roman" w:hAnsi="Times New Roman" w:cs="Times New Roman"/>
          <w:sz w:val="24"/>
          <w:szCs w:val="24"/>
        </w:rPr>
        <w:t xml:space="preserve">.  </w:t>
      </w:r>
      <w:proofErr w:type="spellStart"/>
      <w:r w:rsidR="001C17D4" w:rsidRPr="000B213E">
        <w:rPr>
          <w:rFonts w:ascii="Times New Roman" w:hAnsi="Times New Roman" w:cs="Times New Roman"/>
          <w:sz w:val="24"/>
          <w:szCs w:val="24"/>
        </w:rPr>
        <w:t>Exome</w:t>
      </w:r>
      <w:proofErr w:type="spellEnd"/>
      <w:r w:rsidR="001C17D4" w:rsidRPr="000B213E">
        <w:rPr>
          <w:rFonts w:ascii="Times New Roman" w:hAnsi="Times New Roman" w:cs="Times New Roman"/>
          <w:sz w:val="24"/>
          <w:szCs w:val="24"/>
        </w:rPr>
        <w:t xml:space="preserve"> sequencing BAM files</w:t>
      </w:r>
      <w:r w:rsidR="000B213E">
        <w:rPr>
          <w:rFonts w:ascii="Times New Roman" w:hAnsi="Times New Roman" w:cs="Times New Roman"/>
          <w:sz w:val="24"/>
          <w:szCs w:val="24"/>
        </w:rPr>
        <w:t xml:space="preserve">, all using </w:t>
      </w:r>
      <w:proofErr w:type="spellStart"/>
      <w:r w:rsidR="000B213E">
        <w:rPr>
          <w:rFonts w:ascii="Times New Roman" w:hAnsi="Times New Roman" w:cs="Times New Roman"/>
          <w:sz w:val="24"/>
          <w:szCs w:val="24"/>
        </w:rPr>
        <w:t>Illumina</w:t>
      </w:r>
      <w:proofErr w:type="spellEnd"/>
      <w:r w:rsidR="000B213E">
        <w:rPr>
          <w:rFonts w:ascii="Times New Roman" w:hAnsi="Times New Roman" w:cs="Times New Roman"/>
          <w:sz w:val="24"/>
          <w:szCs w:val="24"/>
        </w:rPr>
        <w:t xml:space="preserve"> methodology,</w:t>
      </w:r>
      <w:r w:rsidR="001C17D4" w:rsidRPr="000B213E">
        <w:rPr>
          <w:rFonts w:ascii="Times New Roman" w:hAnsi="Times New Roman" w:cs="Times New Roman"/>
          <w:sz w:val="24"/>
          <w:szCs w:val="24"/>
        </w:rPr>
        <w:t xml:space="preserve"> were</w:t>
      </w:r>
      <w:r w:rsidR="007365FF" w:rsidRPr="000B213E">
        <w:rPr>
          <w:rFonts w:ascii="Times New Roman" w:hAnsi="Times New Roman" w:cs="Times New Roman"/>
          <w:sz w:val="24"/>
          <w:szCs w:val="24"/>
        </w:rPr>
        <w:t xml:space="preserve"> first</w:t>
      </w:r>
      <w:r w:rsidR="001C17D4" w:rsidRPr="000B213E">
        <w:rPr>
          <w:rFonts w:ascii="Times New Roman" w:hAnsi="Times New Roman" w:cs="Times New Roman"/>
          <w:sz w:val="24"/>
          <w:szCs w:val="24"/>
        </w:rPr>
        <w:t xml:space="preserve"> </w:t>
      </w:r>
      <w:r w:rsidR="007365FF" w:rsidRPr="000B213E">
        <w:rPr>
          <w:rFonts w:ascii="Times New Roman" w:hAnsi="Times New Roman" w:cs="Times New Roman"/>
          <w:sz w:val="24"/>
          <w:szCs w:val="24"/>
        </w:rPr>
        <w:t xml:space="preserve">converted </w:t>
      </w:r>
      <w:r w:rsidR="001C17D4" w:rsidRPr="000B213E">
        <w:rPr>
          <w:rFonts w:ascii="Times New Roman" w:hAnsi="Times New Roman" w:cs="Times New Roman"/>
          <w:sz w:val="24"/>
          <w:szCs w:val="24"/>
        </w:rPr>
        <w:t>back to FASTQ files using software Picard version 1.79 (</w:t>
      </w:r>
      <w:r w:rsidR="001C17D4" w:rsidRPr="00F74371">
        <w:rPr>
          <w:rFonts w:ascii="Times New Roman" w:hAnsi="Times New Roman" w:cs="Times New Roman"/>
          <w:sz w:val="24"/>
          <w:szCs w:val="24"/>
        </w:rPr>
        <w:t>http://picard.sourceforge.net</w:t>
      </w:r>
      <w:r w:rsidR="001C17D4" w:rsidRPr="000B213E">
        <w:rPr>
          <w:rStyle w:val="Hyperlink"/>
          <w:rFonts w:ascii="Times New Roman" w:hAnsi="Times New Roman" w:cs="Times New Roman"/>
          <w:color w:val="auto"/>
          <w:sz w:val="24"/>
          <w:szCs w:val="24"/>
          <w:u w:val="none"/>
        </w:rPr>
        <w:t>)</w:t>
      </w:r>
      <w:r w:rsidR="007365FF" w:rsidRPr="000B213E">
        <w:rPr>
          <w:rFonts w:ascii="Times New Roman" w:hAnsi="Times New Roman" w:cs="Times New Roman"/>
          <w:sz w:val="24"/>
          <w:szCs w:val="24"/>
        </w:rPr>
        <w:t xml:space="preserve"> </w:t>
      </w:r>
      <w:r w:rsidR="00123070" w:rsidRPr="000B213E">
        <w:rPr>
          <w:rFonts w:ascii="Times New Roman" w:hAnsi="Times New Roman" w:cs="Times New Roman"/>
          <w:sz w:val="24"/>
          <w:szCs w:val="24"/>
        </w:rPr>
        <w:t>while RNA-</w:t>
      </w:r>
      <w:ins w:id="5" w:author="fenyo" w:date="2013-12-30T09:22:00Z">
        <w:r w:rsidR="00044D8B">
          <w:rPr>
            <w:rFonts w:ascii="Times New Roman" w:hAnsi="Times New Roman" w:cs="Times New Roman"/>
            <w:sz w:val="24"/>
            <w:szCs w:val="24"/>
          </w:rPr>
          <w:t>S</w:t>
        </w:r>
      </w:ins>
      <w:del w:id="6" w:author="fenyo" w:date="2013-12-30T09:22:00Z">
        <w:r w:rsidR="00123070" w:rsidRPr="000B213E" w:rsidDel="00044D8B">
          <w:rPr>
            <w:rFonts w:ascii="Times New Roman" w:hAnsi="Times New Roman" w:cs="Times New Roman"/>
            <w:sz w:val="24"/>
            <w:szCs w:val="24"/>
          </w:rPr>
          <w:delText>s</w:delText>
        </w:r>
      </w:del>
      <w:r w:rsidR="00123070" w:rsidRPr="000B213E">
        <w:rPr>
          <w:rFonts w:ascii="Times New Roman" w:hAnsi="Times New Roman" w:cs="Times New Roman"/>
          <w:sz w:val="24"/>
          <w:szCs w:val="24"/>
        </w:rPr>
        <w:t xml:space="preserve">eq BAM files were converted to FASTQ files using in-house developed software and </w:t>
      </w:r>
      <w:proofErr w:type="spellStart"/>
      <w:r w:rsidR="00123070" w:rsidRPr="000B213E">
        <w:rPr>
          <w:rFonts w:ascii="Times New Roman" w:hAnsi="Times New Roman" w:cs="Times New Roman"/>
          <w:sz w:val="24"/>
          <w:szCs w:val="24"/>
        </w:rPr>
        <w:t>SAMtools</w:t>
      </w:r>
      <w:proofErr w:type="spellEnd"/>
      <w:r w:rsidR="00123070" w:rsidRPr="000B213E">
        <w:rPr>
          <w:rFonts w:ascii="Times New Roman" w:hAnsi="Times New Roman" w:cs="Times New Roman"/>
          <w:sz w:val="24"/>
          <w:szCs w:val="24"/>
        </w:rPr>
        <w:t xml:space="preserve"> version 0.1.19 </w:t>
      </w:r>
      <w:r w:rsidR="005A4224" w:rsidRPr="000B213E">
        <w:rPr>
          <w:rFonts w:ascii="Times New Roman" w:hAnsi="Times New Roman" w:cs="Times New Roman"/>
          <w:sz w:val="24"/>
          <w:szCs w:val="24"/>
        </w:rPr>
        <w:fldChar w:fldCharType="begin"/>
      </w:r>
      <w:r w:rsidR="00D95C2D" w:rsidRPr="000B213E">
        <w:rPr>
          <w:rFonts w:ascii="Times New Roman" w:hAnsi="Times New Roman" w:cs="Times New Roman"/>
          <w:sz w:val="24"/>
          <w:szCs w:val="24"/>
        </w:rPr>
        <w:instrText xml:space="preserve"> ADDIN EN.CITE &lt;EndNote&gt;&lt;Cite&gt;&lt;Author&gt;Li&lt;/Author&gt;&lt;Year&gt;2009&lt;/Year&gt;&lt;RecNum&gt;39&lt;/RecNum&gt;&lt;DisplayText&gt;(30)&lt;/DisplayText&gt;&lt;record&gt;&lt;rec-number&gt;39&lt;/rec-number&gt;&lt;foreign-keys&gt;&lt;key app="EN" db-id="zvadr2d0m9xxe2exwpcp252xsx0s5xtd5xpz"&gt;39&lt;/key&gt;&lt;/foreign-keys&gt;&lt;ref-type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(Linking)&lt;/isbn&gt;&lt;accession-num&gt;19505943&lt;/accession-num&gt;&lt;work-type&gt;Research Support, N.I.H., Extramural&amp;#xD;Research Support, Non-U.S. Gov&amp;apos;t&lt;/work-type&gt;&lt;urls&gt;&lt;related-urls&gt;&lt;url&gt;http://www.ncbi.nlm.nih.gov/pubmed/19505943&lt;/url&gt;&lt;/related-urls&gt;&lt;/urls&gt;&lt;custom2&gt;2723002&lt;/custom2&gt;&lt;electronic-resource-num&gt;10.1093/bioinformatics/btp352&lt;/electronic-resource-num&gt;&lt;language&gt;eng&lt;/language&gt;&lt;/record&gt;&lt;/Cite&gt;&lt;/EndNote&gt;</w:instrText>
      </w:r>
      <w:r w:rsidR="005A4224" w:rsidRPr="000B213E">
        <w:rPr>
          <w:rFonts w:ascii="Times New Roman" w:hAnsi="Times New Roman" w:cs="Times New Roman"/>
          <w:sz w:val="24"/>
          <w:szCs w:val="24"/>
        </w:rPr>
        <w:fldChar w:fldCharType="separate"/>
      </w:r>
      <w:r w:rsidR="00D95C2D" w:rsidRPr="000B213E">
        <w:rPr>
          <w:rFonts w:ascii="Times New Roman" w:hAnsi="Times New Roman" w:cs="Times New Roman"/>
          <w:noProof/>
          <w:sz w:val="24"/>
          <w:szCs w:val="24"/>
        </w:rPr>
        <w:t>(</w:t>
      </w:r>
      <w:hyperlink w:anchor="_ENREF_30" w:tooltip="Li, 2009 #39" w:history="1">
        <w:r w:rsidR="00D95C2D" w:rsidRPr="000B213E">
          <w:rPr>
            <w:rFonts w:ascii="Times New Roman" w:hAnsi="Times New Roman" w:cs="Times New Roman"/>
            <w:noProof/>
            <w:sz w:val="24"/>
            <w:szCs w:val="24"/>
          </w:rPr>
          <w:t>30</w:t>
        </w:r>
      </w:hyperlink>
      <w:r w:rsidR="00D95C2D" w:rsidRPr="000B213E">
        <w:rPr>
          <w:rFonts w:ascii="Times New Roman" w:hAnsi="Times New Roman" w:cs="Times New Roman"/>
          <w:noProof/>
          <w:sz w:val="24"/>
          <w:szCs w:val="24"/>
        </w:rPr>
        <w:t>)</w:t>
      </w:r>
      <w:r w:rsidR="005A4224" w:rsidRPr="000B213E">
        <w:rPr>
          <w:rFonts w:ascii="Times New Roman" w:hAnsi="Times New Roman" w:cs="Times New Roman"/>
          <w:sz w:val="24"/>
          <w:szCs w:val="24"/>
        </w:rPr>
        <w:fldChar w:fldCharType="end"/>
      </w:r>
      <w:r w:rsidR="00123070" w:rsidRPr="000B213E">
        <w:rPr>
          <w:rFonts w:ascii="Times New Roman" w:hAnsi="Times New Roman" w:cs="Times New Roman"/>
          <w:sz w:val="24"/>
          <w:szCs w:val="24"/>
        </w:rPr>
        <w:t>.</w:t>
      </w:r>
      <w:r w:rsidR="00F270CA" w:rsidRPr="000B213E">
        <w:rPr>
          <w:rFonts w:ascii="Times New Roman" w:hAnsi="Times New Roman" w:cs="Times New Roman"/>
          <w:sz w:val="24"/>
          <w:szCs w:val="24"/>
        </w:rPr>
        <w:t xml:space="preserve"> </w:t>
      </w:r>
      <w:r w:rsidR="00177515" w:rsidRPr="000B213E">
        <w:rPr>
          <w:rFonts w:ascii="Times New Roman" w:hAnsi="Times New Roman" w:cs="Times New Roman"/>
          <w:sz w:val="24"/>
          <w:szCs w:val="24"/>
        </w:rPr>
        <w:t>Q</w:t>
      </w:r>
      <w:r w:rsidR="007365FF" w:rsidRPr="000B213E">
        <w:rPr>
          <w:rFonts w:ascii="Times New Roman" w:hAnsi="Times New Roman" w:cs="Times New Roman"/>
          <w:sz w:val="24"/>
          <w:szCs w:val="24"/>
        </w:rPr>
        <w:t>uality control analysis was completed</w:t>
      </w:r>
      <w:r w:rsidR="00177515" w:rsidRPr="000B213E">
        <w:rPr>
          <w:rFonts w:ascii="Times New Roman" w:hAnsi="Times New Roman" w:cs="Times New Roman"/>
          <w:sz w:val="24"/>
          <w:szCs w:val="24"/>
        </w:rPr>
        <w:t xml:space="preserve"> on both sequencing types</w:t>
      </w:r>
      <w:r w:rsidR="007365FF" w:rsidRPr="000B213E">
        <w:rPr>
          <w:rFonts w:ascii="Times New Roman" w:hAnsi="Times New Roman" w:cs="Times New Roman"/>
          <w:sz w:val="24"/>
          <w:szCs w:val="24"/>
        </w:rPr>
        <w:t xml:space="preserve"> using </w:t>
      </w:r>
      <w:proofErr w:type="spellStart"/>
      <w:r w:rsidR="007365FF" w:rsidRPr="000B213E">
        <w:rPr>
          <w:rFonts w:ascii="Times New Roman" w:hAnsi="Times New Roman" w:cs="Times New Roman"/>
          <w:sz w:val="24"/>
          <w:szCs w:val="24"/>
        </w:rPr>
        <w:t>FastQC</w:t>
      </w:r>
      <w:proofErr w:type="spellEnd"/>
      <w:r w:rsidR="007365FF" w:rsidRPr="000B213E">
        <w:rPr>
          <w:rFonts w:ascii="Times New Roman" w:hAnsi="Times New Roman" w:cs="Times New Roman"/>
          <w:sz w:val="24"/>
          <w:szCs w:val="24"/>
        </w:rPr>
        <w:t xml:space="preserve"> version 0.10.1</w:t>
      </w:r>
      <w:r w:rsidR="00F74371">
        <w:rPr>
          <w:rFonts w:ascii="Times New Roman" w:hAnsi="Times New Roman" w:cs="Times New Roman"/>
          <w:sz w:val="24"/>
          <w:szCs w:val="24"/>
        </w:rPr>
        <w:t xml:space="preserve"> </w:t>
      </w:r>
      <w:r w:rsidR="0091479C" w:rsidRPr="000B213E">
        <w:rPr>
          <w:rFonts w:ascii="Times New Roman" w:hAnsi="Times New Roman" w:cs="Times New Roman"/>
          <w:sz w:val="24"/>
          <w:szCs w:val="24"/>
        </w:rPr>
        <w:t>(</w:t>
      </w:r>
      <w:r w:rsidR="0091479C" w:rsidRPr="00F74371">
        <w:rPr>
          <w:rFonts w:ascii="Times New Roman" w:hAnsi="Times New Roman" w:cs="Times New Roman"/>
          <w:sz w:val="24"/>
          <w:szCs w:val="24"/>
        </w:rPr>
        <w:t>http://www.bioinformatics.babraham.ac.uk/projects/fastqc/</w:t>
      </w:r>
      <w:r w:rsidR="0091479C" w:rsidRPr="000B213E">
        <w:rPr>
          <w:rFonts w:ascii="Times New Roman" w:hAnsi="Times New Roman" w:cs="Times New Roman"/>
          <w:color w:val="000000"/>
          <w:sz w:val="24"/>
          <w:szCs w:val="24"/>
        </w:rPr>
        <w:t>)</w:t>
      </w:r>
      <w:r w:rsidR="00311FF1" w:rsidRPr="000B213E">
        <w:rPr>
          <w:rFonts w:ascii="Times New Roman" w:hAnsi="Times New Roman" w:cs="Times New Roman"/>
          <w:sz w:val="24"/>
          <w:szCs w:val="24"/>
        </w:rPr>
        <w:t xml:space="preserve">. </w:t>
      </w:r>
      <w:proofErr w:type="spellStart"/>
      <w:r w:rsidR="00311FF1" w:rsidRPr="000B213E">
        <w:rPr>
          <w:rFonts w:ascii="Times New Roman" w:hAnsi="Times New Roman" w:cs="Times New Roman"/>
          <w:sz w:val="24"/>
          <w:szCs w:val="24"/>
        </w:rPr>
        <w:t>Exome</w:t>
      </w:r>
      <w:proofErr w:type="spellEnd"/>
      <w:r w:rsidR="00311FF1" w:rsidRPr="000B213E">
        <w:rPr>
          <w:rFonts w:ascii="Times New Roman" w:hAnsi="Times New Roman" w:cs="Times New Roman"/>
          <w:sz w:val="24"/>
          <w:szCs w:val="24"/>
        </w:rPr>
        <w:t xml:space="preserve"> s</w:t>
      </w:r>
      <w:r w:rsidR="001C17D4" w:rsidRPr="000B213E">
        <w:rPr>
          <w:rFonts w:ascii="Times New Roman" w:hAnsi="Times New Roman" w:cs="Times New Roman"/>
          <w:sz w:val="24"/>
          <w:szCs w:val="24"/>
        </w:rPr>
        <w:t>equences were trimmed to 75 bps in length by tail</w:t>
      </w:r>
      <w:r w:rsidR="0006321D" w:rsidRPr="000B213E">
        <w:rPr>
          <w:rFonts w:ascii="Times New Roman" w:hAnsi="Times New Roman" w:cs="Times New Roman"/>
          <w:sz w:val="24"/>
          <w:szCs w:val="24"/>
        </w:rPr>
        <w:t xml:space="preserve"> trimming to </w:t>
      </w:r>
      <w:r w:rsidR="00C3026C" w:rsidRPr="000B213E">
        <w:rPr>
          <w:rFonts w:ascii="Times New Roman" w:hAnsi="Times New Roman" w:cs="Times New Roman"/>
          <w:sz w:val="24"/>
          <w:szCs w:val="24"/>
        </w:rPr>
        <w:t>increase read quality</w:t>
      </w:r>
      <w:r w:rsidR="001C17D4" w:rsidRPr="000B213E">
        <w:rPr>
          <w:rFonts w:ascii="Times New Roman" w:hAnsi="Times New Roman" w:cs="Times New Roman"/>
          <w:sz w:val="24"/>
          <w:szCs w:val="24"/>
        </w:rPr>
        <w:t xml:space="preserve">. </w:t>
      </w:r>
      <w:r w:rsidR="00C3026C" w:rsidRPr="000B213E">
        <w:rPr>
          <w:rFonts w:ascii="Times New Roman" w:hAnsi="Times New Roman" w:cs="Times New Roman"/>
          <w:sz w:val="24"/>
          <w:szCs w:val="24"/>
        </w:rPr>
        <w:t xml:space="preserve">These </w:t>
      </w:r>
      <w:r w:rsidR="001C17D4" w:rsidRPr="000B213E">
        <w:rPr>
          <w:rFonts w:ascii="Times New Roman" w:hAnsi="Times New Roman" w:cs="Times New Roman"/>
          <w:sz w:val="24"/>
          <w:szCs w:val="24"/>
        </w:rPr>
        <w:t>trimmed reads</w:t>
      </w:r>
      <w:r w:rsidR="00C3026C" w:rsidRPr="000B213E">
        <w:rPr>
          <w:rFonts w:ascii="Times New Roman" w:hAnsi="Times New Roman" w:cs="Times New Roman"/>
          <w:sz w:val="24"/>
          <w:szCs w:val="24"/>
        </w:rPr>
        <w:t>,</w:t>
      </w:r>
      <w:r w:rsidR="001C17D4" w:rsidRPr="000B213E">
        <w:rPr>
          <w:rFonts w:ascii="Times New Roman" w:hAnsi="Times New Roman" w:cs="Times New Roman"/>
          <w:sz w:val="24"/>
          <w:szCs w:val="24"/>
        </w:rPr>
        <w:t xml:space="preserve"> in FASTQ format</w:t>
      </w:r>
      <w:r w:rsidR="00C3026C" w:rsidRPr="000B213E">
        <w:rPr>
          <w:rFonts w:ascii="Times New Roman" w:hAnsi="Times New Roman" w:cs="Times New Roman"/>
          <w:sz w:val="24"/>
          <w:szCs w:val="24"/>
        </w:rPr>
        <w:t>,</w:t>
      </w:r>
      <w:r w:rsidR="001C17D4" w:rsidRPr="000B213E">
        <w:rPr>
          <w:rFonts w:ascii="Times New Roman" w:hAnsi="Times New Roman" w:cs="Times New Roman"/>
          <w:sz w:val="24"/>
          <w:szCs w:val="24"/>
        </w:rPr>
        <w:t xml:space="preserve"> were</w:t>
      </w:r>
      <w:r w:rsidR="00C3026C" w:rsidRPr="000B213E">
        <w:rPr>
          <w:rFonts w:ascii="Times New Roman" w:hAnsi="Times New Roman" w:cs="Times New Roman"/>
          <w:sz w:val="24"/>
          <w:szCs w:val="24"/>
        </w:rPr>
        <w:t xml:space="preserve"> then</w:t>
      </w:r>
      <w:r w:rsidR="001C17D4" w:rsidRPr="000B213E">
        <w:rPr>
          <w:rFonts w:ascii="Times New Roman" w:hAnsi="Times New Roman" w:cs="Times New Roman"/>
          <w:sz w:val="24"/>
          <w:szCs w:val="24"/>
        </w:rPr>
        <w:t xml:space="preserve"> aligned to the human reference genome version hg19 using</w:t>
      </w:r>
      <w:r w:rsidR="00C3026C" w:rsidRPr="000B213E">
        <w:rPr>
          <w:rFonts w:ascii="Times New Roman" w:hAnsi="Times New Roman" w:cs="Times New Roman"/>
          <w:sz w:val="24"/>
          <w:szCs w:val="24"/>
        </w:rPr>
        <w:t xml:space="preserve"> the Burrows-Wheeler Alignment tool (BWA)</w:t>
      </w:r>
      <w:r w:rsidR="001C17D4" w:rsidRPr="000B213E">
        <w:rPr>
          <w:rFonts w:ascii="Times New Roman" w:hAnsi="Times New Roman" w:cs="Times New Roman"/>
          <w:sz w:val="24"/>
          <w:szCs w:val="24"/>
        </w:rPr>
        <w:t xml:space="preserve"> </w:t>
      </w:r>
      <w:r w:rsidR="00C3026C" w:rsidRPr="000B213E">
        <w:rPr>
          <w:rFonts w:ascii="Times New Roman" w:hAnsi="Times New Roman" w:cs="Times New Roman"/>
          <w:sz w:val="24"/>
          <w:szCs w:val="24"/>
        </w:rPr>
        <w:t>version 0.7.3a-r367</w:t>
      </w:r>
      <w:r w:rsidR="00EA56A1" w:rsidRPr="000B213E">
        <w:rPr>
          <w:rFonts w:ascii="Times New Roman" w:hAnsi="Times New Roman" w:cs="Times New Roman"/>
          <w:sz w:val="24"/>
          <w:szCs w:val="24"/>
        </w:rPr>
        <w:t xml:space="preserve"> </w:t>
      </w:r>
      <w:r w:rsidR="005A4224" w:rsidRPr="000B213E">
        <w:rPr>
          <w:rFonts w:ascii="Times New Roman" w:hAnsi="Times New Roman" w:cs="Times New Roman"/>
          <w:sz w:val="24"/>
          <w:szCs w:val="24"/>
        </w:rPr>
        <w:fldChar w:fldCharType="begin"/>
      </w:r>
      <w:r w:rsidR="00D95C2D" w:rsidRPr="000B213E">
        <w:rPr>
          <w:rFonts w:ascii="Times New Roman" w:hAnsi="Times New Roman" w:cs="Times New Roman"/>
          <w:sz w:val="24"/>
          <w:szCs w:val="24"/>
        </w:rPr>
        <w:instrText xml:space="preserve"> ADDIN EN.CITE &lt;EndNote&gt;&lt;Cite&gt;&lt;Author&gt;Li&lt;/Author&gt;&lt;Year&gt;2009&lt;/Year&gt;&lt;RecNum&gt;37&lt;/RecNum&gt;&lt;DisplayText&gt;(31)&lt;/DisplayText&gt;&lt;record&gt;&lt;rec-number&gt;37&lt;/rec-number&gt;&lt;foreign-keys&gt;&lt;key app="EN" db-id="zvadr2d0m9xxe2exwpcp252xsx0s5xtd5xpz"&gt;37&lt;/key&gt;&lt;/foreign-keys&gt;&lt;ref-type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instrText>
      </w:r>
      <w:r w:rsidR="005A4224" w:rsidRPr="000B213E">
        <w:rPr>
          <w:rFonts w:ascii="Times New Roman" w:hAnsi="Times New Roman" w:cs="Times New Roman"/>
          <w:sz w:val="24"/>
          <w:szCs w:val="24"/>
        </w:rPr>
        <w:fldChar w:fldCharType="separate"/>
      </w:r>
      <w:r w:rsidR="00D95C2D" w:rsidRPr="000B213E">
        <w:rPr>
          <w:rFonts w:ascii="Times New Roman" w:hAnsi="Times New Roman" w:cs="Times New Roman"/>
          <w:noProof/>
          <w:sz w:val="24"/>
          <w:szCs w:val="24"/>
        </w:rPr>
        <w:t>(</w:t>
      </w:r>
      <w:hyperlink w:anchor="_ENREF_31" w:tooltip="Li, 2009 #37" w:history="1">
        <w:r w:rsidR="00D95C2D" w:rsidRPr="000B213E">
          <w:rPr>
            <w:rFonts w:ascii="Times New Roman" w:hAnsi="Times New Roman" w:cs="Times New Roman"/>
            <w:noProof/>
            <w:sz w:val="24"/>
            <w:szCs w:val="24"/>
          </w:rPr>
          <w:t>31</w:t>
        </w:r>
      </w:hyperlink>
      <w:r w:rsidR="00D95C2D" w:rsidRPr="000B213E">
        <w:rPr>
          <w:rFonts w:ascii="Times New Roman" w:hAnsi="Times New Roman" w:cs="Times New Roman"/>
          <w:noProof/>
          <w:sz w:val="24"/>
          <w:szCs w:val="24"/>
        </w:rPr>
        <w:t>)</w:t>
      </w:r>
      <w:r w:rsidR="005A4224" w:rsidRPr="000B213E">
        <w:rPr>
          <w:rFonts w:ascii="Times New Roman" w:hAnsi="Times New Roman" w:cs="Times New Roman"/>
          <w:sz w:val="24"/>
          <w:szCs w:val="24"/>
        </w:rPr>
        <w:fldChar w:fldCharType="end"/>
      </w:r>
      <w:r w:rsidR="00EA56A1" w:rsidRPr="000B213E">
        <w:rPr>
          <w:rFonts w:ascii="Times New Roman" w:hAnsi="Times New Roman" w:cs="Times New Roman"/>
          <w:sz w:val="24"/>
          <w:szCs w:val="24"/>
        </w:rPr>
        <w:t xml:space="preserve">. </w:t>
      </w:r>
      <w:proofErr w:type="spellStart"/>
      <w:r w:rsidR="00EA56A1" w:rsidRPr="000B213E">
        <w:rPr>
          <w:rFonts w:ascii="Times New Roman" w:hAnsi="Times New Roman" w:cs="Times New Roman"/>
          <w:sz w:val="24"/>
          <w:szCs w:val="24"/>
        </w:rPr>
        <w:t>SAMtools</w:t>
      </w:r>
      <w:proofErr w:type="spellEnd"/>
      <w:r w:rsidR="00EA56A1" w:rsidRPr="000B213E">
        <w:rPr>
          <w:rFonts w:ascii="Times New Roman" w:hAnsi="Times New Roman" w:cs="Times New Roman"/>
          <w:sz w:val="24"/>
          <w:szCs w:val="24"/>
        </w:rPr>
        <w:t xml:space="preserve"> version 0.1.19 </w:t>
      </w:r>
      <w:r w:rsidR="005A4224" w:rsidRPr="000B213E">
        <w:rPr>
          <w:rFonts w:ascii="Times New Roman" w:hAnsi="Times New Roman" w:cs="Times New Roman"/>
          <w:sz w:val="24"/>
          <w:szCs w:val="24"/>
        </w:rPr>
        <w:fldChar w:fldCharType="begin"/>
      </w:r>
      <w:r w:rsidR="00D95C2D" w:rsidRPr="000B213E">
        <w:rPr>
          <w:rFonts w:ascii="Times New Roman" w:hAnsi="Times New Roman" w:cs="Times New Roman"/>
          <w:sz w:val="24"/>
          <w:szCs w:val="24"/>
        </w:rPr>
        <w:instrText xml:space="preserve"> ADDIN EN.CITE &lt;EndNote&gt;&lt;Cite&gt;&lt;Author&gt;Li&lt;/Author&gt;&lt;Year&gt;2009&lt;/Year&gt;&lt;RecNum&gt;39&lt;/RecNum&gt;&lt;DisplayText&gt;(30)&lt;/DisplayText&gt;&lt;record&gt;&lt;rec-number&gt;39&lt;/rec-number&gt;&lt;foreign-keys&gt;&lt;key app="EN" db-id="zvadr2d0m9xxe2exwpcp252xsx0s5xtd5xpz"&gt;39&lt;/key&gt;&lt;/foreign-keys&gt;&lt;ref-type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(Linking)&lt;/isbn&gt;&lt;accession-num&gt;19505943&lt;/accession-num&gt;&lt;work-type&gt;Research Support, N.I.H., Extramural&amp;#xD;Research Support, Non-U.S. Gov&amp;apos;t&lt;/work-type&gt;&lt;urls&gt;&lt;related-urls&gt;&lt;url&gt;http://www.ncbi.nlm.nih.gov/pubmed/19505943&lt;/url&gt;&lt;/related-urls&gt;&lt;/urls&gt;&lt;custom2&gt;2723002&lt;/custom2&gt;&lt;electronic-resource-num&gt;10.1093/bioinformatics/btp352&lt;/electronic-resource-num&gt;&lt;language&gt;eng&lt;/language&gt;&lt;/record&gt;&lt;/Cite&gt;&lt;/EndNote&gt;</w:instrText>
      </w:r>
      <w:r w:rsidR="005A4224" w:rsidRPr="000B213E">
        <w:rPr>
          <w:rFonts w:ascii="Times New Roman" w:hAnsi="Times New Roman" w:cs="Times New Roman"/>
          <w:sz w:val="24"/>
          <w:szCs w:val="24"/>
        </w:rPr>
        <w:fldChar w:fldCharType="separate"/>
      </w:r>
      <w:r w:rsidR="00D95C2D" w:rsidRPr="000B213E">
        <w:rPr>
          <w:rFonts w:ascii="Times New Roman" w:hAnsi="Times New Roman" w:cs="Times New Roman"/>
          <w:noProof/>
          <w:sz w:val="24"/>
          <w:szCs w:val="24"/>
        </w:rPr>
        <w:t>(</w:t>
      </w:r>
      <w:hyperlink w:anchor="_ENREF_30" w:tooltip="Li, 2009 #39" w:history="1">
        <w:r w:rsidR="00D95C2D" w:rsidRPr="000B213E">
          <w:rPr>
            <w:rFonts w:ascii="Times New Roman" w:hAnsi="Times New Roman" w:cs="Times New Roman"/>
            <w:noProof/>
            <w:sz w:val="24"/>
            <w:szCs w:val="24"/>
          </w:rPr>
          <w:t>30</w:t>
        </w:r>
      </w:hyperlink>
      <w:r w:rsidR="00D95C2D" w:rsidRPr="000B213E">
        <w:rPr>
          <w:rFonts w:ascii="Times New Roman" w:hAnsi="Times New Roman" w:cs="Times New Roman"/>
          <w:noProof/>
          <w:sz w:val="24"/>
          <w:szCs w:val="24"/>
        </w:rPr>
        <w:t>)</w:t>
      </w:r>
      <w:r w:rsidR="005A4224" w:rsidRPr="000B213E">
        <w:rPr>
          <w:rFonts w:ascii="Times New Roman" w:hAnsi="Times New Roman" w:cs="Times New Roman"/>
          <w:sz w:val="24"/>
          <w:szCs w:val="24"/>
        </w:rPr>
        <w:fldChar w:fldCharType="end"/>
      </w:r>
      <w:r w:rsidR="001C17D4" w:rsidRPr="000B213E">
        <w:rPr>
          <w:rFonts w:ascii="Times New Roman" w:hAnsi="Times New Roman" w:cs="Times New Roman"/>
          <w:sz w:val="24"/>
          <w:szCs w:val="24"/>
        </w:rPr>
        <w:t xml:space="preserve"> was used to conv</w:t>
      </w:r>
      <w:r w:rsidR="004A296C" w:rsidRPr="000B213E">
        <w:rPr>
          <w:rFonts w:ascii="Times New Roman" w:hAnsi="Times New Roman" w:cs="Times New Roman"/>
          <w:sz w:val="24"/>
          <w:szCs w:val="24"/>
        </w:rPr>
        <w:t xml:space="preserve">ert </w:t>
      </w:r>
      <w:r w:rsidR="008A4127" w:rsidRPr="000B213E">
        <w:rPr>
          <w:rFonts w:ascii="Times New Roman" w:hAnsi="Times New Roman" w:cs="Times New Roman"/>
          <w:sz w:val="24"/>
          <w:szCs w:val="24"/>
        </w:rPr>
        <w:t>the</w:t>
      </w:r>
      <w:r w:rsidR="00903629" w:rsidRPr="000B213E">
        <w:rPr>
          <w:rFonts w:ascii="Times New Roman" w:hAnsi="Times New Roman" w:cs="Times New Roman"/>
          <w:sz w:val="24"/>
          <w:szCs w:val="24"/>
        </w:rPr>
        <w:t xml:space="preserve"> resulting</w:t>
      </w:r>
      <w:r w:rsidR="008A4127" w:rsidRPr="000B213E">
        <w:rPr>
          <w:rFonts w:ascii="Times New Roman" w:hAnsi="Times New Roman" w:cs="Times New Roman"/>
          <w:sz w:val="24"/>
          <w:szCs w:val="24"/>
        </w:rPr>
        <w:t xml:space="preserve"> </w:t>
      </w:r>
      <w:r w:rsidR="004A296C" w:rsidRPr="000B213E">
        <w:rPr>
          <w:rFonts w:ascii="Times New Roman" w:hAnsi="Times New Roman" w:cs="Times New Roman"/>
          <w:sz w:val="24"/>
          <w:szCs w:val="24"/>
        </w:rPr>
        <w:t>SAM files into BAM files followed by sorting and indexing using</w:t>
      </w:r>
      <w:r w:rsidR="001C17D4" w:rsidRPr="000B213E">
        <w:rPr>
          <w:rFonts w:ascii="Times New Roman" w:hAnsi="Times New Roman" w:cs="Times New Roman"/>
          <w:sz w:val="24"/>
          <w:szCs w:val="24"/>
        </w:rPr>
        <w:t xml:space="preserve"> Picard version 1.79. Mapped reads in the raw BAM files were then marked </w:t>
      </w:r>
      <w:r w:rsidR="009F64CB" w:rsidRPr="000B213E">
        <w:rPr>
          <w:rFonts w:ascii="Times New Roman" w:hAnsi="Times New Roman" w:cs="Times New Roman"/>
          <w:sz w:val="24"/>
          <w:szCs w:val="24"/>
        </w:rPr>
        <w:t xml:space="preserve">for </w:t>
      </w:r>
      <w:r w:rsidR="001C17D4" w:rsidRPr="000B213E">
        <w:rPr>
          <w:rFonts w:ascii="Times New Roman" w:hAnsi="Times New Roman" w:cs="Times New Roman"/>
          <w:sz w:val="24"/>
          <w:szCs w:val="24"/>
        </w:rPr>
        <w:t xml:space="preserve">duplicates, re-aligned locally, and </w:t>
      </w:r>
      <w:r w:rsidR="009F64CB" w:rsidRPr="000B213E">
        <w:rPr>
          <w:rFonts w:ascii="Times New Roman" w:hAnsi="Times New Roman" w:cs="Times New Roman"/>
          <w:sz w:val="24"/>
          <w:szCs w:val="24"/>
        </w:rPr>
        <w:t xml:space="preserve">base pair scores were </w:t>
      </w:r>
      <w:r w:rsidR="001C17D4" w:rsidRPr="000B213E">
        <w:rPr>
          <w:rFonts w:ascii="Times New Roman" w:hAnsi="Times New Roman" w:cs="Times New Roman"/>
          <w:sz w:val="24"/>
          <w:szCs w:val="24"/>
        </w:rPr>
        <w:t>re-</w:t>
      </w:r>
      <w:r w:rsidR="001A1D3C" w:rsidRPr="000B213E">
        <w:rPr>
          <w:rFonts w:ascii="Times New Roman" w:hAnsi="Times New Roman" w:cs="Times New Roman"/>
          <w:sz w:val="24"/>
          <w:szCs w:val="24"/>
        </w:rPr>
        <w:t>calibrated</w:t>
      </w:r>
      <w:r w:rsidR="009F64CB" w:rsidRPr="000B213E">
        <w:rPr>
          <w:rFonts w:ascii="Times New Roman" w:hAnsi="Times New Roman" w:cs="Times New Roman"/>
          <w:sz w:val="24"/>
          <w:szCs w:val="24"/>
        </w:rPr>
        <w:t xml:space="preserve"> using GATK version 2.6 </w:t>
      </w:r>
      <w:r w:rsidR="005A4224" w:rsidRPr="000B213E">
        <w:rPr>
          <w:rFonts w:ascii="Times New Roman" w:hAnsi="Times New Roman" w:cs="Times New Roman"/>
          <w:sz w:val="24"/>
          <w:szCs w:val="24"/>
        </w:rPr>
        <w:fldChar w:fldCharType="begin">
          <w:fldData xml:space="preserve">PEVuZE5vdGU+PENpdGU+PEF1dGhvcj5NY0tlbm5hPC9BdXRob3I+PFllYXI+MjAxMDwvWWVhcj48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</w:fldData>
        </w:fldChar>
      </w:r>
      <w:r w:rsidR="00D95C2D" w:rsidRPr="000B213E">
        <w:rPr>
          <w:rFonts w:ascii="Times New Roman" w:hAnsi="Times New Roman" w:cs="Times New Roman"/>
          <w:sz w:val="24"/>
          <w:szCs w:val="24"/>
        </w:rPr>
        <w:instrText xml:space="preserve"> ADDIN EN.CITE </w:instrText>
      </w:r>
      <w:r w:rsidR="005A4224" w:rsidRPr="000B213E">
        <w:rPr>
          <w:rFonts w:ascii="Times New Roman" w:hAnsi="Times New Roman" w:cs="Times New Roman"/>
          <w:sz w:val="24"/>
          <w:szCs w:val="24"/>
        </w:rPr>
        <w:fldChar w:fldCharType="begin">
          <w:fldData xml:space="preserve">PEVuZE5vdGU+PENpdGU+PEF1dGhvcj5NY0tlbm5hPC9BdXRob3I+PFllYXI+MjAxMDwvWWVhcj48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</w:fldData>
        </w:fldChar>
      </w:r>
      <w:r w:rsidR="00D95C2D" w:rsidRPr="000B213E">
        <w:rPr>
          <w:rFonts w:ascii="Times New Roman" w:hAnsi="Times New Roman" w:cs="Times New Roman"/>
          <w:sz w:val="24"/>
          <w:szCs w:val="24"/>
        </w:rPr>
        <w:instrText xml:space="preserve"> ADDIN EN.CITE.DATA </w:instrText>
      </w:r>
      <w:r w:rsidR="005A4224" w:rsidRPr="000B213E">
        <w:rPr>
          <w:rFonts w:ascii="Times New Roman" w:hAnsi="Times New Roman" w:cs="Times New Roman"/>
          <w:sz w:val="24"/>
          <w:szCs w:val="24"/>
        </w:rPr>
      </w:r>
      <w:r w:rsidR="005A4224" w:rsidRPr="000B213E">
        <w:rPr>
          <w:rFonts w:ascii="Times New Roman" w:hAnsi="Times New Roman" w:cs="Times New Roman"/>
          <w:sz w:val="24"/>
          <w:szCs w:val="24"/>
        </w:rPr>
        <w:fldChar w:fldCharType="end"/>
      </w:r>
      <w:r w:rsidR="005A4224" w:rsidRPr="000B213E">
        <w:rPr>
          <w:rFonts w:ascii="Times New Roman" w:hAnsi="Times New Roman" w:cs="Times New Roman"/>
          <w:sz w:val="24"/>
          <w:szCs w:val="24"/>
        </w:rPr>
      </w:r>
      <w:r w:rsidR="005A4224" w:rsidRPr="000B213E">
        <w:rPr>
          <w:rFonts w:ascii="Times New Roman" w:hAnsi="Times New Roman" w:cs="Times New Roman"/>
          <w:sz w:val="24"/>
          <w:szCs w:val="24"/>
        </w:rPr>
        <w:fldChar w:fldCharType="separate"/>
      </w:r>
      <w:r w:rsidR="00D95C2D" w:rsidRPr="000B213E">
        <w:rPr>
          <w:rFonts w:ascii="Times New Roman" w:hAnsi="Times New Roman" w:cs="Times New Roman"/>
          <w:noProof/>
          <w:sz w:val="24"/>
          <w:szCs w:val="24"/>
        </w:rPr>
        <w:t>(</w:t>
      </w:r>
      <w:hyperlink w:anchor="_ENREF_32" w:tooltip="McKenna, 2010 #38" w:history="1">
        <w:r w:rsidR="00D95C2D" w:rsidRPr="000B213E">
          <w:rPr>
            <w:rFonts w:ascii="Times New Roman" w:hAnsi="Times New Roman" w:cs="Times New Roman"/>
            <w:noProof/>
            <w:sz w:val="24"/>
            <w:szCs w:val="24"/>
          </w:rPr>
          <w:t>32</w:t>
        </w:r>
      </w:hyperlink>
      <w:r w:rsidR="00D95C2D" w:rsidRPr="000B213E">
        <w:rPr>
          <w:rFonts w:ascii="Times New Roman" w:hAnsi="Times New Roman" w:cs="Times New Roman"/>
          <w:noProof/>
          <w:sz w:val="24"/>
          <w:szCs w:val="24"/>
        </w:rPr>
        <w:t xml:space="preserve">, </w:t>
      </w:r>
      <w:hyperlink w:anchor="_ENREF_33" w:tooltip="DePristo, 2011 #40" w:history="1">
        <w:r w:rsidR="00D95C2D" w:rsidRPr="000B213E">
          <w:rPr>
            <w:rFonts w:ascii="Times New Roman" w:hAnsi="Times New Roman" w:cs="Times New Roman"/>
            <w:noProof/>
            <w:sz w:val="24"/>
            <w:szCs w:val="24"/>
          </w:rPr>
          <w:t>33</w:t>
        </w:r>
      </w:hyperlink>
      <w:r w:rsidR="00D95C2D" w:rsidRPr="000B213E">
        <w:rPr>
          <w:rFonts w:ascii="Times New Roman" w:hAnsi="Times New Roman" w:cs="Times New Roman"/>
          <w:noProof/>
          <w:sz w:val="24"/>
          <w:szCs w:val="24"/>
        </w:rPr>
        <w:t>)</w:t>
      </w:r>
      <w:r w:rsidR="005A4224" w:rsidRPr="000B213E">
        <w:rPr>
          <w:rFonts w:ascii="Times New Roman" w:hAnsi="Times New Roman" w:cs="Times New Roman"/>
          <w:sz w:val="24"/>
          <w:szCs w:val="24"/>
        </w:rPr>
        <w:fldChar w:fldCharType="end"/>
      </w:r>
      <w:r w:rsidR="009F64CB" w:rsidRPr="000B213E">
        <w:rPr>
          <w:rFonts w:ascii="Times New Roman" w:hAnsi="Times New Roman" w:cs="Times New Roman"/>
          <w:sz w:val="24"/>
          <w:szCs w:val="24"/>
        </w:rPr>
        <w:t xml:space="preserve"> </w:t>
      </w:r>
      <w:r w:rsidR="001C17D4" w:rsidRPr="000B213E">
        <w:rPr>
          <w:rFonts w:ascii="Times New Roman" w:hAnsi="Times New Roman" w:cs="Times New Roman"/>
          <w:sz w:val="24"/>
          <w:szCs w:val="24"/>
        </w:rPr>
        <w:t xml:space="preserve">and Picard version 1.79. Finally, software GATK version 2.6 was used to call variants (SNPs and </w:t>
      </w:r>
      <w:proofErr w:type="spellStart"/>
      <w:r w:rsidR="001C17D4" w:rsidRPr="000B213E">
        <w:rPr>
          <w:rFonts w:ascii="Times New Roman" w:hAnsi="Times New Roman" w:cs="Times New Roman"/>
          <w:sz w:val="24"/>
          <w:szCs w:val="24"/>
        </w:rPr>
        <w:t>indels</w:t>
      </w:r>
      <w:proofErr w:type="spellEnd"/>
      <w:r w:rsidR="001C17D4" w:rsidRPr="000B213E">
        <w:rPr>
          <w:rFonts w:ascii="Times New Roman" w:hAnsi="Times New Roman" w:cs="Times New Roman"/>
          <w:sz w:val="24"/>
          <w:szCs w:val="24"/>
        </w:rPr>
        <w:t>)</w:t>
      </w:r>
      <w:r w:rsidR="001A1D3C" w:rsidRPr="000B213E">
        <w:rPr>
          <w:rFonts w:ascii="Times New Roman" w:hAnsi="Times New Roman" w:cs="Times New Roman"/>
          <w:sz w:val="24"/>
          <w:szCs w:val="24"/>
        </w:rPr>
        <w:t xml:space="preserve"> for both tumor (somatic) and patient (germline)</w:t>
      </w:r>
      <w:r w:rsidR="003969DB" w:rsidRPr="000B213E">
        <w:rPr>
          <w:rFonts w:ascii="Times New Roman" w:hAnsi="Times New Roman" w:cs="Times New Roman"/>
          <w:sz w:val="24"/>
          <w:szCs w:val="24"/>
        </w:rPr>
        <w:t xml:space="preserve"> samples</w:t>
      </w:r>
      <w:r w:rsidR="001C17D4" w:rsidRPr="000B213E">
        <w:rPr>
          <w:rFonts w:ascii="Times New Roman" w:hAnsi="Times New Roman" w:cs="Times New Roman"/>
          <w:sz w:val="24"/>
          <w:szCs w:val="24"/>
        </w:rPr>
        <w:t>.</w:t>
      </w:r>
      <w:r w:rsidR="00336F42" w:rsidRPr="000B213E">
        <w:rPr>
          <w:rFonts w:ascii="Times New Roman" w:hAnsi="Times New Roman" w:cs="Times New Roman"/>
          <w:sz w:val="24"/>
          <w:szCs w:val="24"/>
        </w:rPr>
        <w:t xml:space="preserve"> </w:t>
      </w:r>
      <w:r w:rsidR="00170CF2" w:rsidRPr="000B213E">
        <w:rPr>
          <w:rFonts w:ascii="Times New Roman" w:hAnsi="Times New Roman" w:cs="Times New Roman"/>
          <w:sz w:val="24"/>
          <w:szCs w:val="24"/>
        </w:rPr>
        <w:t xml:space="preserve"> </w:t>
      </w:r>
    </w:p>
    <w:p w:rsidR="00334D5C" w:rsidRPr="00FE6EC6" w:rsidRDefault="00336F42" w:rsidP="00795819">
      <w:pPr>
        <w:spacing w:line="360" w:lineRule="auto"/>
        <w:ind w:firstLine="720"/>
        <w:rPr>
          <w:rFonts w:ascii="Times New Roman" w:hAnsi="Times New Roman" w:cs="Times New Roman"/>
          <w:sz w:val="24"/>
          <w:szCs w:val="24"/>
        </w:rPr>
      </w:pPr>
      <w:r w:rsidRPr="000B213E">
        <w:rPr>
          <w:rFonts w:ascii="Times New Roman" w:hAnsi="Times New Roman" w:cs="Times New Roman"/>
          <w:sz w:val="24"/>
          <w:szCs w:val="24"/>
        </w:rPr>
        <w:lastRenderedPageBreak/>
        <w:t xml:space="preserve">RNA-Seq reads were trimmed </w:t>
      </w:r>
      <w:r w:rsidR="003515A5" w:rsidRPr="000B213E">
        <w:rPr>
          <w:rFonts w:ascii="Times New Roman" w:hAnsi="Times New Roman" w:cs="Times New Roman"/>
          <w:sz w:val="24"/>
          <w:szCs w:val="24"/>
        </w:rPr>
        <w:t xml:space="preserve">by the last two base pairs to </w:t>
      </w:r>
      <w:r w:rsidRPr="000B213E">
        <w:rPr>
          <w:rFonts w:ascii="Times New Roman" w:hAnsi="Times New Roman" w:cs="Times New Roman"/>
          <w:sz w:val="24"/>
          <w:szCs w:val="24"/>
        </w:rPr>
        <w:t>increase read quality</w:t>
      </w:r>
      <w:del w:id="7" w:author="fenyo" w:date="2013-12-30T09:23:00Z">
        <w:r w:rsidR="0033487D" w:rsidRPr="000B213E" w:rsidDel="00044D8B">
          <w:rPr>
            <w:rFonts w:ascii="Times New Roman" w:hAnsi="Times New Roman" w:cs="Times New Roman"/>
            <w:sz w:val="24"/>
            <w:szCs w:val="24"/>
          </w:rPr>
          <w:delText xml:space="preserve"> </w:delText>
        </w:r>
      </w:del>
      <w:r w:rsidR="00244D0C" w:rsidRPr="000B213E">
        <w:rPr>
          <w:rFonts w:ascii="Times New Roman" w:hAnsi="Times New Roman" w:cs="Times New Roman"/>
          <w:sz w:val="24"/>
          <w:szCs w:val="24"/>
        </w:rPr>
        <w:t>.</w:t>
      </w:r>
      <w:r w:rsidR="0033487D" w:rsidRPr="000B213E">
        <w:rPr>
          <w:rFonts w:ascii="Times New Roman" w:hAnsi="Times New Roman" w:cs="Times New Roman"/>
          <w:sz w:val="24"/>
          <w:szCs w:val="24"/>
        </w:rPr>
        <w:t xml:space="preserve"> </w:t>
      </w:r>
      <w:r w:rsidR="003515A5" w:rsidRPr="000B213E">
        <w:rPr>
          <w:rFonts w:ascii="Times New Roman" w:hAnsi="Times New Roman" w:cs="Times New Roman"/>
          <w:sz w:val="24"/>
          <w:szCs w:val="24"/>
        </w:rPr>
        <w:t>BWA alignment software version 0.7.3a-r367</w:t>
      </w:r>
      <w:r w:rsidR="0033487D" w:rsidRPr="000B213E">
        <w:rPr>
          <w:rFonts w:ascii="Times New Roman" w:hAnsi="Times New Roman" w:cs="Times New Roman"/>
          <w:sz w:val="24"/>
          <w:szCs w:val="24"/>
        </w:rPr>
        <w:t xml:space="preserve"> </w:t>
      </w:r>
      <w:r w:rsidR="005A4224" w:rsidRPr="000B213E">
        <w:rPr>
          <w:rFonts w:ascii="Times New Roman" w:hAnsi="Times New Roman" w:cs="Times New Roman"/>
          <w:sz w:val="24"/>
          <w:szCs w:val="24"/>
        </w:rPr>
        <w:fldChar w:fldCharType="begin"/>
      </w:r>
      <w:r w:rsidR="00D95C2D" w:rsidRPr="000B213E">
        <w:rPr>
          <w:rFonts w:ascii="Times New Roman" w:hAnsi="Times New Roman" w:cs="Times New Roman"/>
          <w:sz w:val="24"/>
          <w:szCs w:val="24"/>
        </w:rPr>
        <w:instrText xml:space="preserve"> ADDIN EN.CITE &lt;EndNote&gt;&lt;Cite&gt;&lt;Author&gt;Li&lt;/Author&gt;&lt;Year&gt;2009&lt;/Year&gt;&lt;RecNum&gt;37&lt;/RecNum&gt;&lt;DisplayText&gt;(31)&lt;/DisplayText&gt;&lt;record&gt;&lt;rec-number&gt;37&lt;/rec-number&gt;&lt;foreign-keys&gt;&lt;key app="EN" db-id="zvadr2d0m9xxe2exwpcp252xsx0s5xtd5xpz"&gt;37&lt;/key&gt;&lt;/foreign-keys&gt;&lt;ref-type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instrText>
      </w:r>
      <w:r w:rsidR="005A4224" w:rsidRPr="000B213E">
        <w:rPr>
          <w:rFonts w:ascii="Times New Roman" w:hAnsi="Times New Roman" w:cs="Times New Roman"/>
          <w:sz w:val="24"/>
          <w:szCs w:val="24"/>
        </w:rPr>
        <w:fldChar w:fldCharType="separate"/>
      </w:r>
      <w:r w:rsidR="00D95C2D" w:rsidRPr="000B213E">
        <w:rPr>
          <w:rFonts w:ascii="Times New Roman" w:hAnsi="Times New Roman" w:cs="Times New Roman"/>
          <w:noProof/>
          <w:sz w:val="24"/>
          <w:szCs w:val="24"/>
        </w:rPr>
        <w:t>(</w:t>
      </w:r>
      <w:hyperlink w:anchor="_ENREF_31" w:tooltip="Li, 2009 #37" w:history="1">
        <w:r w:rsidR="00D95C2D" w:rsidRPr="000B213E">
          <w:rPr>
            <w:rFonts w:ascii="Times New Roman" w:hAnsi="Times New Roman" w:cs="Times New Roman"/>
            <w:noProof/>
            <w:sz w:val="24"/>
            <w:szCs w:val="24"/>
          </w:rPr>
          <w:t>31</w:t>
        </w:r>
      </w:hyperlink>
      <w:r w:rsidR="00D95C2D" w:rsidRPr="000B213E">
        <w:rPr>
          <w:rFonts w:ascii="Times New Roman" w:hAnsi="Times New Roman" w:cs="Times New Roman"/>
          <w:noProof/>
          <w:sz w:val="24"/>
          <w:szCs w:val="24"/>
        </w:rPr>
        <w:t>)</w:t>
      </w:r>
      <w:r w:rsidR="005A4224" w:rsidRPr="000B213E">
        <w:rPr>
          <w:rFonts w:ascii="Times New Roman" w:hAnsi="Times New Roman" w:cs="Times New Roman"/>
          <w:sz w:val="24"/>
          <w:szCs w:val="24"/>
        </w:rPr>
        <w:fldChar w:fldCharType="end"/>
      </w:r>
      <w:r w:rsidR="0033487D" w:rsidRPr="000B213E">
        <w:rPr>
          <w:rFonts w:ascii="Times New Roman" w:hAnsi="Times New Roman" w:cs="Times New Roman"/>
          <w:sz w:val="24"/>
          <w:szCs w:val="24"/>
        </w:rPr>
        <w:t xml:space="preserve"> alongside</w:t>
      </w:r>
      <w:r w:rsidR="003515A5" w:rsidRPr="000B213E">
        <w:rPr>
          <w:rFonts w:ascii="Times New Roman" w:hAnsi="Times New Roman" w:cs="Times New Roman"/>
          <w:sz w:val="24"/>
          <w:szCs w:val="24"/>
        </w:rPr>
        <w:t xml:space="preserve"> in-house developed software</w:t>
      </w:r>
      <w:r w:rsidR="0033487D" w:rsidRPr="000B213E">
        <w:rPr>
          <w:rFonts w:ascii="Times New Roman" w:hAnsi="Times New Roman" w:cs="Times New Roman"/>
          <w:sz w:val="24"/>
          <w:szCs w:val="24"/>
        </w:rPr>
        <w:t xml:space="preserve"> was used</w:t>
      </w:r>
      <w:r w:rsidR="003515A5" w:rsidRPr="000B213E">
        <w:rPr>
          <w:rFonts w:ascii="Times New Roman" w:hAnsi="Times New Roman" w:cs="Times New Roman"/>
          <w:sz w:val="24"/>
          <w:szCs w:val="24"/>
        </w:rPr>
        <w:t xml:space="preserve"> to remove </w:t>
      </w:r>
      <w:r w:rsidR="0033487D" w:rsidRPr="000B213E">
        <w:rPr>
          <w:rFonts w:ascii="Times New Roman" w:hAnsi="Times New Roman" w:cs="Times New Roman"/>
          <w:sz w:val="24"/>
          <w:szCs w:val="24"/>
        </w:rPr>
        <w:t>contaminated</w:t>
      </w:r>
      <w:r w:rsidR="003515A5" w:rsidRPr="000B213E">
        <w:rPr>
          <w:rFonts w:ascii="Times New Roman" w:hAnsi="Times New Roman" w:cs="Times New Roman"/>
          <w:sz w:val="24"/>
          <w:szCs w:val="24"/>
        </w:rPr>
        <w:t xml:space="preserve"> sequences from </w:t>
      </w:r>
      <w:r w:rsidR="00795819" w:rsidRPr="000B213E">
        <w:rPr>
          <w:rFonts w:ascii="Times New Roman" w:hAnsi="Times New Roman" w:cs="Times New Roman"/>
          <w:sz w:val="24"/>
          <w:szCs w:val="24"/>
        </w:rPr>
        <w:t xml:space="preserve">sequencing </w:t>
      </w:r>
      <w:r w:rsidR="003515A5" w:rsidRPr="000B213E">
        <w:rPr>
          <w:rFonts w:ascii="Times New Roman" w:hAnsi="Times New Roman" w:cs="Times New Roman"/>
          <w:sz w:val="24"/>
          <w:szCs w:val="24"/>
        </w:rPr>
        <w:t>adapters,</w:t>
      </w:r>
      <w:r w:rsidR="00795819" w:rsidRPr="000B213E">
        <w:rPr>
          <w:rFonts w:ascii="Times New Roman" w:hAnsi="Times New Roman" w:cs="Times New Roman"/>
          <w:sz w:val="24"/>
          <w:szCs w:val="24"/>
        </w:rPr>
        <w:t xml:space="preserve"> mitochondrial and ribosomal DNA, </w:t>
      </w:r>
      <w:proofErr w:type="spellStart"/>
      <w:r w:rsidR="00795819" w:rsidRPr="000B213E">
        <w:rPr>
          <w:rFonts w:ascii="Times New Roman" w:hAnsi="Times New Roman" w:cs="Times New Roman"/>
          <w:sz w:val="24"/>
          <w:szCs w:val="24"/>
        </w:rPr>
        <w:t>enterobacteria</w:t>
      </w:r>
      <w:proofErr w:type="spellEnd"/>
      <w:r w:rsidR="00795819" w:rsidRPr="000B213E">
        <w:rPr>
          <w:rFonts w:ascii="Times New Roman" w:hAnsi="Times New Roman" w:cs="Times New Roman"/>
          <w:sz w:val="24"/>
          <w:szCs w:val="24"/>
        </w:rPr>
        <w:t xml:space="preserve"> phage phiX174, </w:t>
      </w:r>
      <w:proofErr w:type="spellStart"/>
      <w:r w:rsidR="00795819" w:rsidRPr="000B213E">
        <w:rPr>
          <w:rFonts w:ascii="Times New Roman" w:hAnsi="Times New Roman" w:cs="Times New Roman"/>
          <w:sz w:val="24"/>
          <w:szCs w:val="24"/>
        </w:rPr>
        <w:t>polyA</w:t>
      </w:r>
      <w:proofErr w:type="spellEnd"/>
      <w:r w:rsidR="00795819" w:rsidRPr="000B213E">
        <w:rPr>
          <w:rFonts w:ascii="Times New Roman" w:hAnsi="Times New Roman" w:cs="Times New Roman"/>
          <w:sz w:val="24"/>
          <w:szCs w:val="24"/>
        </w:rPr>
        <w:t xml:space="preserve"> and </w:t>
      </w:r>
      <w:proofErr w:type="spellStart"/>
      <w:r w:rsidR="00795819" w:rsidRPr="000B213E">
        <w:rPr>
          <w:rFonts w:ascii="Times New Roman" w:hAnsi="Times New Roman" w:cs="Times New Roman"/>
          <w:sz w:val="24"/>
          <w:szCs w:val="24"/>
        </w:rPr>
        <w:t>polyC</w:t>
      </w:r>
      <w:proofErr w:type="spellEnd"/>
      <w:r w:rsidR="00795819" w:rsidRPr="000B213E">
        <w:rPr>
          <w:rFonts w:ascii="Times New Roman" w:hAnsi="Times New Roman" w:cs="Times New Roman"/>
          <w:sz w:val="24"/>
          <w:szCs w:val="24"/>
        </w:rPr>
        <w:t xml:space="preserve">.  </w:t>
      </w:r>
      <w:r w:rsidR="003515A5" w:rsidRPr="000B213E">
        <w:rPr>
          <w:rFonts w:ascii="Times New Roman" w:hAnsi="Times New Roman" w:cs="Times New Roman"/>
          <w:sz w:val="24"/>
          <w:szCs w:val="24"/>
        </w:rPr>
        <w:t xml:space="preserve">All cleaned and trimmed reads in FASTQ format were aligned to the human reference genome version hg19 using </w:t>
      </w:r>
      <w:proofErr w:type="spellStart"/>
      <w:r w:rsidR="003515A5" w:rsidRPr="000B213E">
        <w:rPr>
          <w:rFonts w:ascii="Times New Roman" w:hAnsi="Times New Roman" w:cs="Times New Roman"/>
          <w:sz w:val="24"/>
          <w:szCs w:val="24"/>
        </w:rPr>
        <w:t>TopHat</w:t>
      </w:r>
      <w:proofErr w:type="spellEnd"/>
      <w:r w:rsidR="003515A5" w:rsidRPr="000B213E">
        <w:rPr>
          <w:rFonts w:ascii="Times New Roman" w:hAnsi="Times New Roman" w:cs="Times New Roman"/>
          <w:sz w:val="24"/>
          <w:szCs w:val="24"/>
        </w:rPr>
        <w:t xml:space="preserve"> version 2.0.8</w:t>
      </w:r>
      <w:r w:rsidR="009B10CA" w:rsidRPr="000B213E">
        <w:rPr>
          <w:rFonts w:ascii="Times New Roman" w:hAnsi="Times New Roman" w:cs="Times New Roman"/>
          <w:sz w:val="24"/>
          <w:szCs w:val="24"/>
        </w:rPr>
        <w:t xml:space="preserve"> </w:t>
      </w:r>
      <w:r w:rsidR="005A4224" w:rsidRPr="000B213E">
        <w:rPr>
          <w:rFonts w:ascii="Times New Roman" w:hAnsi="Times New Roman" w:cs="Times New Roman"/>
          <w:sz w:val="24"/>
          <w:szCs w:val="24"/>
        </w:rPr>
        <w:fldChar w:fldCharType="begin">
          <w:fldData xml:space="preserve">PEVuZE5vdGU+PENpdGU+PEF1dGhvcj5LaW08L0F1dGhvcj48WWVhcj4yMDEzPC9ZZWFyPjxSZWNO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</w:fldData>
        </w:fldChar>
      </w:r>
      <w:r w:rsidR="00D95C2D" w:rsidRPr="000B213E">
        <w:rPr>
          <w:rFonts w:ascii="Times New Roman" w:hAnsi="Times New Roman" w:cs="Times New Roman"/>
          <w:sz w:val="24"/>
          <w:szCs w:val="24"/>
        </w:rPr>
        <w:instrText xml:space="preserve"> ADDIN EN.CITE </w:instrText>
      </w:r>
      <w:r w:rsidR="005A4224" w:rsidRPr="000B213E">
        <w:rPr>
          <w:rFonts w:ascii="Times New Roman" w:hAnsi="Times New Roman" w:cs="Times New Roman"/>
          <w:sz w:val="24"/>
          <w:szCs w:val="24"/>
        </w:rPr>
        <w:fldChar w:fldCharType="begin">
          <w:fldData xml:space="preserve">PEVuZE5vdGU+PENpdGU+PEF1dGhvcj5LaW08L0F1dGhvcj48WWVhcj4yMDEzPC9ZZWFyPjxSZWNO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</w:fldData>
        </w:fldChar>
      </w:r>
      <w:r w:rsidR="00D95C2D" w:rsidRPr="000B213E">
        <w:rPr>
          <w:rFonts w:ascii="Times New Roman" w:hAnsi="Times New Roman" w:cs="Times New Roman"/>
          <w:sz w:val="24"/>
          <w:szCs w:val="24"/>
        </w:rPr>
        <w:instrText xml:space="preserve"> ADDIN EN.CITE.DATA </w:instrText>
      </w:r>
      <w:r w:rsidR="005A4224" w:rsidRPr="000B213E">
        <w:rPr>
          <w:rFonts w:ascii="Times New Roman" w:hAnsi="Times New Roman" w:cs="Times New Roman"/>
          <w:sz w:val="24"/>
          <w:szCs w:val="24"/>
        </w:rPr>
      </w:r>
      <w:r w:rsidR="005A4224" w:rsidRPr="000B213E">
        <w:rPr>
          <w:rFonts w:ascii="Times New Roman" w:hAnsi="Times New Roman" w:cs="Times New Roman"/>
          <w:sz w:val="24"/>
          <w:szCs w:val="24"/>
        </w:rPr>
        <w:fldChar w:fldCharType="end"/>
      </w:r>
      <w:r w:rsidR="005A4224" w:rsidRPr="000B213E">
        <w:rPr>
          <w:rFonts w:ascii="Times New Roman" w:hAnsi="Times New Roman" w:cs="Times New Roman"/>
          <w:sz w:val="24"/>
          <w:szCs w:val="24"/>
        </w:rPr>
      </w:r>
      <w:r w:rsidR="005A4224" w:rsidRPr="000B213E">
        <w:rPr>
          <w:rFonts w:ascii="Times New Roman" w:hAnsi="Times New Roman" w:cs="Times New Roman"/>
          <w:sz w:val="24"/>
          <w:szCs w:val="24"/>
        </w:rPr>
        <w:fldChar w:fldCharType="separate"/>
      </w:r>
      <w:r w:rsidR="00D95C2D" w:rsidRPr="000B213E">
        <w:rPr>
          <w:rFonts w:ascii="Times New Roman" w:hAnsi="Times New Roman" w:cs="Times New Roman"/>
          <w:noProof/>
          <w:sz w:val="24"/>
          <w:szCs w:val="24"/>
        </w:rPr>
        <w:t>(</w:t>
      </w:r>
      <w:hyperlink w:anchor="_ENREF_34" w:tooltip="Kim, 2013 #45" w:history="1">
        <w:r w:rsidR="00D95C2D" w:rsidRPr="000B213E">
          <w:rPr>
            <w:rFonts w:ascii="Times New Roman" w:hAnsi="Times New Roman" w:cs="Times New Roman"/>
            <w:noProof/>
            <w:sz w:val="24"/>
            <w:szCs w:val="24"/>
          </w:rPr>
          <w:t>34-36</w:t>
        </w:r>
      </w:hyperlink>
      <w:r w:rsidR="00D95C2D" w:rsidRPr="000B213E">
        <w:rPr>
          <w:rFonts w:ascii="Times New Roman" w:hAnsi="Times New Roman" w:cs="Times New Roman"/>
          <w:noProof/>
          <w:sz w:val="24"/>
          <w:szCs w:val="24"/>
        </w:rPr>
        <w:t>)</w:t>
      </w:r>
      <w:r w:rsidR="005A4224" w:rsidRPr="000B213E">
        <w:rPr>
          <w:rFonts w:ascii="Times New Roman" w:hAnsi="Times New Roman" w:cs="Times New Roman"/>
          <w:sz w:val="24"/>
          <w:szCs w:val="24"/>
        </w:rPr>
        <w:fldChar w:fldCharType="end"/>
      </w:r>
      <w:r w:rsidR="00FF199D" w:rsidRPr="000B213E">
        <w:rPr>
          <w:rFonts w:ascii="Times New Roman" w:hAnsi="Times New Roman" w:cs="Times New Roman"/>
          <w:sz w:val="24"/>
          <w:szCs w:val="24"/>
        </w:rPr>
        <w:t xml:space="preserve"> </w:t>
      </w:r>
      <w:r w:rsidR="003515A5" w:rsidRPr="000B213E">
        <w:rPr>
          <w:rFonts w:ascii="Times New Roman" w:hAnsi="Times New Roman" w:cs="Times New Roman"/>
          <w:sz w:val="24"/>
          <w:szCs w:val="24"/>
        </w:rPr>
        <w:t>with –g 1, --bowtie2 (version 2.1.0.0), -M, -x 1, and --fusion-search settings to generate BAM files and junction files.</w:t>
      </w:r>
      <w:r w:rsidR="005D5321">
        <w:rPr>
          <w:rFonts w:ascii="Times New Roman" w:hAnsi="Times New Roman" w:cs="Times New Roman"/>
          <w:sz w:val="24"/>
          <w:szCs w:val="24"/>
        </w:rPr>
        <w:t xml:space="preserve">  We used all available sequencing data for each sample, which included one BAM file for each breast tumor, and up to 5 BAM files for each colorectal tumor.  Read length differed between cancer types, with 75 base pair</w:t>
      </w:r>
      <w:ins w:id="8" w:author="fenyo" w:date="2013-12-30T09:24:00Z">
        <w:r w:rsidR="00044D8B">
          <w:rPr>
            <w:rFonts w:ascii="Times New Roman" w:hAnsi="Times New Roman" w:cs="Times New Roman"/>
            <w:sz w:val="24"/>
            <w:szCs w:val="24"/>
          </w:rPr>
          <w:t>ed</w:t>
        </w:r>
      </w:ins>
      <w:r w:rsidR="005D5321">
        <w:rPr>
          <w:rFonts w:ascii="Times New Roman" w:hAnsi="Times New Roman" w:cs="Times New Roman"/>
          <w:sz w:val="24"/>
          <w:szCs w:val="24"/>
        </w:rPr>
        <w:t xml:space="preserve"> reads in breast and 50 base pair</w:t>
      </w:r>
      <w:ins w:id="9" w:author="fenyo" w:date="2013-12-30T09:24:00Z">
        <w:r w:rsidR="00044D8B">
          <w:rPr>
            <w:rFonts w:ascii="Times New Roman" w:hAnsi="Times New Roman" w:cs="Times New Roman"/>
            <w:sz w:val="24"/>
            <w:szCs w:val="24"/>
          </w:rPr>
          <w:t>ed</w:t>
        </w:r>
      </w:ins>
      <w:r w:rsidR="005D5321">
        <w:rPr>
          <w:rFonts w:ascii="Times New Roman" w:hAnsi="Times New Roman" w:cs="Times New Roman"/>
          <w:sz w:val="24"/>
          <w:szCs w:val="24"/>
        </w:rPr>
        <w:t xml:space="preserve"> reads in colorectal.  </w:t>
      </w:r>
    </w:p>
    <w:p w:rsidR="00634148" w:rsidRPr="00FE6EC6" w:rsidRDefault="00FF010E" w:rsidP="001F3519">
      <w:pPr>
        <w:spacing w:line="360" w:lineRule="auto"/>
        <w:rPr>
          <w:rFonts w:ascii="Times New Roman" w:hAnsi="Times New Roman" w:cs="Times New Roman"/>
          <w:i/>
          <w:sz w:val="24"/>
          <w:szCs w:val="24"/>
        </w:rPr>
      </w:pPr>
      <w:r w:rsidRPr="00FE6EC6">
        <w:rPr>
          <w:rFonts w:ascii="Times New Roman" w:hAnsi="Times New Roman" w:cs="Times New Roman"/>
          <w:i/>
          <w:sz w:val="24"/>
          <w:szCs w:val="24"/>
        </w:rPr>
        <w:t>Sof</w:t>
      </w:r>
      <w:r w:rsidR="00244D0C">
        <w:rPr>
          <w:rFonts w:ascii="Times New Roman" w:hAnsi="Times New Roman" w:cs="Times New Roman"/>
          <w:i/>
          <w:sz w:val="24"/>
          <w:szCs w:val="24"/>
        </w:rPr>
        <w:t>t</w:t>
      </w:r>
      <w:r w:rsidRPr="00FE6EC6">
        <w:rPr>
          <w:rFonts w:ascii="Times New Roman" w:hAnsi="Times New Roman" w:cs="Times New Roman"/>
          <w:i/>
          <w:sz w:val="24"/>
          <w:szCs w:val="24"/>
        </w:rPr>
        <w:t>ware</w:t>
      </w:r>
      <w:r w:rsidR="00634148" w:rsidRPr="00FE6EC6">
        <w:rPr>
          <w:rFonts w:ascii="Times New Roman" w:hAnsi="Times New Roman" w:cs="Times New Roman"/>
          <w:i/>
          <w:sz w:val="24"/>
          <w:szCs w:val="24"/>
        </w:rPr>
        <w:t xml:space="preserve"> Design</w:t>
      </w:r>
    </w:p>
    <w:p w:rsidR="004B2CBF" w:rsidRPr="00FE6EC6" w:rsidRDefault="00C5786C" w:rsidP="001F3519">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QUILTS</w:t>
      </w:r>
      <w:r w:rsidR="002D5A8E" w:rsidRPr="00FE6EC6">
        <w:rPr>
          <w:rFonts w:ascii="Times New Roman" w:hAnsi="Times New Roman" w:cs="Times New Roman"/>
          <w:sz w:val="24"/>
          <w:szCs w:val="24"/>
        </w:rPr>
        <w:t xml:space="preserve"> is</w:t>
      </w:r>
      <w:proofErr w:type="gramEnd"/>
      <w:r w:rsidR="002D5A8E" w:rsidRPr="00FE6EC6">
        <w:rPr>
          <w:rFonts w:ascii="Times New Roman" w:hAnsi="Times New Roman" w:cs="Times New Roman"/>
          <w:sz w:val="24"/>
          <w:szCs w:val="24"/>
        </w:rPr>
        <w:t xml:space="preserve"> a </w:t>
      </w:r>
      <w:ins w:id="10" w:author="fenyo" w:date="2013-12-30T09:24:00Z">
        <w:r w:rsidR="00044D8B">
          <w:rPr>
            <w:rFonts w:ascii="Times New Roman" w:hAnsi="Times New Roman" w:cs="Times New Roman"/>
            <w:sz w:val="24"/>
            <w:szCs w:val="24"/>
          </w:rPr>
          <w:t>P</w:t>
        </w:r>
      </w:ins>
      <w:del w:id="11" w:author="fenyo" w:date="2013-12-30T09:24:00Z">
        <w:r w:rsidR="002D5A8E" w:rsidRPr="00FE6EC6" w:rsidDel="00044D8B">
          <w:rPr>
            <w:rFonts w:ascii="Times New Roman" w:hAnsi="Times New Roman" w:cs="Times New Roman"/>
            <w:sz w:val="24"/>
            <w:szCs w:val="24"/>
          </w:rPr>
          <w:delText>p</w:delText>
        </w:r>
      </w:del>
      <w:r w:rsidR="002D5A8E" w:rsidRPr="00FE6EC6">
        <w:rPr>
          <w:rFonts w:ascii="Times New Roman" w:hAnsi="Times New Roman" w:cs="Times New Roman"/>
          <w:sz w:val="24"/>
          <w:szCs w:val="24"/>
        </w:rPr>
        <w:t xml:space="preserve">erl-based software which </w:t>
      </w:r>
      <w:r w:rsidR="00CC0EEA" w:rsidRPr="00FE6EC6">
        <w:rPr>
          <w:rFonts w:ascii="Times New Roman" w:hAnsi="Times New Roman" w:cs="Times New Roman"/>
          <w:sz w:val="24"/>
          <w:szCs w:val="24"/>
        </w:rPr>
        <w:t xml:space="preserve">can </w:t>
      </w:r>
      <w:r w:rsidR="00B91542" w:rsidRPr="00FE6EC6">
        <w:rPr>
          <w:rFonts w:ascii="Times New Roman" w:hAnsi="Times New Roman" w:cs="Times New Roman"/>
          <w:sz w:val="24"/>
          <w:szCs w:val="24"/>
        </w:rPr>
        <w:t>take in</w:t>
      </w:r>
      <w:r w:rsidR="00CC0EEA" w:rsidRPr="00FE6EC6">
        <w:rPr>
          <w:rFonts w:ascii="Times New Roman" w:hAnsi="Times New Roman" w:cs="Times New Roman"/>
          <w:sz w:val="24"/>
          <w:szCs w:val="24"/>
        </w:rPr>
        <w:t xml:space="preserve"> up to</w:t>
      </w:r>
      <w:r w:rsidR="00F34D40">
        <w:rPr>
          <w:rFonts w:ascii="Times New Roman" w:hAnsi="Times New Roman" w:cs="Times New Roman"/>
          <w:sz w:val="24"/>
          <w:szCs w:val="24"/>
        </w:rPr>
        <w:t xml:space="preserve"> </w:t>
      </w:r>
      <w:r w:rsidR="006D6B93">
        <w:rPr>
          <w:rFonts w:ascii="Times New Roman" w:hAnsi="Times New Roman" w:cs="Times New Roman"/>
          <w:sz w:val="24"/>
          <w:szCs w:val="24"/>
        </w:rPr>
        <w:t>4</w:t>
      </w:r>
      <w:r w:rsidR="002D5A8E" w:rsidRPr="00FE6EC6">
        <w:rPr>
          <w:rFonts w:ascii="Times New Roman" w:hAnsi="Times New Roman" w:cs="Times New Roman"/>
          <w:sz w:val="24"/>
          <w:szCs w:val="24"/>
        </w:rPr>
        <w:t xml:space="preserve"> inputs for sample-specific database creation</w:t>
      </w:r>
      <w:r w:rsidR="000C042E" w:rsidRPr="00FE6EC6">
        <w:rPr>
          <w:rFonts w:ascii="Times New Roman" w:hAnsi="Times New Roman" w:cs="Times New Roman"/>
          <w:sz w:val="24"/>
          <w:szCs w:val="24"/>
        </w:rPr>
        <w:t xml:space="preserve"> (</w:t>
      </w:r>
      <w:r w:rsidR="000C042E" w:rsidRPr="00FE6EC6">
        <w:rPr>
          <w:rFonts w:ascii="Times New Roman" w:hAnsi="Times New Roman" w:cs="Times New Roman"/>
          <w:b/>
          <w:sz w:val="24"/>
          <w:szCs w:val="24"/>
        </w:rPr>
        <w:t>Fig</w:t>
      </w:r>
      <w:r w:rsidR="00DD0382">
        <w:rPr>
          <w:rFonts w:ascii="Times New Roman" w:hAnsi="Times New Roman" w:cs="Times New Roman"/>
          <w:b/>
          <w:sz w:val="24"/>
          <w:szCs w:val="24"/>
        </w:rPr>
        <w:t>.</w:t>
      </w:r>
      <w:r w:rsidR="000C042E" w:rsidRPr="00FE6EC6">
        <w:rPr>
          <w:rFonts w:ascii="Times New Roman" w:hAnsi="Times New Roman" w:cs="Times New Roman"/>
          <w:b/>
          <w:sz w:val="24"/>
          <w:szCs w:val="24"/>
        </w:rPr>
        <w:t xml:space="preserve"> 1</w:t>
      </w:r>
      <w:r w:rsidR="000C042E" w:rsidRPr="00FE6EC6">
        <w:rPr>
          <w:rFonts w:ascii="Times New Roman" w:hAnsi="Times New Roman" w:cs="Times New Roman"/>
          <w:sz w:val="24"/>
          <w:szCs w:val="24"/>
        </w:rPr>
        <w:t>)</w:t>
      </w:r>
      <w:r w:rsidR="002D5A8E" w:rsidRPr="00FE6EC6">
        <w:rPr>
          <w:rFonts w:ascii="Times New Roman" w:hAnsi="Times New Roman" w:cs="Times New Roman"/>
          <w:sz w:val="24"/>
          <w:szCs w:val="24"/>
        </w:rPr>
        <w:t xml:space="preserve">.  </w:t>
      </w:r>
      <w:r w:rsidR="006D6B93">
        <w:rPr>
          <w:rFonts w:ascii="Times New Roman" w:hAnsi="Times New Roman" w:cs="Times New Roman"/>
          <w:sz w:val="24"/>
          <w:szCs w:val="24"/>
        </w:rPr>
        <w:t xml:space="preserve">Currently, our web-accessible software is able to use either </w:t>
      </w:r>
      <w:proofErr w:type="spellStart"/>
      <w:r w:rsidR="006D6B93">
        <w:rPr>
          <w:rFonts w:ascii="Times New Roman" w:hAnsi="Times New Roman" w:cs="Times New Roman"/>
          <w:sz w:val="24"/>
          <w:szCs w:val="24"/>
        </w:rPr>
        <w:t>Ensembl</w:t>
      </w:r>
      <w:proofErr w:type="spellEnd"/>
      <w:r w:rsidR="006D6B93">
        <w:rPr>
          <w:rFonts w:ascii="Times New Roman" w:hAnsi="Times New Roman" w:cs="Times New Roman"/>
          <w:sz w:val="24"/>
          <w:szCs w:val="24"/>
        </w:rPr>
        <w:t xml:space="preserve"> or RefSeq as a reference for the </w:t>
      </w:r>
      <w:del w:id="12" w:author="fenyo" w:date="2013-12-30T09:27:00Z">
        <w:r w:rsidR="006D6B93" w:rsidDel="00044D8B">
          <w:rPr>
            <w:rFonts w:ascii="Times New Roman" w:hAnsi="Times New Roman" w:cs="Times New Roman"/>
            <w:sz w:val="24"/>
            <w:szCs w:val="24"/>
          </w:rPr>
          <w:delText>HG19</w:delText>
        </w:r>
      </w:del>
      <w:ins w:id="13" w:author="fenyo" w:date="2013-12-30T09:27:00Z">
        <w:r w:rsidR="00044D8B">
          <w:rPr>
            <w:rFonts w:ascii="Times New Roman" w:hAnsi="Times New Roman" w:cs="Times New Roman"/>
            <w:sz w:val="24"/>
            <w:szCs w:val="24"/>
          </w:rPr>
          <w:t>hg19</w:t>
        </w:r>
      </w:ins>
      <w:r w:rsidR="006D6B93">
        <w:rPr>
          <w:rFonts w:ascii="Times New Roman" w:hAnsi="Times New Roman" w:cs="Times New Roman"/>
          <w:sz w:val="24"/>
          <w:szCs w:val="24"/>
        </w:rPr>
        <w:t xml:space="preserve"> proteome and genome. The possible input files for sample specific information include a BED file containing </w:t>
      </w:r>
      <w:del w:id="14" w:author="fenyo" w:date="2013-12-30T09:28:00Z">
        <w:r w:rsidR="006D6B93" w:rsidDel="0071172C">
          <w:rPr>
            <w:rFonts w:ascii="Times New Roman" w:hAnsi="Times New Roman" w:cs="Times New Roman"/>
            <w:sz w:val="24"/>
            <w:szCs w:val="24"/>
          </w:rPr>
          <w:delText>RNA-seq</w:delText>
        </w:r>
      </w:del>
      <w:ins w:id="15" w:author="fenyo" w:date="2013-12-30T09:28:00Z">
        <w:r w:rsidR="0071172C">
          <w:rPr>
            <w:rFonts w:ascii="Times New Roman" w:hAnsi="Times New Roman" w:cs="Times New Roman"/>
            <w:sz w:val="24"/>
            <w:szCs w:val="24"/>
          </w:rPr>
          <w:t>RNA-Seq</w:t>
        </w:r>
      </w:ins>
      <w:r w:rsidR="006D6B93">
        <w:rPr>
          <w:rFonts w:ascii="Times New Roman" w:hAnsi="Times New Roman" w:cs="Times New Roman"/>
          <w:sz w:val="24"/>
          <w:szCs w:val="24"/>
        </w:rPr>
        <w:t xml:space="preserve"> predicted junctions, VCF files containing somatic variants and germline variants and a fusion file containing all predicted fusion genes.  </w:t>
      </w:r>
      <w:r>
        <w:rPr>
          <w:rFonts w:ascii="Times New Roman" w:hAnsi="Times New Roman" w:cs="Times New Roman"/>
          <w:sz w:val="24"/>
          <w:szCs w:val="24"/>
        </w:rPr>
        <w:t>QUILTS</w:t>
      </w:r>
      <w:r w:rsidR="00EE6D5C" w:rsidRPr="00FE6EC6">
        <w:rPr>
          <w:rFonts w:ascii="Times New Roman" w:hAnsi="Times New Roman" w:cs="Times New Roman"/>
          <w:sz w:val="24"/>
          <w:szCs w:val="24"/>
        </w:rPr>
        <w:t xml:space="preserve"> is able to </w:t>
      </w:r>
      <w:r w:rsidR="003A47DA">
        <w:rPr>
          <w:rFonts w:ascii="Times New Roman" w:hAnsi="Times New Roman" w:cs="Times New Roman"/>
          <w:sz w:val="24"/>
          <w:szCs w:val="24"/>
        </w:rPr>
        <w:t>create FASTA files from sequencing</w:t>
      </w:r>
      <w:r w:rsidR="00F34D40">
        <w:rPr>
          <w:rFonts w:ascii="Times New Roman" w:hAnsi="Times New Roman" w:cs="Times New Roman"/>
          <w:sz w:val="24"/>
          <w:szCs w:val="24"/>
        </w:rPr>
        <w:t xml:space="preserve"> data </w:t>
      </w:r>
      <w:r w:rsidR="00EE6D5C" w:rsidRPr="00FE6EC6">
        <w:rPr>
          <w:rFonts w:ascii="Times New Roman" w:hAnsi="Times New Roman" w:cs="Times New Roman"/>
          <w:sz w:val="24"/>
          <w:szCs w:val="24"/>
        </w:rPr>
        <w:t>so long as at lea</w:t>
      </w:r>
      <w:r w:rsidR="00F94F66" w:rsidRPr="00FE6EC6">
        <w:rPr>
          <w:rFonts w:ascii="Times New Roman" w:hAnsi="Times New Roman" w:cs="Times New Roman"/>
          <w:sz w:val="24"/>
          <w:szCs w:val="24"/>
        </w:rPr>
        <w:t>st 1 sample specific input file</w:t>
      </w:r>
      <w:r w:rsidR="00EE6D5C" w:rsidRPr="00FE6EC6">
        <w:rPr>
          <w:rFonts w:ascii="Times New Roman" w:hAnsi="Times New Roman" w:cs="Times New Roman"/>
          <w:sz w:val="24"/>
          <w:szCs w:val="24"/>
        </w:rPr>
        <w:t xml:space="preserve"> is included.  </w:t>
      </w:r>
      <w:r w:rsidR="00C20980" w:rsidRPr="00FE6EC6">
        <w:rPr>
          <w:rFonts w:ascii="Times New Roman" w:hAnsi="Times New Roman" w:cs="Times New Roman"/>
          <w:sz w:val="24"/>
          <w:szCs w:val="24"/>
        </w:rPr>
        <w:t xml:space="preserve">Database </w:t>
      </w:r>
      <w:r w:rsidR="00B7689C">
        <w:rPr>
          <w:rFonts w:ascii="Times New Roman" w:hAnsi="Times New Roman" w:cs="Times New Roman"/>
          <w:sz w:val="24"/>
          <w:szCs w:val="24"/>
        </w:rPr>
        <w:t xml:space="preserve">assembly </w:t>
      </w:r>
      <w:r w:rsidR="007A2899" w:rsidRPr="00FE6EC6">
        <w:rPr>
          <w:rFonts w:ascii="Times New Roman" w:hAnsi="Times New Roman" w:cs="Times New Roman"/>
          <w:sz w:val="24"/>
          <w:szCs w:val="24"/>
        </w:rPr>
        <w:t>is outlined below</w:t>
      </w:r>
      <w:r w:rsidR="00B7689C">
        <w:rPr>
          <w:rFonts w:ascii="Times New Roman" w:hAnsi="Times New Roman" w:cs="Times New Roman"/>
          <w:sz w:val="24"/>
          <w:szCs w:val="24"/>
        </w:rPr>
        <w:t xml:space="preserve"> using the TCGA tumors as an example. </w:t>
      </w:r>
    </w:p>
    <w:p w:rsidR="005A682F" w:rsidRPr="00FE6EC6" w:rsidRDefault="005918CE" w:rsidP="001F3519">
      <w:pPr>
        <w:spacing w:line="360" w:lineRule="auto"/>
        <w:rPr>
          <w:rFonts w:ascii="Times New Roman" w:hAnsi="Times New Roman" w:cs="Times New Roman"/>
          <w:sz w:val="24"/>
          <w:szCs w:val="24"/>
        </w:rPr>
      </w:pPr>
      <w:proofErr w:type="gramStart"/>
      <w:r w:rsidRPr="00FE6EC6">
        <w:rPr>
          <w:rFonts w:ascii="Times New Roman" w:hAnsi="Times New Roman" w:cs="Times New Roman"/>
          <w:i/>
          <w:sz w:val="24"/>
          <w:szCs w:val="24"/>
        </w:rPr>
        <w:t xml:space="preserve">Step </w:t>
      </w:r>
      <w:r w:rsidR="005B5A0C" w:rsidRPr="00FE6EC6">
        <w:rPr>
          <w:rFonts w:ascii="Times New Roman" w:hAnsi="Times New Roman" w:cs="Times New Roman"/>
          <w:i/>
          <w:sz w:val="24"/>
          <w:szCs w:val="24"/>
        </w:rPr>
        <w:t>1.</w:t>
      </w:r>
      <w:proofErr w:type="gramEnd"/>
      <w:r w:rsidR="005B5A0C" w:rsidRPr="00FE6EC6">
        <w:rPr>
          <w:rFonts w:ascii="Times New Roman" w:hAnsi="Times New Roman" w:cs="Times New Roman"/>
          <w:i/>
          <w:sz w:val="24"/>
          <w:szCs w:val="24"/>
        </w:rPr>
        <w:t xml:space="preserve"> Creation of Variant Peptide Database</w:t>
      </w:r>
      <w:r w:rsidR="00C8135B" w:rsidRPr="00FE6EC6">
        <w:rPr>
          <w:rFonts w:ascii="Times New Roman" w:hAnsi="Times New Roman" w:cs="Times New Roman"/>
          <w:i/>
          <w:sz w:val="24"/>
          <w:szCs w:val="24"/>
        </w:rPr>
        <w:t xml:space="preserve"> </w:t>
      </w:r>
    </w:p>
    <w:p w:rsidR="00C8135B" w:rsidRPr="00FE6EC6" w:rsidRDefault="00C8135B" w:rsidP="001F3519">
      <w:pPr>
        <w:spacing w:line="360" w:lineRule="auto"/>
        <w:rPr>
          <w:rFonts w:ascii="Times New Roman" w:hAnsi="Times New Roman" w:cs="Times New Roman"/>
          <w:sz w:val="24"/>
          <w:szCs w:val="24"/>
        </w:rPr>
      </w:pPr>
      <w:r w:rsidRPr="00FE6EC6">
        <w:rPr>
          <w:rFonts w:ascii="Times New Roman" w:hAnsi="Times New Roman" w:cs="Times New Roman"/>
          <w:sz w:val="24"/>
          <w:szCs w:val="24"/>
        </w:rPr>
        <w:t>Details of variant location and nucleotide c</w:t>
      </w:r>
      <w:r w:rsidR="00680810" w:rsidRPr="00FE6EC6">
        <w:rPr>
          <w:rFonts w:ascii="Times New Roman" w:hAnsi="Times New Roman" w:cs="Times New Roman"/>
          <w:sz w:val="24"/>
          <w:szCs w:val="24"/>
        </w:rPr>
        <w:t xml:space="preserve">hange </w:t>
      </w:r>
      <w:r w:rsidR="00F94F66" w:rsidRPr="00FE6EC6">
        <w:rPr>
          <w:rFonts w:ascii="Times New Roman" w:hAnsi="Times New Roman" w:cs="Times New Roman"/>
          <w:sz w:val="24"/>
          <w:szCs w:val="24"/>
        </w:rPr>
        <w:t>were</w:t>
      </w:r>
      <w:r w:rsidR="00680810" w:rsidRPr="00FE6EC6">
        <w:rPr>
          <w:rFonts w:ascii="Times New Roman" w:hAnsi="Times New Roman" w:cs="Times New Roman"/>
          <w:sz w:val="24"/>
          <w:szCs w:val="24"/>
        </w:rPr>
        <w:t xml:space="preserve"> parsed out from </w:t>
      </w:r>
      <w:r w:rsidR="007A2899" w:rsidRPr="00FE6EC6">
        <w:rPr>
          <w:rFonts w:ascii="Times New Roman" w:hAnsi="Times New Roman" w:cs="Times New Roman"/>
          <w:sz w:val="24"/>
          <w:szCs w:val="24"/>
        </w:rPr>
        <w:t xml:space="preserve">the </w:t>
      </w:r>
      <w:r w:rsidR="00680810" w:rsidRPr="00FE6EC6">
        <w:rPr>
          <w:rFonts w:ascii="Times New Roman" w:hAnsi="Times New Roman" w:cs="Times New Roman"/>
          <w:sz w:val="24"/>
          <w:szCs w:val="24"/>
        </w:rPr>
        <w:t>variant VCF</w:t>
      </w:r>
      <w:r w:rsidR="00F94F66" w:rsidRPr="00FE6EC6">
        <w:rPr>
          <w:rFonts w:ascii="Times New Roman" w:hAnsi="Times New Roman" w:cs="Times New Roman"/>
          <w:sz w:val="24"/>
          <w:szCs w:val="24"/>
        </w:rPr>
        <w:t xml:space="preserve"> file</w:t>
      </w:r>
      <w:r w:rsidR="00D61D65">
        <w:rPr>
          <w:rFonts w:ascii="Times New Roman" w:hAnsi="Times New Roman" w:cs="Times New Roman"/>
          <w:sz w:val="24"/>
          <w:szCs w:val="24"/>
        </w:rPr>
        <w:t xml:space="preserve"> </w:t>
      </w:r>
      <w:r w:rsidR="00444DA8" w:rsidRPr="00FE6EC6">
        <w:rPr>
          <w:rFonts w:ascii="Times New Roman" w:hAnsi="Times New Roman" w:cs="Times New Roman"/>
          <w:sz w:val="24"/>
          <w:szCs w:val="24"/>
        </w:rPr>
        <w:t xml:space="preserve">for </w:t>
      </w:r>
      <w:r w:rsidR="00F94F66" w:rsidRPr="00FE6EC6">
        <w:rPr>
          <w:rFonts w:ascii="Times New Roman" w:hAnsi="Times New Roman" w:cs="Times New Roman"/>
          <w:sz w:val="24"/>
          <w:szCs w:val="24"/>
        </w:rPr>
        <w:t>subsequent</w:t>
      </w:r>
      <w:r w:rsidR="00444DA8" w:rsidRPr="00FE6EC6">
        <w:rPr>
          <w:rFonts w:ascii="Times New Roman" w:hAnsi="Times New Roman" w:cs="Times New Roman"/>
          <w:sz w:val="24"/>
          <w:szCs w:val="24"/>
        </w:rPr>
        <w:t xml:space="preserve"> incorporation into </w:t>
      </w:r>
      <w:r w:rsidR="000D1B81" w:rsidRPr="00FE6EC6">
        <w:rPr>
          <w:rFonts w:ascii="Times New Roman" w:hAnsi="Times New Roman" w:cs="Times New Roman"/>
          <w:sz w:val="24"/>
          <w:szCs w:val="24"/>
        </w:rPr>
        <w:t>genomic</w:t>
      </w:r>
      <w:r w:rsidR="00444DA8" w:rsidRPr="00FE6EC6">
        <w:rPr>
          <w:rFonts w:ascii="Times New Roman" w:hAnsi="Times New Roman" w:cs="Times New Roman"/>
          <w:sz w:val="24"/>
          <w:szCs w:val="24"/>
        </w:rPr>
        <w:t xml:space="preserve"> sequences. </w:t>
      </w:r>
      <w:r w:rsidR="007A2899" w:rsidRPr="00FE6EC6">
        <w:rPr>
          <w:rFonts w:ascii="Times New Roman" w:hAnsi="Times New Roman" w:cs="Times New Roman"/>
          <w:sz w:val="24"/>
          <w:szCs w:val="24"/>
        </w:rPr>
        <w:t xml:space="preserve"> </w:t>
      </w:r>
      <w:r w:rsidR="00D61D65">
        <w:rPr>
          <w:rFonts w:ascii="Times New Roman" w:hAnsi="Times New Roman" w:cs="Times New Roman"/>
          <w:sz w:val="24"/>
          <w:szCs w:val="24"/>
        </w:rPr>
        <w:t xml:space="preserve">Somatic variants were obtained by filtering out all germline variants found in the tumor variant calls, leaving only tumor specific variants. </w:t>
      </w:r>
      <w:r w:rsidR="00D67385" w:rsidRPr="00FE6EC6">
        <w:rPr>
          <w:rFonts w:ascii="Times New Roman" w:hAnsi="Times New Roman" w:cs="Times New Roman"/>
          <w:sz w:val="24"/>
          <w:szCs w:val="24"/>
        </w:rPr>
        <w:t>Based on intron/</w:t>
      </w:r>
      <w:r w:rsidR="004C715C">
        <w:rPr>
          <w:rFonts w:ascii="Times New Roman" w:hAnsi="Times New Roman" w:cs="Times New Roman"/>
          <w:sz w:val="24"/>
          <w:szCs w:val="24"/>
        </w:rPr>
        <w:t xml:space="preserve">exon boundaries from </w:t>
      </w:r>
      <w:proofErr w:type="spellStart"/>
      <w:r w:rsidR="004C715C">
        <w:rPr>
          <w:rFonts w:ascii="Times New Roman" w:hAnsi="Times New Roman" w:cs="Times New Roman"/>
          <w:sz w:val="24"/>
          <w:szCs w:val="24"/>
        </w:rPr>
        <w:t>Ensembl</w:t>
      </w:r>
      <w:proofErr w:type="spellEnd"/>
      <w:r w:rsidR="004C715C">
        <w:rPr>
          <w:rFonts w:ascii="Times New Roman" w:hAnsi="Times New Roman" w:cs="Times New Roman"/>
          <w:sz w:val="24"/>
          <w:szCs w:val="24"/>
        </w:rPr>
        <w:t xml:space="preserve"> (version 70), </w:t>
      </w:r>
      <w:r w:rsidR="00D67385" w:rsidRPr="00FE6EC6">
        <w:rPr>
          <w:rFonts w:ascii="Times New Roman" w:hAnsi="Times New Roman" w:cs="Times New Roman"/>
          <w:sz w:val="24"/>
          <w:szCs w:val="24"/>
        </w:rPr>
        <w:t xml:space="preserve">sequences of </w:t>
      </w:r>
      <w:r w:rsidR="00D61D65">
        <w:rPr>
          <w:rFonts w:ascii="Times New Roman" w:hAnsi="Times New Roman" w:cs="Times New Roman"/>
          <w:sz w:val="24"/>
          <w:szCs w:val="24"/>
        </w:rPr>
        <w:t>annotated</w:t>
      </w:r>
      <w:r w:rsidR="00D67385" w:rsidRPr="00FE6EC6">
        <w:rPr>
          <w:rFonts w:ascii="Times New Roman" w:hAnsi="Times New Roman" w:cs="Times New Roman"/>
          <w:sz w:val="24"/>
          <w:szCs w:val="24"/>
        </w:rPr>
        <w:t xml:space="preserve"> coding regions were extracted and variant changes were incorporated into these regions based on genomic location</w:t>
      </w:r>
      <w:r w:rsidR="00123493" w:rsidRPr="00FE6EC6">
        <w:rPr>
          <w:rFonts w:ascii="Times New Roman" w:hAnsi="Times New Roman" w:cs="Times New Roman"/>
          <w:sz w:val="24"/>
          <w:szCs w:val="24"/>
        </w:rPr>
        <w:t xml:space="preserve">.  </w:t>
      </w:r>
      <w:r w:rsidR="00D67385" w:rsidRPr="00FE6EC6">
        <w:rPr>
          <w:rFonts w:ascii="Times New Roman" w:hAnsi="Times New Roman" w:cs="Times New Roman"/>
          <w:sz w:val="24"/>
          <w:szCs w:val="24"/>
        </w:rPr>
        <w:t>The modified sequences were then translated to pro</w:t>
      </w:r>
      <w:r w:rsidR="00123493" w:rsidRPr="00FE6EC6">
        <w:rPr>
          <w:rFonts w:ascii="Times New Roman" w:hAnsi="Times New Roman" w:cs="Times New Roman"/>
          <w:sz w:val="24"/>
          <w:szCs w:val="24"/>
        </w:rPr>
        <w:t>tein</w:t>
      </w:r>
      <w:r w:rsidR="00244D0C">
        <w:rPr>
          <w:rFonts w:ascii="Times New Roman" w:hAnsi="Times New Roman" w:cs="Times New Roman"/>
          <w:sz w:val="24"/>
          <w:szCs w:val="24"/>
        </w:rPr>
        <w:t>s</w:t>
      </w:r>
      <w:r w:rsidR="00123493" w:rsidRPr="00FE6EC6">
        <w:rPr>
          <w:rFonts w:ascii="Times New Roman" w:hAnsi="Times New Roman" w:cs="Times New Roman"/>
          <w:sz w:val="24"/>
          <w:szCs w:val="24"/>
        </w:rPr>
        <w:t xml:space="preserve"> and stored as a FASTA file (</w:t>
      </w:r>
      <w:r w:rsidR="00123493" w:rsidRPr="00FE6EC6">
        <w:rPr>
          <w:rFonts w:ascii="Times New Roman" w:hAnsi="Times New Roman" w:cs="Times New Roman"/>
          <w:b/>
          <w:sz w:val="24"/>
          <w:szCs w:val="24"/>
        </w:rPr>
        <w:t>Fig</w:t>
      </w:r>
      <w:r w:rsidR="00DD0382">
        <w:rPr>
          <w:rFonts w:ascii="Times New Roman" w:hAnsi="Times New Roman" w:cs="Times New Roman"/>
          <w:b/>
          <w:sz w:val="24"/>
          <w:szCs w:val="24"/>
        </w:rPr>
        <w:t>.</w:t>
      </w:r>
      <w:r w:rsidR="00123493" w:rsidRPr="00FE6EC6">
        <w:rPr>
          <w:rFonts w:ascii="Times New Roman" w:hAnsi="Times New Roman" w:cs="Times New Roman"/>
          <w:b/>
          <w:sz w:val="24"/>
          <w:szCs w:val="24"/>
        </w:rPr>
        <w:t xml:space="preserve"> 2</w:t>
      </w:r>
      <w:r w:rsidR="00BE4D3C">
        <w:rPr>
          <w:rFonts w:ascii="Times New Roman" w:hAnsi="Times New Roman" w:cs="Times New Roman"/>
          <w:b/>
          <w:sz w:val="24"/>
          <w:szCs w:val="24"/>
        </w:rPr>
        <w:t>H</w:t>
      </w:r>
      <w:r w:rsidR="00123493" w:rsidRPr="00FE6EC6">
        <w:rPr>
          <w:rFonts w:ascii="Times New Roman" w:hAnsi="Times New Roman" w:cs="Times New Roman"/>
          <w:sz w:val="24"/>
          <w:szCs w:val="24"/>
        </w:rPr>
        <w:t xml:space="preserve">). </w:t>
      </w:r>
      <w:r w:rsidR="00D67385" w:rsidRPr="00FE6EC6">
        <w:rPr>
          <w:rFonts w:ascii="Times New Roman" w:hAnsi="Times New Roman" w:cs="Times New Roman"/>
          <w:sz w:val="24"/>
          <w:szCs w:val="24"/>
        </w:rPr>
        <w:t xml:space="preserve">  </w:t>
      </w:r>
      <w:r w:rsidR="00322A40" w:rsidRPr="00FE6EC6">
        <w:rPr>
          <w:rFonts w:ascii="Times New Roman" w:hAnsi="Times New Roman" w:cs="Times New Roman"/>
          <w:sz w:val="24"/>
          <w:szCs w:val="24"/>
        </w:rPr>
        <w:t xml:space="preserve">Stop codon removal and insertion </w:t>
      </w:r>
      <w:r w:rsidR="00A830BE">
        <w:rPr>
          <w:rFonts w:ascii="Times New Roman" w:hAnsi="Times New Roman" w:cs="Times New Roman"/>
          <w:sz w:val="24"/>
          <w:szCs w:val="24"/>
        </w:rPr>
        <w:t xml:space="preserve">due to single amino acid changes </w:t>
      </w:r>
      <w:r w:rsidR="00322A40" w:rsidRPr="00FE6EC6">
        <w:rPr>
          <w:rFonts w:ascii="Times New Roman" w:hAnsi="Times New Roman" w:cs="Times New Roman"/>
          <w:sz w:val="24"/>
          <w:szCs w:val="24"/>
        </w:rPr>
        <w:t xml:space="preserve">were accounted for and highlighted within file output. </w:t>
      </w:r>
      <w:r w:rsidR="000501EC">
        <w:rPr>
          <w:rFonts w:ascii="Times New Roman" w:hAnsi="Times New Roman" w:cs="Times New Roman"/>
          <w:sz w:val="24"/>
          <w:szCs w:val="24"/>
        </w:rPr>
        <w:t xml:space="preserve"> </w:t>
      </w:r>
    </w:p>
    <w:p w:rsidR="005A682F" w:rsidRPr="00FE6EC6" w:rsidRDefault="005918CE" w:rsidP="001F3519">
      <w:pPr>
        <w:spacing w:line="360" w:lineRule="auto"/>
        <w:rPr>
          <w:rFonts w:ascii="Times New Roman" w:hAnsi="Times New Roman" w:cs="Times New Roman"/>
          <w:i/>
          <w:sz w:val="24"/>
          <w:szCs w:val="24"/>
        </w:rPr>
      </w:pPr>
      <w:proofErr w:type="gramStart"/>
      <w:r w:rsidRPr="00FE6EC6">
        <w:rPr>
          <w:rFonts w:ascii="Times New Roman" w:hAnsi="Times New Roman" w:cs="Times New Roman"/>
          <w:i/>
          <w:sz w:val="24"/>
          <w:szCs w:val="24"/>
        </w:rPr>
        <w:lastRenderedPageBreak/>
        <w:t xml:space="preserve">Step </w:t>
      </w:r>
      <w:r w:rsidR="005B5A0C" w:rsidRPr="00FE6EC6">
        <w:rPr>
          <w:rFonts w:ascii="Times New Roman" w:hAnsi="Times New Roman" w:cs="Times New Roman"/>
          <w:i/>
          <w:sz w:val="24"/>
          <w:szCs w:val="24"/>
        </w:rPr>
        <w:t>2.</w:t>
      </w:r>
      <w:proofErr w:type="gramEnd"/>
      <w:r w:rsidR="005B5A0C" w:rsidRPr="00FE6EC6">
        <w:rPr>
          <w:rFonts w:ascii="Times New Roman" w:hAnsi="Times New Roman" w:cs="Times New Roman"/>
          <w:i/>
          <w:sz w:val="24"/>
          <w:szCs w:val="24"/>
        </w:rPr>
        <w:t xml:space="preserve"> Creation of </w:t>
      </w:r>
      <w:r w:rsidRPr="00FE6EC6">
        <w:rPr>
          <w:rFonts w:ascii="Times New Roman" w:hAnsi="Times New Roman" w:cs="Times New Roman"/>
          <w:i/>
          <w:sz w:val="24"/>
          <w:szCs w:val="24"/>
        </w:rPr>
        <w:t>Junction Protein</w:t>
      </w:r>
      <w:r w:rsidR="005B5A0C" w:rsidRPr="00FE6EC6">
        <w:rPr>
          <w:rFonts w:ascii="Times New Roman" w:hAnsi="Times New Roman" w:cs="Times New Roman"/>
          <w:i/>
          <w:sz w:val="24"/>
          <w:szCs w:val="24"/>
        </w:rPr>
        <w:t xml:space="preserve"> Database</w:t>
      </w:r>
    </w:p>
    <w:p w:rsidR="00C23593" w:rsidRPr="00FE6EC6" w:rsidRDefault="0026102E" w:rsidP="001F3519">
      <w:pPr>
        <w:spacing w:line="360" w:lineRule="auto"/>
        <w:rPr>
          <w:rFonts w:ascii="Times New Roman" w:hAnsi="Times New Roman" w:cs="Times New Roman"/>
          <w:sz w:val="24"/>
          <w:szCs w:val="24"/>
        </w:rPr>
      </w:pPr>
      <w:r w:rsidRPr="00FE6EC6">
        <w:rPr>
          <w:rFonts w:ascii="Times New Roman" w:hAnsi="Times New Roman" w:cs="Times New Roman"/>
          <w:sz w:val="24"/>
          <w:szCs w:val="24"/>
        </w:rPr>
        <w:t xml:space="preserve">The </w:t>
      </w:r>
      <w:del w:id="16" w:author="fenyo" w:date="2013-12-30T09:28:00Z">
        <w:r w:rsidR="007B6705" w:rsidRPr="00FE6EC6" w:rsidDel="0071172C">
          <w:rPr>
            <w:rFonts w:ascii="Times New Roman" w:hAnsi="Times New Roman" w:cs="Times New Roman"/>
            <w:sz w:val="24"/>
            <w:szCs w:val="24"/>
          </w:rPr>
          <w:delText>RNA-seq</w:delText>
        </w:r>
      </w:del>
      <w:ins w:id="17" w:author="fenyo" w:date="2013-12-30T09:28:00Z">
        <w:r w:rsidR="0071172C">
          <w:rPr>
            <w:rFonts w:ascii="Times New Roman" w:hAnsi="Times New Roman" w:cs="Times New Roman"/>
            <w:sz w:val="24"/>
            <w:szCs w:val="24"/>
          </w:rPr>
          <w:t>RNA-Seq</w:t>
        </w:r>
      </w:ins>
      <w:r w:rsidR="007B6705" w:rsidRPr="00FE6EC6">
        <w:rPr>
          <w:rFonts w:ascii="Times New Roman" w:hAnsi="Times New Roman" w:cs="Times New Roman"/>
          <w:sz w:val="24"/>
          <w:szCs w:val="24"/>
        </w:rPr>
        <w:t xml:space="preserve"> derived </w:t>
      </w:r>
      <w:r w:rsidRPr="00FE6EC6">
        <w:rPr>
          <w:rFonts w:ascii="Times New Roman" w:hAnsi="Times New Roman" w:cs="Times New Roman"/>
          <w:sz w:val="24"/>
          <w:szCs w:val="24"/>
        </w:rPr>
        <w:t>junction</w:t>
      </w:r>
      <w:r w:rsidR="00F61B23">
        <w:rPr>
          <w:rFonts w:ascii="Times New Roman" w:hAnsi="Times New Roman" w:cs="Times New Roman"/>
          <w:sz w:val="24"/>
          <w:szCs w:val="24"/>
        </w:rPr>
        <w:t xml:space="preserve"> BED</w:t>
      </w:r>
      <w:r w:rsidRPr="00FE6EC6">
        <w:rPr>
          <w:rFonts w:ascii="Times New Roman" w:hAnsi="Times New Roman" w:cs="Times New Roman"/>
          <w:sz w:val="24"/>
          <w:szCs w:val="24"/>
        </w:rPr>
        <w:t xml:space="preserve"> file contains</w:t>
      </w:r>
      <w:r w:rsidR="00B7689C">
        <w:rPr>
          <w:rFonts w:ascii="Times New Roman" w:hAnsi="Times New Roman" w:cs="Times New Roman"/>
          <w:sz w:val="24"/>
          <w:szCs w:val="24"/>
        </w:rPr>
        <w:t xml:space="preserve"> predicted</w:t>
      </w:r>
      <w:r w:rsidRPr="00FE6EC6">
        <w:rPr>
          <w:rFonts w:ascii="Times New Roman" w:hAnsi="Times New Roman" w:cs="Times New Roman"/>
          <w:sz w:val="24"/>
          <w:szCs w:val="24"/>
        </w:rPr>
        <w:t xml:space="preserve"> </w:t>
      </w:r>
      <w:r w:rsidR="00830C13" w:rsidRPr="00FE6EC6">
        <w:rPr>
          <w:rFonts w:ascii="Times New Roman" w:hAnsi="Times New Roman" w:cs="Times New Roman"/>
          <w:sz w:val="24"/>
          <w:szCs w:val="24"/>
        </w:rPr>
        <w:t xml:space="preserve">boundaries of adjoining exons (chromosome, intron start, intron end) </w:t>
      </w:r>
      <w:r w:rsidR="00F13E36" w:rsidRPr="00FE6EC6">
        <w:rPr>
          <w:rFonts w:ascii="Times New Roman" w:hAnsi="Times New Roman" w:cs="Times New Roman"/>
          <w:sz w:val="24"/>
          <w:szCs w:val="24"/>
        </w:rPr>
        <w:t xml:space="preserve">for </w:t>
      </w:r>
      <w:r w:rsidR="003F1D32" w:rsidRPr="00FE6EC6">
        <w:rPr>
          <w:rFonts w:ascii="Times New Roman" w:hAnsi="Times New Roman" w:cs="Times New Roman"/>
          <w:sz w:val="24"/>
          <w:szCs w:val="24"/>
        </w:rPr>
        <w:t>each sample</w:t>
      </w:r>
      <w:r w:rsidR="00830C13" w:rsidRPr="00FE6EC6">
        <w:rPr>
          <w:rFonts w:ascii="Times New Roman" w:hAnsi="Times New Roman" w:cs="Times New Roman"/>
          <w:sz w:val="24"/>
          <w:szCs w:val="24"/>
        </w:rPr>
        <w:t xml:space="preserve">.  Splice junctions matching previously annotated </w:t>
      </w:r>
      <w:r w:rsidR="007169CF" w:rsidRPr="00FE6EC6">
        <w:rPr>
          <w:rFonts w:ascii="Times New Roman" w:hAnsi="Times New Roman" w:cs="Times New Roman"/>
          <w:sz w:val="24"/>
          <w:szCs w:val="24"/>
        </w:rPr>
        <w:t>boundaries</w:t>
      </w:r>
      <w:r w:rsidR="00830C13" w:rsidRPr="00FE6EC6">
        <w:rPr>
          <w:rFonts w:ascii="Times New Roman" w:hAnsi="Times New Roman" w:cs="Times New Roman"/>
          <w:sz w:val="24"/>
          <w:szCs w:val="24"/>
        </w:rPr>
        <w:t xml:space="preserve"> (</w:t>
      </w:r>
      <w:proofErr w:type="spellStart"/>
      <w:r w:rsidR="00830C13" w:rsidRPr="00FE6EC6">
        <w:rPr>
          <w:rFonts w:ascii="Times New Roman" w:hAnsi="Times New Roman" w:cs="Times New Roman"/>
          <w:sz w:val="24"/>
          <w:szCs w:val="24"/>
        </w:rPr>
        <w:t>Ensembl</w:t>
      </w:r>
      <w:proofErr w:type="spellEnd"/>
      <w:r w:rsidR="004C715C">
        <w:rPr>
          <w:rFonts w:ascii="Times New Roman" w:hAnsi="Times New Roman" w:cs="Times New Roman"/>
          <w:sz w:val="24"/>
          <w:szCs w:val="24"/>
        </w:rPr>
        <w:t xml:space="preserve"> version </w:t>
      </w:r>
      <w:r w:rsidR="00830C13" w:rsidRPr="00FE6EC6">
        <w:rPr>
          <w:rFonts w:ascii="Times New Roman" w:hAnsi="Times New Roman" w:cs="Times New Roman"/>
          <w:sz w:val="24"/>
          <w:szCs w:val="24"/>
        </w:rPr>
        <w:t xml:space="preserve">70) </w:t>
      </w:r>
      <w:r w:rsidR="007169CF" w:rsidRPr="00FE6EC6">
        <w:rPr>
          <w:rFonts w:ascii="Times New Roman" w:hAnsi="Times New Roman" w:cs="Times New Roman"/>
          <w:sz w:val="24"/>
          <w:szCs w:val="24"/>
        </w:rPr>
        <w:t>we</w:t>
      </w:r>
      <w:r w:rsidR="003F1D32" w:rsidRPr="00FE6EC6">
        <w:rPr>
          <w:rFonts w:ascii="Times New Roman" w:hAnsi="Times New Roman" w:cs="Times New Roman"/>
          <w:sz w:val="24"/>
          <w:szCs w:val="24"/>
        </w:rPr>
        <w:t>re</w:t>
      </w:r>
      <w:r w:rsidRPr="00FE6EC6">
        <w:rPr>
          <w:rFonts w:ascii="Times New Roman" w:hAnsi="Times New Roman" w:cs="Times New Roman"/>
          <w:sz w:val="24"/>
          <w:szCs w:val="24"/>
        </w:rPr>
        <w:t xml:space="preserve"> first</w:t>
      </w:r>
      <w:r w:rsidR="00830C13" w:rsidRPr="00FE6EC6">
        <w:rPr>
          <w:rFonts w:ascii="Times New Roman" w:hAnsi="Times New Roman" w:cs="Times New Roman"/>
          <w:sz w:val="24"/>
          <w:szCs w:val="24"/>
        </w:rPr>
        <w:t xml:space="preserve"> filtered out, leav</w:t>
      </w:r>
      <w:r w:rsidR="007B7CAB" w:rsidRPr="00FE6EC6">
        <w:rPr>
          <w:rFonts w:ascii="Times New Roman" w:hAnsi="Times New Roman" w:cs="Times New Roman"/>
          <w:sz w:val="24"/>
          <w:szCs w:val="24"/>
        </w:rPr>
        <w:t>ing only novel junction coordinates</w:t>
      </w:r>
      <w:r w:rsidR="00830C13" w:rsidRPr="00FE6EC6">
        <w:rPr>
          <w:rFonts w:ascii="Times New Roman" w:hAnsi="Times New Roman" w:cs="Times New Roman"/>
          <w:sz w:val="24"/>
          <w:szCs w:val="24"/>
        </w:rPr>
        <w:t>.</w:t>
      </w:r>
      <w:r w:rsidR="007B7CAB" w:rsidRPr="00FE6EC6">
        <w:rPr>
          <w:rFonts w:ascii="Times New Roman" w:hAnsi="Times New Roman" w:cs="Times New Roman"/>
          <w:sz w:val="24"/>
          <w:szCs w:val="24"/>
        </w:rPr>
        <w:t xml:space="preserve"> These novel junctions </w:t>
      </w:r>
      <w:r w:rsidR="007169CF" w:rsidRPr="00FE6EC6">
        <w:rPr>
          <w:rFonts w:ascii="Times New Roman" w:hAnsi="Times New Roman" w:cs="Times New Roman"/>
          <w:sz w:val="24"/>
          <w:szCs w:val="24"/>
        </w:rPr>
        <w:t>wer</w:t>
      </w:r>
      <w:r w:rsidR="003F1D32" w:rsidRPr="00FE6EC6">
        <w:rPr>
          <w:rFonts w:ascii="Times New Roman" w:hAnsi="Times New Roman" w:cs="Times New Roman"/>
          <w:sz w:val="24"/>
          <w:szCs w:val="24"/>
        </w:rPr>
        <w:t>e</w:t>
      </w:r>
      <w:r w:rsidR="007B7CAB" w:rsidRPr="00FE6EC6">
        <w:rPr>
          <w:rFonts w:ascii="Times New Roman" w:hAnsi="Times New Roman" w:cs="Times New Roman"/>
          <w:sz w:val="24"/>
          <w:szCs w:val="24"/>
        </w:rPr>
        <w:t xml:space="preserve"> split into 3 categories</w:t>
      </w:r>
      <w:r w:rsidR="00825E0C" w:rsidRPr="00FE6EC6">
        <w:rPr>
          <w:rFonts w:ascii="Times New Roman" w:hAnsi="Times New Roman" w:cs="Times New Roman"/>
          <w:sz w:val="24"/>
          <w:szCs w:val="24"/>
        </w:rPr>
        <w:t>, un</w:t>
      </w:r>
      <w:r w:rsidR="003F1D32" w:rsidRPr="00FE6EC6">
        <w:rPr>
          <w:rFonts w:ascii="Times New Roman" w:hAnsi="Times New Roman" w:cs="Times New Roman"/>
          <w:sz w:val="24"/>
          <w:szCs w:val="24"/>
        </w:rPr>
        <w:t>annotated</w:t>
      </w:r>
      <w:r w:rsidR="00825E0C" w:rsidRPr="00FE6EC6">
        <w:rPr>
          <w:rFonts w:ascii="Times New Roman" w:hAnsi="Times New Roman" w:cs="Times New Roman"/>
          <w:sz w:val="24"/>
          <w:szCs w:val="24"/>
        </w:rPr>
        <w:t xml:space="preserve"> alterative splicing, completely novel junctions</w:t>
      </w:r>
      <w:r w:rsidR="00244D0C">
        <w:rPr>
          <w:rFonts w:ascii="Times New Roman" w:hAnsi="Times New Roman" w:cs="Times New Roman"/>
          <w:sz w:val="24"/>
          <w:szCs w:val="24"/>
        </w:rPr>
        <w:t>,</w:t>
      </w:r>
      <w:r w:rsidR="00825E0C" w:rsidRPr="00FE6EC6">
        <w:rPr>
          <w:rFonts w:ascii="Times New Roman" w:hAnsi="Times New Roman" w:cs="Times New Roman"/>
          <w:sz w:val="24"/>
          <w:szCs w:val="24"/>
        </w:rPr>
        <w:t xml:space="preserve"> and partially novel junctions</w:t>
      </w:r>
      <w:r w:rsidR="007B7CAB" w:rsidRPr="00FE6EC6">
        <w:rPr>
          <w:rFonts w:ascii="Times New Roman" w:hAnsi="Times New Roman" w:cs="Times New Roman"/>
          <w:sz w:val="24"/>
          <w:szCs w:val="24"/>
        </w:rPr>
        <w:t>.  Un</w:t>
      </w:r>
      <w:r w:rsidR="003F1D32" w:rsidRPr="00FE6EC6">
        <w:rPr>
          <w:rFonts w:ascii="Times New Roman" w:hAnsi="Times New Roman" w:cs="Times New Roman"/>
          <w:sz w:val="24"/>
          <w:szCs w:val="24"/>
        </w:rPr>
        <w:t>annotated</w:t>
      </w:r>
      <w:r w:rsidR="007169CF" w:rsidRPr="00FE6EC6">
        <w:rPr>
          <w:rFonts w:ascii="Times New Roman" w:hAnsi="Times New Roman" w:cs="Times New Roman"/>
          <w:sz w:val="24"/>
          <w:szCs w:val="24"/>
        </w:rPr>
        <w:t xml:space="preserve"> alternative splicing</w:t>
      </w:r>
      <w:r w:rsidR="00825E0C" w:rsidRPr="00FE6EC6">
        <w:rPr>
          <w:rFonts w:ascii="Times New Roman" w:hAnsi="Times New Roman" w:cs="Times New Roman"/>
          <w:sz w:val="24"/>
          <w:szCs w:val="24"/>
        </w:rPr>
        <w:t xml:space="preserve"> occurs </w:t>
      </w:r>
      <w:r w:rsidR="007B7CAB" w:rsidRPr="00FE6EC6">
        <w:rPr>
          <w:rFonts w:ascii="Times New Roman" w:hAnsi="Times New Roman" w:cs="Times New Roman"/>
          <w:sz w:val="24"/>
          <w:szCs w:val="24"/>
        </w:rPr>
        <w:t>when two ann</w:t>
      </w:r>
      <w:r w:rsidR="00825E0C" w:rsidRPr="00FE6EC6">
        <w:rPr>
          <w:rFonts w:ascii="Times New Roman" w:hAnsi="Times New Roman" w:cs="Times New Roman"/>
          <w:sz w:val="24"/>
          <w:szCs w:val="24"/>
        </w:rPr>
        <w:t>otated exons are spliced in a previously</w:t>
      </w:r>
      <w:r w:rsidR="007B7CAB" w:rsidRPr="00FE6EC6">
        <w:rPr>
          <w:rFonts w:ascii="Times New Roman" w:hAnsi="Times New Roman" w:cs="Times New Roman"/>
          <w:sz w:val="24"/>
          <w:szCs w:val="24"/>
        </w:rPr>
        <w:t xml:space="preserve"> undescribed way, creating a new isoform from known </w:t>
      </w:r>
      <w:r w:rsidR="00825E0C" w:rsidRPr="00FE6EC6">
        <w:rPr>
          <w:rFonts w:ascii="Times New Roman" w:hAnsi="Times New Roman" w:cs="Times New Roman"/>
          <w:sz w:val="24"/>
          <w:szCs w:val="24"/>
        </w:rPr>
        <w:t xml:space="preserve">coding regions </w:t>
      </w:r>
      <w:r w:rsidR="00DD5349" w:rsidRPr="00FE6EC6">
        <w:rPr>
          <w:rFonts w:ascii="Times New Roman" w:hAnsi="Times New Roman" w:cs="Times New Roman"/>
          <w:sz w:val="24"/>
          <w:szCs w:val="24"/>
        </w:rPr>
        <w:t>(</w:t>
      </w:r>
      <w:r w:rsidR="003F1D32" w:rsidRPr="00FE6EC6">
        <w:rPr>
          <w:rFonts w:ascii="Times New Roman" w:hAnsi="Times New Roman" w:cs="Times New Roman"/>
          <w:b/>
          <w:sz w:val="24"/>
          <w:szCs w:val="24"/>
        </w:rPr>
        <w:t>Fig. 2</w:t>
      </w:r>
      <w:r w:rsidR="00A04A63">
        <w:rPr>
          <w:rFonts w:ascii="Times New Roman" w:hAnsi="Times New Roman" w:cs="Times New Roman"/>
          <w:b/>
          <w:sz w:val="24"/>
          <w:szCs w:val="24"/>
        </w:rPr>
        <w:t>A</w:t>
      </w:r>
      <w:r w:rsidR="00DD5349" w:rsidRPr="00FE6EC6">
        <w:rPr>
          <w:rFonts w:ascii="Times New Roman" w:hAnsi="Times New Roman" w:cs="Times New Roman"/>
          <w:sz w:val="24"/>
          <w:szCs w:val="24"/>
        </w:rPr>
        <w:t>)</w:t>
      </w:r>
      <w:r w:rsidR="007B7CAB" w:rsidRPr="00FE6EC6">
        <w:rPr>
          <w:rFonts w:ascii="Times New Roman" w:hAnsi="Times New Roman" w:cs="Times New Roman"/>
          <w:sz w:val="24"/>
          <w:szCs w:val="24"/>
        </w:rPr>
        <w:t xml:space="preserve">.  </w:t>
      </w:r>
      <w:r w:rsidR="00830C13" w:rsidRPr="00FE6EC6">
        <w:rPr>
          <w:rFonts w:ascii="Times New Roman" w:hAnsi="Times New Roman" w:cs="Times New Roman"/>
          <w:sz w:val="24"/>
          <w:szCs w:val="24"/>
        </w:rPr>
        <w:t xml:space="preserve">  </w:t>
      </w:r>
      <w:r w:rsidR="007169CF" w:rsidRPr="00FE6EC6">
        <w:rPr>
          <w:rFonts w:ascii="Times New Roman" w:hAnsi="Times New Roman" w:cs="Times New Roman"/>
          <w:sz w:val="24"/>
          <w:szCs w:val="24"/>
        </w:rPr>
        <w:t>Completely novel junctions</w:t>
      </w:r>
      <w:r w:rsidR="005415EB" w:rsidRPr="00FE6EC6">
        <w:rPr>
          <w:rFonts w:ascii="Times New Roman" w:hAnsi="Times New Roman" w:cs="Times New Roman"/>
          <w:sz w:val="24"/>
          <w:szCs w:val="24"/>
        </w:rPr>
        <w:t xml:space="preserve"> </w:t>
      </w:r>
      <w:r w:rsidR="00B450DC">
        <w:rPr>
          <w:rFonts w:ascii="Times New Roman" w:hAnsi="Times New Roman" w:cs="Times New Roman"/>
          <w:sz w:val="24"/>
          <w:szCs w:val="24"/>
        </w:rPr>
        <w:t xml:space="preserve">is defined by </w:t>
      </w:r>
      <w:r w:rsidR="005415EB" w:rsidRPr="00FE6EC6">
        <w:rPr>
          <w:rFonts w:ascii="Times New Roman" w:hAnsi="Times New Roman" w:cs="Times New Roman"/>
          <w:sz w:val="24"/>
          <w:szCs w:val="24"/>
        </w:rPr>
        <w:t xml:space="preserve">two </w:t>
      </w:r>
      <w:proofErr w:type="spellStart"/>
      <w:r w:rsidR="005415EB" w:rsidRPr="00FE6EC6">
        <w:rPr>
          <w:rFonts w:ascii="Times New Roman" w:hAnsi="Times New Roman" w:cs="Times New Roman"/>
          <w:sz w:val="24"/>
          <w:szCs w:val="24"/>
        </w:rPr>
        <w:t>intronic</w:t>
      </w:r>
      <w:proofErr w:type="spellEnd"/>
      <w:r w:rsidR="005415EB" w:rsidRPr="00FE6EC6">
        <w:rPr>
          <w:rFonts w:ascii="Times New Roman" w:hAnsi="Times New Roman" w:cs="Times New Roman"/>
          <w:sz w:val="24"/>
          <w:szCs w:val="24"/>
        </w:rPr>
        <w:t xml:space="preserve">, </w:t>
      </w:r>
      <w:proofErr w:type="spellStart"/>
      <w:r w:rsidR="003D0BF1" w:rsidRPr="00FE6EC6">
        <w:rPr>
          <w:rFonts w:ascii="Times New Roman" w:hAnsi="Times New Roman" w:cs="Times New Roman"/>
          <w:sz w:val="24"/>
          <w:szCs w:val="24"/>
        </w:rPr>
        <w:t>intergenic</w:t>
      </w:r>
      <w:proofErr w:type="spellEnd"/>
      <w:r w:rsidR="005415EB" w:rsidRPr="00FE6EC6">
        <w:rPr>
          <w:rFonts w:ascii="Times New Roman" w:hAnsi="Times New Roman" w:cs="Times New Roman"/>
          <w:sz w:val="24"/>
          <w:szCs w:val="24"/>
        </w:rPr>
        <w:t xml:space="preserve"> or </w:t>
      </w:r>
      <w:proofErr w:type="spellStart"/>
      <w:r w:rsidR="005415EB" w:rsidRPr="00FE6EC6">
        <w:rPr>
          <w:rFonts w:ascii="Times New Roman" w:hAnsi="Times New Roman" w:cs="Times New Roman"/>
          <w:sz w:val="24"/>
          <w:szCs w:val="24"/>
        </w:rPr>
        <w:t>interexon</w:t>
      </w:r>
      <w:r w:rsidR="007A2899" w:rsidRPr="00FE6EC6">
        <w:rPr>
          <w:rFonts w:ascii="Times New Roman" w:hAnsi="Times New Roman" w:cs="Times New Roman"/>
          <w:sz w:val="24"/>
          <w:szCs w:val="24"/>
        </w:rPr>
        <w:t>ic</w:t>
      </w:r>
      <w:proofErr w:type="spellEnd"/>
      <w:r w:rsidR="003D0BF1" w:rsidRPr="00FE6EC6">
        <w:rPr>
          <w:rFonts w:ascii="Times New Roman" w:hAnsi="Times New Roman" w:cs="Times New Roman"/>
          <w:sz w:val="24"/>
          <w:szCs w:val="24"/>
        </w:rPr>
        <w:t xml:space="preserve"> regions </w:t>
      </w:r>
      <w:r w:rsidR="00B450DC">
        <w:rPr>
          <w:rFonts w:ascii="Times New Roman" w:hAnsi="Times New Roman" w:cs="Times New Roman"/>
          <w:sz w:val="24"/>
          <w:szCs w:val="24"/>
        </w:rPr>
        <w:t>being</w:t>
      </w:r>
      <w:r w:rsidR="003D0BF1" w:rsidRPr="00FE6EC6">
        <w:rPr>
          <w:rFonts w:ascii="Times New Roman" w:hAnsi="Times New Roman" w:cs="Times New Roman"/>
          <w:sz w:val="24"/>
          <w:szCs w:val="24"/>
        </w:rPr>
        <w:t xml:space="preserve"> spliced together, creating a completely novel transcript f</w:t>
      </w:r>
      <w:r w:rsidR="00825E0C" w:rsidRPr="00FE6EC6">
        <w:rPr>
          <w:rFonts w:ascii="Times New Roman" w:hAnsi="Times New Roman" w:cs="Times New Roman"/>
          <w:sz w:val="24"/>
          <w:szCs w:val="24"/>
        </w:rPr>
        <w:t>rom</w:t>
      </w:r>
      <w:r w:rsidR="003D0BF1" w:rsidRPr="00FE6EC6">
        <w:rPr>
          <w:rFonts w:ascii="Times New Roman" w:hAnsi="Times New Roman" w:cs="Times New Roman"/>
          <w:sz w:val="24"/>
          <w:szCs w:val="24"/>
        </w:rPr>
        <w:t xml:space="preserve"> </w:t>
      </w:r>
      <w:r w:rsidR="007A2899" w:rsidRPr="00FE6EC6">
        <w:rPr>
          <w:rFonts w:ascii="Times New Roman" w:hAnsi="Times New Roman" w:cs="Times New Roman"/>
          <w:sz w:val="24"/>
          <w:szCs w:val="24"/>
        </w:rPr>
        <w:t>“non-coding”</w:t>
      </w:r>
      <w:r w:rsidR="00DD5349" w:rsidRPr="00FE6EC6">
        <w:rPr>
          <w:rFonts w:ascii="Times New Roman" w:hAnsi="Times New Roman" w:cs="Times New Roman"/>
          <w:sz w:val="24"/>
          <w:szCs w:val="24"/>
        </w:rPr>
        <w:t xml:space="preserve"> regions (</w:t>
      </w:r>
      <w:r w:rsidR="003F1D32" w:rsidRPr="00FE6EC6">
        <w:rPr>
          <w:rFonts w:ascii="Times New Roman" w:hAnsi="Times New Roman" w:cs="Times New Roman"/>
          <w:b/>
          <w:sz w:val="24"/>
          <w:szCs w:val="24"/>
        </w:rPr>
        <w:t>Fig. 2</w:t>
      </w:r>
      <w:r w:rsidR="00A04A63">
        <w:rPr>
          <w:rFonts w:ascii="Times New Roman" w:hAnsi="Times New Roman" w:cs="Times New Roman"/>
          <w:b/>
          <w:sz w:val="24"/>
          <w:szCs w:val="24"/>
        </w:rPr>
        <w:t>E</w:t>
      </w:r>
      <w:r w:rsidR="00941582" w:rsidRPr="00FE6EC6">
        <w:rPr>
          <w:rFonts w:ascii="Times New Roman" w:hAnsi="Times New Roman" w:cs="Times New Roman"/>
          <w:b/>
          <w:sz w:val="24"/>
          <w:szCs w:val="24"/>
        </w:rPr>
        <w:t>,</w:t>
      </w:r>
      <w:r w:rsidR="002E3364" w:rsidRPr="00FE6EC6">
        <w:rPr>
          <w:rFonts w:ascii="Times New Roman" w:hAnsi="Times New Roman" w:cs="Times New Roman"/>
          <w:b/>
          <w:sz w:val="24"/>
          <w:szCs w:val="24"/>
        </w:rPr>
        <w:t xml:space="preserve"> </w:t>
      </w:r>
      <w:r w:rsidR="00A04A63">
        <w:rPr>
          <w:rFonts w:ascii="Times New Roman" w:hAnsi="Times New Roman" w:cs="Times New Roman"/>
          <w:b/>
          <w:sz w:val="24"/>
          <w:szCs w:val="24"/>
        </w:rPr>
        <w:t>F</w:t>
      </w:r>
      <w:r w:rsidR="007A2899" w:rsidRPr="00FE6EC6">
        <w:rPr>
          <w:rFonts w:ascii="Times New Roman" w:hAnsi="Times New Roman" w:cs="Times New Roman"/>
          <w:sz w:val="24"/>
          <w:szCs w:val="24"/>
        </w:rPr>
        <w:t>).  Lastly</w:t>
      </w:r>
      <w:r w:rsidR="00244D0C">
        <w:rPr>
          <w:rFonts w:ascii="Times New Roman" w:hAnsi="Times New Roman" w:cs="Times New Roman"/>
          <w:sz w:val="24"/>
          <w:szCs w:val="24"/>
        </w:rPr>
        <w:t>,</w:t>
      </w:r>
      <w:r w:rsidR="007A2899" w:rsidRPr="00FE6EC6">
        <w:rPr>
          <w:rFonts w:ascii="Times New Roman" w:hAnsi="Times New Roman" w:cs="Times New Roman"/>
          <w:sz w:val="24"/>
          <w:szCs w:val="24"/>
        </w:rPr>
        <w:t xml:space="preserve"> p</w:t>
      </w:r>
      <w:r w:rsidR="00DD5349" w:rsidRPr="00FE6EC6">
        <w:rPr>
          <w:rFonts w:ascii="Times New Roman" w:hAnsi="Times New Roman" w:cs="Times New Roman"/>
          <w:sz w:val="24"/>
          <w:szCs w:val="24"/>
        </w:rPr>
        <w:t>artially</w:t>
      </w:r>
      <w:r w:rsidR="003D0BF1" w:rsidRPr="00FE6EC6">
        <w:rPr>
          <w:rFonts w:ascii="Times New Roman" w:hAnsi="Times New Roman" w:cs="Times New Roman"/>
          <w:sz w:val="24"/>
          <w:szCs w:val="24"/>
        </w:rPr>
        <w:t xml:space="preserve"> novel </w:t>
      </w:r>
      <w:r w:rsidR="00825E0C" w:rsidRPr="00FE6EC6">
        <w:rPr>
          <w:rFonts w:ascii="Times New Roman" w:hAnsi="Times New Roman" w:cs="Times New Roman"/>
          <w:sz w:val="24"/>
          <w:szCs w:val="24"/>
        </w:rPr>
        <w:t>junctions</w:t>
      </w:r>
      <w:r w:rsidR="00817FBB">
        <w:rPr>
          <w:rFonts w:ascii="Times New Roman" w:hAnsi="Times New Roman" w:cs="Times New Roman"/>
          <w:sz w:val="24"/>
          <w:szCs w:val="24"/>
        </w:rPr>
        <w:t xml:space="preserve"> </w:t>
      </w:r>
      <w:r w:rsidR="00D938C3" w:rsidRPr="00FE6EC6">
        <w:rPr>
          <w:rFonts w:ascii="Times New Roman" w:hAnsi="Times New Roman" w:cs="Times New Roman"/>
          <w:sz w:val="24"/>
          <w:szCs w:val="24"/>
        </w:rPr>
        <w:t>occur</w:t>
      </w:r>
      <w:r w:rsidR="003D0BF1" w:rsidRPr="00FE6EC6">
        <w:rPr>
          <w:rFonts w:ascii="Times New Roman" w:hAnsi="Times New Roman" w:cs="Times New Roman"/>
          <w:sz w:val="24"/>
          <w:szCs w:val="24"/>
        </w:rPr>
        <w:t xml:space="preserve"> when one intron/exon boundary is annotated while the connecting boundary </w:t>
      </w:r>
      <w:r w:rsidR="00767374" w:rsidRPr="00FE6EC6">
        <w:rPr>
          <w:rFonts w:ascii="Times New Roman" w:hAnsi="Times New Roman" w:cs="Times New Roman"/>
          <w:sz w:val="24"/>
          <w:szCs w:val="24"/>
        </w:rPr>
        <w:t>is novel</w:t>
      </w:r>
      <w:r w:rsidR="00DD5349" w:rsidRPr="00FE6EC6">
        <w:rPr>
          <w:rFonts w:ascii="Times New Roman" w:hAnsi="Times New Roman" w:cs="Times New Roman"/>
          <w:sz w:val="24"/>
          <w:szCs w:val="24"/>
        </w:rPr>
        <w:t xml:space="preserve"> (</w:t>
      </w:r>
      <w:r w:rsidR="003F1D32" w:rsidRPr="00FE6EC6">
        <w:rPr>
          <w:rFonts w:ascii="Times New Roman" w:hAnsi="Times New Roman" w:cs="Times New Roman"/>
          <w:b/>
          <w:sz w:val="24"/>
          <w:szCs w:val="24"/>
        </w:rPr>
        <w:t>Fig</w:t>
      </w:r>
      <w:r w:rsidR="00DD0382">
        <w:rPr>
          <w:rFonts w:ascii="Times New Roman" w:hAnsi="Times New Roman" w:cs="Times New Roman"/>
          <w:b/>
          <w:sz w:val="24"/>
          <w:szCs w:val="24"/>
        </w:rPr>
        <w:t>.</w:t>
      </w:r>
      <w:r w:rsidR="003F1D32" w:rsidRPr="00FE6EC6">
        <w:rPr>
          <w:rFonts w:ascii="Times New Roman" w:hAnsi="Times New Roman" w:cs="Times New Roman"/>
          <w:b/>
          <w:sz w:val="24"/>
          <w:szCs w:val="24"/>
        </w:rPr>
        <w:t xml:space="preserve"> 2</w:t>
      </w:r>
      <w:r w:rsidR="00A04A63">
        <w:rPr>
          <w:rFonts w:ascii="Times New Roman" w:hAnsi="Times New Roman" w:cs="Times New Roman"/>
          <w:b/>
          <w:sz w:val="24"/>
          <w:szCs w:val="24"/>
        </w:rPr>
        <w:t>B</w:t>
      </w:r>
      <w:r w:rsidR="00DD5349" w:rsidRPr="00FE6EC6">
        <w:rPr>
          <w:rFonts w:ascii="Times New Roman" w:hAnsi="Times New Roman" w:cs="Times New Roman"/>
          <w:b/>
          <w:sz w:val="24"/>
          <w:szCs w:val="24"/>
        </w:rPr>
        <w:t>-</w:t>
      </w:r>
      <w:r w:rsidR="00A04A63">
        <w:rPr>
          <w:rFonts w:ascii="Times New Roman" w:hAnsi="Times New Roman" w:cs="Times New Roman"/>
          <w:b/>
          <w:sz w:val="24"/>
          <w:szCs w:val="24"/>
        </w:rPr>
        <w:t>D</w:t>
      </w:r>
      <w:r w:rsidR="00DD5349" w:rsidRPr="00FE6EC6">
        <w:rPr>
          <w:rFonts w:ascii="Times New Roman" w:hAnsi="Times New Roman" w:cs="Times New Roman"/>
          <w:sz w:val="24"/>
          <w:szCs w:val="24"/>
        </w:rPr>
        <w:t>)</w:t>
      </w:r>
      <w:r w:rsidR="003D0BF1" w:rsidRPr="00FE6EC6">
        <w:rPr>
          <w:rFonts w:ascii="Times New Roman" w:hAnsi="Times New Roman" w:cs="Times New Roman"/>
          <w:sz w:val="24"/>
          <w:szCs w:val="24"/>
        </w:rPr>
        <w:t xml:space="preserve">. </w:t>
      </w:r>
      <w:r w:rsidR="009F002C" w:rsidRPr="00FE6EC6">
        <w:rPr>
          <w:rFonts w:ascii="Times New Roman" w:hAnsi="Times New Roman" w:cs="Times New Roman"/>
          <w:sz w:val="24"/>
          <w:szCs w:val="24"/>
        </w:rPr>
        <w:t xml:space="preserve"> The required frame translation</w:t>
      </w:r>
      <w:r w:rsidR="00767374" w:rsidRPr="00FE6EC6">
        <w:rPr>
          <w:rFonts w:ascii="Times New Roman" w:hAnsi="Times New Roman" w:cs="Times New Roman"/>
          <w:sz w:val="24"/>
          <w:szCs w:val="24"/>
        </w:rPr>
        <w:t xml:space="preserve"> for </w:t>
      </w:r>
      <w:r w:rsidR="00767374" w:rsidRPr="00FE6EC6">
        <w:rPr>
          <w:rFonts w:ascii="Times New Roman" w:hAnsi="Times New Roman" w:cs="Times New Roman"/>
          <w:i/>
          <w:sz w:val="24"/>
          <w:szCs w:val="24"/>
        </w:rPr>
        <w:t xml:space="preserve">in </w:t>
      </w:r>
      <w:proofErr w:type="spellStart"/>
      <w:r w:rsidR="00767374" w:rsidRPr="00FE6EC6">
        <w:rPr>
          <w:rFonts w:ascii="Times New Roman" w:hAnsi="Times New Roman" w:cs="Times New Roman"/>
          <w:i/>
          <w:sz w:val="24"/>
          <w:szCs w:val="24"/>
        </w:rPr>
        <w:t>silico</w:t>
      </w:r>
      <w:proofErr w:type="spellEnd"/>
      <w:r w:rsidR="00767374" w:rsidRPr="00FE6EC6">
        <w:rPr>
          <w:rFonts w:ascii="Times New Roman" w:hAnsi="Times New Roman" w:cs="Times New Roman"/>
          <w:sz w:val="24"/>
          <w:szCs w:val="24"/>
        </w:rPr>
        <w:t xml:space="preserve"> protein syn</w:t>
      </w:r>
      <w:r w:rsidR="003F1D32" w:rsidRPr="00FE6EC6">
        <w:rPr>
          <w:rFonts w:ascii="Times New Roman" w:hAnsi="Times New Roman" w:cs="Times New Roman"/>
          <w:sz w:val="24"/>
          <w:szCs w:val="24"/>
        </w:rPr>
        <w:t>thesis is indication in Figure 2</w:t>
      </w:r>
      <w:r w:rsidR="00767374" w:rsidRPr="00FE6EC6">
        <w:rPr>
          <w:rFonts w:ascii="Times New Roman" w:hAnsi="Times New Roman" w:cs="Times New Roman"/>
          <w:sz w:val="24"/>
          <w:szCs w:val="24"/>
        </w:rPr>
        <w:t xml:space="preserve"> for each </w:t>
      </w:r>
      <w:r w:rsidR="003F1D32" w:rsidRPr="00FE6EC6">
        <w:rPr>
          <w:rFonts w:ascii="Times New Roman" w:hAnsi="Times New Roman" w:cs="Times New Roman"/>
          <w:sz w:val="24"/>
          <w:szCs w:val="24"/>
        </w:rPr>
        <w:t>scenario</w:t>
      </w:r>
      <w:r w:rsidR="00767374" w:rsidRPr="00FE6EC6">
        <w:rPr>
          <w:rFonts w:ascii="Times New Roman" w:hAnsi="Times New Roman" w:cs="Times New Roman"/>
          <w:sz w:val="24"/>
          <w:szCs w:val="24"/>
        </w:rPr>
        <w:t xml:space="preserve">. </w:t>
      </w:r>
      <w:r w:rsidR="0009200B" w:rsidRPr="00FE6EC6">
        <w:rPr>
          <w:rFonts w:ascii="Times New Roman" w:hAnsi="Times New Roman" w:cs="Times New Roman"/>
          <w:sz w:val="24"/>
          <w:szCs w:val="24"/>
        </w:rPr>
        <w:t xml:space="preserve"> Variant peptides are incorporated into the sequences of the alternatively spliced proteins as described in </w:t>
      </w:r>
      <w:r w:rsidR="005918CE" w:rsidRPr="00FE6EC6">
        <w:rPr>
          <w:rFonts w:ascii="Times New Roman" w:hAnsi="Times New Roman" w:cs="Times New Roman"/>
          <w:sz w:val="24"/>
          <w:szCs w:val="24"/>
        </w:rPr>
        <w:t>S</w:t>
      </w:r>
      <w:r w:rsidR="0009200B" w:rsidRPr="00FE6EC6">
        <w:rPr>
          <w:rFonts w:ascii="Times New Roman" w:hAnsi="Times New Roman" w:cs="Times New Roman"/>
          <w:sz w:val="24"/>
          <w:szCs w:val="24"/>
        </w:rPr>
        <w:t>tep 1</w:t>
      </w:r>
      <w:r w:rsidR="00710739" w:rsidRPr="00FE6EC6">
        <w:rPr>
          <w:rFonts w:ascii="Times New Roman" w:hAnsi="Times New Roman" w:cs="Times New Roman"/>
          <w:sz w:val="24"/>
          <w:szCs w:val="24"/>
        </w:rPr>
        <w:t xml:space="preserve"> (</w:t>
      </w:r>
      <w:r w:rsidR="00B84364" w:rsidRPr="00FE6EC6">
        <w:rPr>
          <w:rFonts w:ascii="Times New Roman" w:hAnsi="Times New Roman" w:cs="Times New Roman"/>
          <w:b/>
          <w:sz w:val="24"/>
          <w:szCs w:val="24"/>
        </w:rPr>
        <w:t>Fig</w:t>
      </w:r>
      <w:r w:rsidR="00DD0382">
        <w:rPr>
          <w:rFonts w:ascii="Times New Roman" w:hAnsi="Times New Roman" w:cs="Times New Roman"/>
          <w:b/>
          <w:sz w:val="24"/>
          <w:szCs w:val="24"/>
        </w:rPr>
        <w:t>.</w:t>
      </w:r>
      <w:r w:rsidR="00B84364" w:rsidRPr="00FE6EC6">
        <w:rPr>
          <w:rFonts w:ascii="Times New Roman" w:hAnsi="Times New Roman" w:cs="Times New Roman"/>
          <w:b/>
          <w:sz w:val="24"/>
          <w:szCs w:val="24"/>
        </w:rPr>
        <w:t xml:space="preserve"> 2</w:t>
      </w:r>
      <w:r w:rsidR="00A04A63">
        <w:rPr>
          <w:rFonts w:ascii="Times New Roman" w:hAnsi="Times New Roman" w:cs="Times New Roman"/>
          <w:b/>
          <w:sz w:val="24"/>
          <w:szCs w:val="24"/>
        </w:rPr>
        <w:t>H</w:t>
      </w:r>
      <w:r w:rsidR="00710739" w:rsidRPr="00FE6EC6">
        <w:rPr>
          <w:rFonts w:ascii="Times New Roman" w:hAnsi="Times New Roman" w:cs="Times New Roman"/>
          <w:sz w:val="24"/>
          <w:szCs w:val="24"/>
        </w:rPr>
        <w:t>)</w:t>
      </w:r>
      <w:r w:rsidR="0009200B" w:rsidRPr="00FE6EC6">
        <w:rPr>
          <w:rFonts w:ascii="Times New Roman" w:hAnsi="Times New Roman" w:cs="Times New Roman"/>
          <w:sz w:val="24"/>
          <w:szCs w:val="24"/>
        </w:rPr>
        <w:t xml:space="preserve">. </w:t>
      </w:r>
    </w:p>
    <w:p w:rsidR="005A682F" w:rsidRPr="00FE6EC6" w:rsidRDefault="005918CE" w:rsidP="001F3519">
      <w:pPr>
        <w:spacing w:line="360" w:lineRule="auto"/>
        <w:rPr>
          <w:rFonts w:ascii="Times New Roman" w:hAnsi="Times New Roman" w:cs="Times New Roman"/>
          <w:i/>
          <w:sz w:val="24"/>
          <w:szCs w:val="24"/>
        </w:rPr>
      </w:pPr>
      <w:proofErr w:type="gramStart"/>
      <w:r w:rsidRPr="00FE6EC6">
        <w:rPr>
          <w:rFonts w:ascii="Times New Roman" w:hAnsi="Times New Roman" w:cs="Times New Roman"/>
          <w:i/>
          <w:sz w:val="24"/>
          <w:szCs w:val="24"/>
        </w:rPr>
        <w:t>Step 3.</w:t>
      </w:r>
      <w:proofErr w:type="gramEnd"/>
      <w:r w:rsidRPr="00FE6EC6">
        <w:rPr>
          <w:rFonts w:ascii="Times New Roman" w:hAnsi="Times New Roman" w:cs="Times New Roman"/>
          <w:i/>
          <w:sz w:val="24"/>
          <w:szCs w:val="24"/>
        </w:rPr>
        <w:t xml:space="preserve"> Creation of Fusion Protein Database</w:t>
      </w:r>
    </w:p>
    <w:p w:rsidR="00951820" w:rsidRPr="00740C0E" w:rsidRDefault="0073646D" w:rsidP="001F3519">
      <w:pPr>
        <w:spacing w:line="360" w:lineRule="auto"/>
        <w:rPr>
          <w:rFonts w:ascii="Times New Roman" w:hAnsi="Times New Roman" w:cs="Times New Roman"/>
          <w:sz w:val="24"/>
          <w:szCs w:val="24"/>
        </w:rPr>
      </w:pPr>
      <w:r w:rsidRPr="00FE6EC6">
        <w:rPr>
          <w:rFonts w:ascii="Times New Roman" w:hAnsi="Times New Roman" w:cs="Times New Roman"/>
          <w:sz w:val="24"/>
          <w:szCs w:val="24"/>
        </w:rPr>
        <w:t xml:space="preserve">Predicted fusion gene output </w:t>
      </w:r>
      <w:r w:rsidR="004E2924" w:rsidRPr="00FE6EC6">
        <w:rPr>
          <w:rFonts w:ascii="Times New Roman" w:hAnsi="Times New Roman" w:cs="Times New Roman"/>
          <w:sz w:val="24"/>
          <w:szCs w:val="24"/>
        </w:rPr>
        <w:t>is</w:t>
      </w:r>
      <w:r w:rsidRPr="00FE6EC6">
        <w:rPr>
          <w:rFonts w:ascii="Times New Roman" w:hAnsi="Times New Roman" w:cs="Times New Roman"/>
          <w:sz w:val="24"/>
          <w:szCs w:val="24"/>
        </w:rPr>
        <w:t xml:space="preserve"> translated by </w:t>
      </w:r>
      <w:r w:rsidR="00B84364" w:rsidRPr="00FE6EC6">
        <w:rPr>
          <w:rFonts w:ascii="Times New Roman" w:hAnsi="Times New Roman" w:cs="Times New Roman"/>
          <w:sz w:val="24"/>
          <w:szCs w:val="24"/>
        </w:rPr>
        <w:t xml:space="preserve">a </w:t>
      </w:r>
      <w:r w:rsidRPr="00FE6EC6">
        <w:rPr>
          <w:rFonts w:ascii="Times New Roman" w:hAnsi="Times New Roman" w:cs="Times New Roman"/>
          <w:sz w:val="24"/>
          <w:szCs w:val="24"/>
        </w:rPr>
        <w:t>6 frame translation</w:t>
      </w:r>
      <w:r w:rsidR="00493D4B" w:rsidRPr="00FE6EC6">
        <w:rPr>
          <w:rFonts w:ascii="Times New Roman" w:hAnsi="Times New Roman" w:cs="Times New Roman"/>
          <w:sz w:val="24"/>
          <w:szCs w:val="24"/>
        </w:rPr>
        <w:t xml:space="preserve"> (</w:t>
      </w:r>
      <w:r w:rsidR="00493D4B" w:rsidRPr="00FE6EC6">
        <w:rPr>
          <w:rFonts w:ascii="Times New Roman" w:hAnsi="Times New Roman" w:cs="Times New Roman"/>
          <w:b/>
          <w:sz w:val="24"/>
          <w:szCs w:val="24"/>
        </w:rPr>
        <w:t>Fig</w:t>
      </w:r>
      <w:r w:rsidR="00DD0382">
        <w:rPr>
          <w:rFonts w:ascii="Times New Roman" w:hAnsi="Times New Roman" w:cs="Times New Roman"/>
          <w:b/>
          <w:sz w:val="24"/>
          <w:szCs w:val="24"/>
        </w:rPr>
        <w:t>.</w:t>
      </w:r>
      <w:r w:rsidR="00493D4B" w:rsidRPr="00FE6EC6">
        <w:rPr>
          <w:rFonts w:ascii="Times New Roman" w:hAnsi="Times New Roman" w:cs="Times New Roman"/>
          <w:b/>
          <w:sz w:val="24"/>
          <w:szCs w:val="24"/>
        </w:rPr>
        <w:t xml:space="preserve"> 1</w:t>
      </w:r>
      <w:r w:rsidR="00A04A63">
        <w:rPr>
          <w:rFonts w:ascii="Times New Roman" w:hAnsi="Times New Roman" w:cs="Times New Roman"/>
          <w:b/>
          <w:sz w:val="24"/>
          <w:szCs w:val="24"/>
        </w:rPr>
        <w:t>G</w:t>
      </w:r>
      <w:r w:rsidR="00493D4B" w:rsidRPr="00FE6EC6">
        <w:rPr>
          <w:rFonts w:ascii="Times New Roman" w:hAnsi="Times New Roman" w:cs="Times New Roman"/>
          <w:sz w:val="24"/>
          <w:szCs w:val="24"/>
        </w:rPr>
        <w:t>)</w:t>
      </w:r>
      <w:r w:rsidRPr="00FE6EC6">
        <w:rPr>
          <w:rFonts w:ascii="Times New Roman" w:hAnsi="Times New Roman" w:cs="Times New Roman"/>
          <w:sz w:val="24"/>
          <w:szCs w:val="24"/>
        </w:rPr>
        <w:t>.  Protein coding regions with more than 6</w:t>
      </w:r>
      <w:r w:rsidR="00334D5C" w:rsidRPr="00FE6EC6">
        <w:rPr>
          <w:rFonts w:ascii="Times New Roman" w:hAnsi="Times New Roman" w:cs="Times New Roman"/>
          <w:sz w:val="24"/>
          <w:szCs w:val="24"/>
        </w:rPr>
        <w:t xml:space="preserve"> consecutive</w:t>
      </w:r>
      <w:r w:rsidRPr="00FE6EC6">
        <w:rPr>
          <w:rFonts w:ascii="Times New Roman" w:hAnsi="Times New Roman" w:cs="Times New Roman"/>
          <w:sz w:val="24"/>
          <w:szCs w:val="24"/>
        </w:rPr>
        <w:t xml:space="preserve"> amino acids </w:t>
      </w:r>
      <w:r w:rsidR="00530150" w:rsidRPr="00FE6EC6">
        <w:rPr>
          <w:rFonts w:ascii="Times New Roman" w:hAnsi="Times New Roman" w:cs="Times New Roman"/>
          <w:sz w:val="24"/>
          <w:szCs w:val="24"/>
        </w:rPr>
        <w:t>are</w:t>
      </w:r>
      <w:r w:rsidRPr="00FE6EC6">
        <w:rPr>
          <w:rFonts w:ascii="Times New Roman" w:hAnsi="Times New Roman" w:cs="Times New Roman"/>
          <w:sz w:val="24"/>
          <w:szCs w:val="24"/>
        </w:rPr>
        <w:t xml:space="preserve"> included in the fusion protein database. </w:t>
      </w:r>
      <w:r w:rsidR="00817FBB">
        <w:rPr>
          <w:rFonts w:ascii="Times New Roman" w:hAnsi="Times New Roman" w:cs="Times New Roman"/>
          <w:sz w:val="24"/>
          <w:szCs w:val="24"/>
        </w:rPr>
        <w:t xml:space="preserve"> </w:t>
      </w:r>
      <w:r w:rsidR="00BA018B">
        <w:rPr>
          <w:rFonts w:ascii="Times New Roman" w:hAnsi="Times New Roman" w:cs="Times New Roman"/>
          <w:sz w:val="24"/>
          <w:szCs w:val="24"/>
        </w:rPr>
        <w:t xml:space="preserve">Although </w:t>
      </w:r>
      <w:r w:rsidR="00C5786C">
        <w:rPr>
          <w:rFonts w:ascii="Times New Roman" w:hAnsi="Times New Roman" w:cs="Times New Roman"/>
          <w:sz w:val="24"/>
          <w:szCs w:val="24"/>
        </w:rPr>
        <w:t>QUILTS</w:t>
      </w:r>
      <w:r w:rsidR="00BA018B">
        <w:rPr>
          <w:rFonts w:ascii="Times New Roman" w:hAnsi="Times New Roman" w:cs="Times New Roman"/>
          <w:sz w:val="24"/>
          <w:szCs w:val="24"/>
        </w:rPr>
        <w:t xml:space="preserve"> is capable of creating fusion-based databases</w:t>
      </w:r>
      <w:r w:rsidR="00E066FF">
        <w:rPr>
          <w:rFonts w:ascii="Times New Roman" w:hAnsi="Times New Roman" w:cs="Times New Roman"/>
          <w:sz w:val="24"/>
          <w:szCs w:val="24"/>
        </w:rPr>
        <w:t>, and this capability is available on for public use</w:t>
      </w:r>
      <w:r w:rsidR="00BA018B">
        <w:rPr>
          <w:rFonts w:ascii="Times New Roman" w:hAnsi="Times New Roman" w:cs="Times New Roman"/>
          <w:sz w:val="24"/>
          <w:szCs w:val="24"/>
        </w:rPr>
        <w:t>, n</w:t>
      </w:r>
      <w:r w:rsidR="00817FBB">
        <w:rPr>
          <w:rFonts w:ascii="Times New Roman" w:hAnsi="Times New Roman" w:cs="Times New Roman"/>
          <w:sz w:val="24"/>
          <w:szCs w:val="24"/>
        </w:rPr>
        <w:t xml:space="preserve">o fusion data is presented in this manuscript.  </w:t>
      </w:r>
    </w:p>
    <w:p w:rsidR="004B6524" w:rsidRPr="00FE6EC6" w:rsidRDefault="004B6524" w:rsidP="001F3519">
      <w:pPr>
        <w:spacing w:line="360" w:lineRule="auto"/>
        <w:rPr>
          <w:rFonts w:ascii="Times New Roman" w:hAnsi="Times New Roman" w:cs="Times New Roman"/>
          <w:b/>
          <w:sz w:val="24"/>
          <w:szCs w:val="24"/>
        </w:rPr>
      </w:pPr>
      <w:r w:rsidRPr="00FE6EC6">
        <w:rPr>
          <w:rFonts w:ascii="Times New Roman" w:hAnsi="Times New Roman" w:cs="Times New Roman"/>
          <w:b/>
          <w:sz w:val="24"/>
          <w:szCs w:val="24"/>
        </w:rPr>
        <w:t>RESULTS</w:t>
      </w:r>
    </w:p>
    <w:p w:rsidR="00F62DC4" w:rsidRDefault="000F3427" w:rsidP="00F62DC4">
      <w:pPr>
        <w:spacing w:line="360" w:lineRule="auto"/>
        <w:ind w:firstLine="720"/>
        <w:rPr>
          <w:rFonts w:ascii="Times New Roman" w:hAnsi="Times New Roman" w:cs="Times New Roman"/>
          <w:sz w:val="24"/>
          <w:szCs w:val="24"/>
        </w:rPr>
      </w:pPr>
      <w:r w:rsidRPr="00FE6EC6">
        <w:rPr>
          <w:rFonts w:ascii="Times New Roman" w:hAnsi="Times New Roman" w:cs="Times New Roman"/>
          <w:sz w:val="24"/>
          <w:szCs w:val="24"/>
        </w:rPr>
        <w:t xml:space="preserve">The impressive efforts of the TCGA have provided </w:t>
      </w:r>
      <w:r w:rsidR="004221C9" w:rsidRPr="00FE6EC6">
        <w:rPr>
          <w:rFonts w:ascii="Times New Roman" w:hAnsi="Times New Roman" w:cs="Times New Roman"/>
          <w:sz w:val="24"/>
          <w:szCs w:val="24"/>
        </w:rPr>
        <w:t xml:space="preserve">publically accessible data for RNA and </w:t>
      </w:r>
      <w:proofErr w:type="spellStart"/>
      <w:r w:rsidR="004221C9" w:rsidRPr="00FE6EC6">
        <w:rPr>
          <w:rFonts w:ascii="Times New Roman" w:hAnsi="Times New Roman" w:cs="Times New Roman"/>
          <w:sz w:val="24"/>
          <w:szCs w:val="24"/>
        </w:rPr>
        <w:t>exome</w:t>
      </w:r>
      <w:proofErr w:type="spellEnd"/>
      <w:r w:rsidR="004221C9" w:rsidRPr="00FE6EC6">
        <w:rPr>
          <w:rFonts w:ascii="Times New Roman" w:hAnsi="Times New Roman" w:cs="Times New Roman"/>
          <w:sz w:val="24"/>
          <w:szCs w:val="24"/>
        </w:rPr>
        <w:t xml:space="preserve"> sequencing for thousands of tumors across sev</w:t>
      </w:r>
      <w:r w:rsidR="004221C9" w:rsidRPr="00F3771A">
        <w:rPr>
          <w:rFonts w:ascii="Times New Roman" w:hAnsi="Times New Roman" w:cs="Times New Roman"/>
          <w:sz w:val="24"/>
          <w:szCs w:val="24"/>
        </w:rPr>
        <w:t>eral tumor types</w:t>
      </w:r>
      <w:r w:rsidR="00F3771A" w:rsidRPr="00F3771A">
        <w:rPr>
          <w:rFonts w:ascii="Times New Roman" w:hAnsi="Times New Roman" w:cs="Times New Roman"/>
          <w:sz w:val="24"/>
          <w:szCs w:val="24"/>
        </w:rPr>
        <w:t xml:space="preserve"> (</w:t>
      </w:r>
      <w:r w:rsidR="00F3771A" w:rsidRPr="00F74371">
        <w:rPr>
          <w:rFonts w:ascii="Times New Roman" w:hAnsi="Times New Roman" w:cs="Times New Roman"/>
          <w:sz w:val="24"/>
          <w:szCs w:val="24"/>
        </w:rPr>
        <w:t>https://tcga-data.nci.nih.gov/tcga/</w:t>
      </w:r>
      <w:r w:rsidR="00F3771A" w:rsidRPr="00F3771A">
        <w:rPr>
          <w:rFonts w:ascii="Times New Roman" w:hAnsi="Times New Roman" w:cs="Times New Roman"/>
          <w:sz w:val="24"/>
          <w:szCs w:val="24"/>
        </w:rPr>
        <w:t>)</w:t>
      </w:r>
      <w:r w:rsidR="004221C9" w:rsidRPr="00F3771A">
        <w:rPr>
          <w:rFonts w:ascii="Times New Roman" w:hAnsi="Times New Roman" w:cs="Times New Roman"/>
          <w:sz w:val="24"/>
          <w:szCs w:val="24"/>
        </w:rPr>
        <w:t xml:space="preserve">.  </w:t>
      </w:r>
      <w:r w:rsidR="004221C9" w:rsidRPr="00FE6EC6">
        <w:rPr>
          <w:rFonts w:ascii="Times New Roman" w:hAnsi="Times New Roman" w:cs="Times New Roman"/>
          <w:sz w:val="24"/>
          <w:szCs w:val="24"/>
        </w:rPr>
        <w:t xml:space="preserve">We used </w:t>
      </w:r>
      <w:r w:rsidR="0021684A" w:rsidRPr="00FE6EC6">
        <w:rPr>
          <w:rFonts w:ascii="Times New Roman" w:hAnsi="Times New Roman" w:cs="Times New Roman"/>
          <w:sz w:val="24"/>
          <w:szCs w:val="24"/>
        </w:rPr>
        <w:t xml:space="preserve">sequencing analysis </w:t>
      </w:r>
      <w:r w:rsidR="006861A2">
        <w:rPr>
          <w:rFonts w:ascii="Times New Roman" w:hAnsi="Times New Roman" w:cs="Times New Roman"/>
          <w:sz w:val="24"/>
          <w:szCs w:val="24"/>
        </w:rPr>
        <w:t>of</w:t>
      </w:r>
      <w:r w:rsidR="0021684A" w:rsidRPr="00FE6EC6">
        <w:rPr>
          <w:rFonts w:ascii="Times New Roman" w:hAnsi="Times New Roman" w:cs="Times New Roman"/>
          <w:sz w:val="24"/>
          <w:szCs w:val="24"/>
        </w:rPr>
        <w:t xml:space="preserve"> </w:t>
      </w:r>
      <w:r w:rsidR="00C54EA8">
        <w:rPr>
          <w:rFonts w:ascii="Times New Roman" w:hAnsi="Times New Roman" w:cs="Times New Roman"/>
          <w:sz w:val="24"/>
          <w:szCs w:val="24"/>
        </w:rPr>
        <w:t>105 breast tumors and 82</w:t>
      </w:r>
      <w:r w:rsidR="004221C9" w:rsidRPr="00FE6EC6">
        <w:rPr>
          <w:rFonts w:ascii="Times New Roman" w:hAnsi="Times New Roman" w:cs="Times New Roman"/>
          <w:sz w:val="24"/>
          <w:szCs w:val="24"/>
        </w:rPr>
        <w:t xml:space="preserve"> </w:t>
      </w:r>
      <w:r w:rsidR="00545014">
        <w:rPr>
          <w:rFonts w:ascii="Times New Roman" w:hAnsi="Times New Roman" w:cs="Times New Roman"/>
          <w:sz w:val="24"/>
          <w:szCs w:val="24"/>
        </w:rPr>
        <w:t xml:space="preserve">colorectal </w:t>
      </w:r>
      <w:r w:rsidR="004221C9" w:rsidRPr="00FE6EC6">
        <w:rPr>
          <w:rFonts w:ascii="Times New Roman" w:hAnsi="Times New Roman" w:cs="Times New Roman"/>
          <w:sz w:val="24"/>
          <w:szCs w:val="24"/>
        </w:rPr>
        <w:t xml:space="preserve">tumors </w:t>
      </w:r>
      <w:r w:rsidR="0021684A" w:rsidRPr="00FE6EC6">
        <w:rPr>
          <w:rFonts w:ascii="Times New Roman" w:hAnsi="Times New Roman" w:cs="Times New Roman"/>
          <w:sz w:val="24"/>
          <w:szCs w:val="24"/>
        </w:rPr>
        <w:t xml:space="preserve">from </w:t>
      </w:r>
      <w:r w:rsidR="000F7103" w:rsidRPr="00FE6EC6">
        <w:rPr>
          <w:rFonts w:ascii="Times New Roman" w:hAnsi="Times New Roman" w:cs="Times New Roman"/>
          <w:sz w:val="24"/>
          <w:szCs w:val="24"/>
        </w:rPr>
        <w:t xml:space="preserve">this retrospective collection </w:t>
      </w:r>
      <w:r w:rsidR="00FB247D" w:rsidRPr="00FE6EC6">
        <w:rPr>
          <w:rFonts w:ascii="Times New Roman" w:hAnsi="Times New Roman" w:cs="Times New Roman"/>
          <w:sz w:val="24"/>
          <w:szCs w:val="24"/>
        </w:rPr>
        <w:t xml:space="preserve">to demonstrate </w:t>
      </w:r>
      <w:r w:rsidR="00DB673E" w:rsidRPr="00FE6EC6">
        <w:rPr>
          <w:rFonts w:ascii="Times New Roman" w:hAnsi="Times New Roman" w:cs="Times New Roman"/>
          <w:sz w:val="24"/>
          <w:szCs w:val="24"/>
        </w:rPr>
        <w:t xml:space="preserve">the capabilities of </w:t>
      </w:r>
      <w:r w:rsidR="00C5786C">
        <w:rPr>
          <w:rFonts w:ascii="Times New Roman" w:hAnsi="Times New Roman" w:cs="Times New Roman"/>
          <w:sz w:val="24"/>
          <w:szCs w:val="24"/>
        </w:rPr>
        <w:t>QUILTS</w:t>
      </w:r>
      <w:r w:rsidR="00DB673E" w:rsidRPr="00FE6EC6">
        <w:rPr>
          <w:rFonts w:ascii="Times New Roman" w:hAnsi="Times New Roman" w:cs="Times New Roman"/>
          <w:sz w:val="24"/>
          <w:szCs w:val="24"/>
        </w:rPr>
        <w:t xml:space="preserve"> in</w:t>
      </w:r>
      <w:r w:rsidR="00FB247D" w:rsidRPr="00FE6EC6">
        <w:rPr>
          <w:rFonts w:ascii="Times New Roman" w:hAnsi="Times New Roman" w:cs="Times New Roman"/>
          <w:sz w:val="24"/>
          <w:szCs w:val="24"/>
        </w:rPr>
        <w:t xml:space="preserve"> database creation.  </w:t>
      </w:r>
      <w:r w:rsidR="008150A3">
        <w:rPr>
          <w:rFonts w:ascii="Times New Roman" w:hAnsi="Times New Roman" w:cs="Times New Roman"/>
          <w:sz w:val="24"/>
          <w:szCs w:val="24"/>
        </w:rPr>
        <w:t>B</w:t>
      </w:r>
      <w:r w:rsidR="006D18BD" w:rsidRPr="00FE6EC6">
        <w:rPr>
          <w:rFonts w:ascii="Times New Roman" w:hAnsi="Times New Roman" w:cs="Times New Roman"/>
          <w:sz w:val="24"/>
          <w:szCs w:val="24"/>
        </w:rPr>
        <w:t xml:space="preserve">reast tumors </w:t>
      </w:r>
      <w:r w:rsidR="008E7E15">
        <w:rPr>
          <w:rFonts w:ascii="Times New Roman" w:hAnsi="Times New Roman" w:cs="Times New Roman"/>
          <w:sz w:val="24"/>
          <w:szCs w:val="24"/>
        </w:rPr>
        <w:t>are comprised of</w:t>
      </w:r>
      <w:r w:rsidR="00537142">
        <w:rPr>
          <w:rFonts w:ascii="Times New Roman" w:hAnsi="Times New Roman" w:cs="Times New Roman"/>
          <w:sz w:val="24"/>
          <w:szCs w:val="24"/>
        </w:rPr>
        <w:t xml:space="preserve"> </w:t>
      </w:r>
      <w:r w:rsidR="008150A3">
        <w:rPr>
          <w:rFonts w:ascii="Times New Roman" w:hAnsi="Times New Roman" w:cs="Times New Roman"/>
          <w:sz w:val="24"/>
          <w:szCs w:val="24"/>
        </w:rPr>
        <w:t>3</w:t>
      </w:r>
      <w:r w:rsidR="00537142">
        <w:rPr>
          <w:rFonts w:ascii="Times New Roman" w:hAnsi="Times New Roman" w:cs="Times New Roman"/>
          <w:sz w:val="24"/>
          <w:szCs w:val="24"/>
        </w:rPr>
        <w:t xml:space="preserve"> characterized subtypes</w:t>
      </w:r>
      <w:r w:rsidR="008941BE">
        <w:rPr>
          <w:rFonts w:ascii="Times New Roman" w:hAnsi="Times New Roman" w:cs="Times New Roman"/>
          <w:sz w:val="24"/>
          <w:szCs w:val="24"/>
        </w:rPr>
        <w:t xml:space="preserve">, luminal, HER2, and basal-like, </w:t>
      </w:r>
      <w:r w:rsidR="00537142">
        <w:rPr>
          <w:rFonts w:ascii="Times New Roman" w:hAnsi="Times New Roman" w:cs="Times New Roman"/>
          <w:sz w:val="24"/>
          <w:szCs w:val="24"/>
        </w:rPr>
        <w:t xml:space="preserve">based on the expression of the </w:t>
      </w:r>
      <w:proofErr w:type="spellStart"/>
      <w:r w:rsidR="00537142">
        <w:rPr>
          <w:rFonts w:ascii="Times New Roman" w:hAnsi="Times New Roman" w:cs="Times New Roman"/>
          <w:sz w:val="24"/>
          <w:szCs w:val="24"/>
        </w:rPr>
        <w:t>oestrogen</w:t>
      </w:r>
      <w:proofErr w:type="spellEnd"/>
      <w:r w:rsidR="00537142">
        <w:rPr>
          <w:rFonts w:ascii="Times New Roman" w:hAnsi="Times New Roman" w:cs="Times New Roman"/>
          <w:sz w:val="24"/>
          <w:szCs w:val="24"/>
        </w:rPr>
        <w:t xml:space="preserve"> receptor (ER), progesterone receptor (PR) and HER2</w:t>
      </w:r>
      <w:r w:rsidR="006861A2">
        <w:rPr>
          <w:rFonts w:ascii="Times New Roman" w:hAnsi="Times New Roman" w:cs="Times New Roman"/>
          <w:sz w:val="24"/>
          <w:szCs w:val="24"/>
        </w:rPr>
        <w:t xml:space="preserve">.  </w:t>
      </w:r>
      <w:r w:rsidR="00537142">
        <w:rPr>
          <w:rFonts w:ascii="Times New Roman" w:hAnsi="Times New Roman" w:cs="Times New Roman"/>
          <w:sz w:val="24"/>
          <w:szCs w:val="24"/>
        </w:rPr>
        <w:t>Luminal</w:t>
      </w:r>
      <w:r w:rsidR="008150A3">
        <w:rPr>
          <w:rFonts w:ascii="Times New Roman" w:hAnsi="Times New Roman" w:cs="Times New Roman"/>
          <w:sz w:val="24"/>
          <w:szCs w:val="24"/>
        </w:rPr>
        <w:t xml:space="preserve"> tumors</w:t>
      </w:r>
      <w:r w:rsidR="00537142">
        <w:rPr>
          <w:rFonts w:ascii="Times New Roman" w:hAnsi="Times New Roman" w:cs="Times New Roman"/>
          <w:sz w:val="24"/>
          <w:szCs w:val="24"/>
        </w:rPr>
        <w:t xml:space="preserve"> are ER positive, the HER2 group has amplification of the HER2 gene and the triple-negative group (also known as Basal-like) lack ER, PER and HER2 expression</w:t>
      </w:r>
      <w:r w:rsidR="008150A3">
        <w:rPr>
          <w:rFonts w:ascii="Times New Roman" w:hAnsi="Times New Roman" w:cs="Times New Roman"/>
          <w:sz w:val="24"/>
          <w:szCs w:val="24"/>
        </w:rPr>
        <w:t xml:space="preserve"> </w:t>
      </w:r>
      <w:r w:rsidR="005A4224">
        <w:rPr>
          <w:rFonts w:ascii="Times New Roman" w:hAnsi="Times New Roman" w:cs="Times New Roman"/>
          <w:sz w:val="24"/>
          <w:szCs w:val="24"/>
        </w:rPr>
        <w:lastRenderedPageBreak/>
        <w:fldChar w:fldCharType="begin">
          <w:fldData xml:space="preserve">PEVuZE5vdGU+PENpdGU+PEF1dGhvcj5UQ0dBPC9BdXRob3I+PFllYXI+MjAxMjwvWWVhcj48UmVj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</w:fldData>
        </w:fldChar>
      </w:r>
      <w:r w:rsidR="00D95C2D">
        <w:rPr>
          <w:rFonts w:ascii="Times New Roman" w:hAnsi="Times New Roman" w:cs="Times New Roman"/>
          <w:sz w:val="24"/>
          <w:szCs w:val="24"/>
        </w:rPr>
        <w:instrText xml:space="preserve"> ADDIN EN.CITE </w:instrText>
      </w:r>
      <w:r w:rsidR="005A4224">
        <w:rPr>
          <w:rFonts w:ascii="Times New Roman" w:hAnsi="Times New Roman" w:cs="Times New Roman"/>
          <w:sz w:val="24"/>
          <w:szCs w:val="24"/>
        </w:rPr>
        <w:fldChar w:fldCharType="begin">
          <w:fldData xml:space="preserve">PEVuZE5vdGU+PENpdGU+PEF1dGhvcj5UQ0dBPC9BdXRob3I+PFllYXI+MjAxMjwvWWVhcj48UmVj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</w:fldData>
        </w:fldChar>
      </w:r>
      <w:r w:rsidR="00D95C2D">
        <w:rPr>
          <w:rFonts w:ascii="Times New Roman" w:hAnsi="Times New Roman" w:cs="Times New Roman"/>
          <w:sz w:val="24"/>
          <w:szCs w:val="24"/>
        </w:rPr>
        <w:instrText xml:space="preserve"> ADDIN EN.CITE.DATA </w:instrText>
      </w:r>
      <w:r w:rsidR="005A4224">
        <w:rPr>
          <w:rFonts w:ascii="Times New Roman" w:hAnsi="Times New Roman" w:cs="Times New Roman"/>
          <w:sz w:val="24"/>
          <w:szCs w:val="24"/>
        </w:rPr>
      </w:r>
      <w:r w:rsidR="005A4224">
        <w:rPr>
          <w:rFonts w:ascii="Times New Roman" w:hAnsi="Times New Roman" w:cs="Times New Roman"/>
          <w:sz w:val="24"/>
          <w:szCs w:val="24"/>
        </w:rPr>
        <w:fldChar w:fldCharType="end"/>
      </w:r>
      <w:r w:rsidR="005A4224">
        <w:rPr>
          <w:rFonts w:ascii="Times New Roman" w:hAnsi="Times New Roman" w:cs="Times New Roman"/>
          <w:sz w:val="24"/>
          <w:szCs w:val="24"/>
        </w:rPr>
      </w:r>
      <w:r w:rsidR="005A4224">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38" w:tooltip="TCGA, 2012 #39" w:history="1">
        <w:r w:rsidR="00D95C2D">
          <w:rPr>
            <w:rFonts w:ascii="Times New Roman" w:hAnsi="Times New Roman" w:cs="Times New Roman"/>
            <w:noProof/>
            <w:sz w:val="24"/>
            <w:szCs w:val="24"/>
          </w:rPr>
          <w:t>38</w:t>
        </w:r>
      </w:hyperlink>
      <w:r w:rsidR="00D95C2D">
        <w:rPr>
          <w:rFonts w:ascii="Times New Roman" w:hAnsi="Times New Roman" w:cs="Times New Roman"/>
          <w:noProof/>
          <w:sz w:val="24"/>
          <w:szCs w:val="24"/>
        </w:rPr>
        <w:t>)</w:t>
      </w:r>
      <w:r w:rsidR="005A4224">
        <w:rPr>
          <w:rFonts w:ascii="Times New Roman" w:hAnsi="Times New Roman" w:cs="Times New Roman"/>
          <w:sz w:val="24"/>
          <w:szCs w:val="24"/>
        </w:rPr>
        <w:fldChar w:fldCharType="end"/>
      </w:r>
      <w:r w:rsidR="00537142">
        <w:rPr>
          <w:rFonts w:ascii="Times New Roman" w:hAnsi="Times New Roman" w:cs="Times New Roman"/>
          <w:sz w:val="24"/>
          <w:szCs w:val="24"/>
        </w:rPr>
        <w:t xml:space="preserve">.  Additionally, three colorectal expression subtypes have been described: (1) microsatellite instability (MSI) and CPG island methylation phenotype (CIMP); (2) chromosomal instability (CIN), and (3) </w:t>
      </w:r>
      <w:r w:rsidR="00721475">
        <w:rPr>
          <w:rFonts w:ascii="Times New Roman" w:hAnsi="Times New Roman" w:cs="Times New Roman"/>
          <w:sz w:val="24"/>
          <w:szCs w:val="24"/>
        </w:rPr>
        <w:t xml:space="preserve">an </w:t>
      </w:r>
      <w:r w:rsidR="00537142">
        <w:rPr>
          <w:rFonts w:ascii="Times New Roman" w:hAnsi="Times New Roman" w:cs="Times New Roman"/>
          <w:sz w:val="24"/>
          <w:szCs w:val="24"/>
        </w:rPr>
        <w:t xml:space="preserve">invasive phenotype </w:t>
      </w:r>
      <w:r w:rsidR="005A4224">
        <w:rPr>
          <w:rFonts w:ascii="Times New Roman" w:hAnsi="Times New Roman" w:cs="Times New Roman"/>
          <w:sz w:val="24"/>
          <w:szCs w:val="24"/>
        </w:rPr>
        <w:fldChar w:fldCharType="begin"/>
      </w:r>
      <w:r w:rsidR="00D95C2D">
        <w:rPr>
          <w:rFonts w:ascii="Times New Roman" w:hAnsi="Times New Roman" w:cs="Times New Roman"/>
          <w:sz w:val="24"/>
          <w:szCs w:val="24"/>
        </w:rPr>
        <w:instrText xml:space="preserve"> ADDIN EN.CITE &lt;EndNote&gt;&lt;Cite&gt;&lt;Author&gt;TCGA&lt;/Author&gt;&lt;Year&gt;2012&lt;/Year&gt;&lt;RecNum&gt;4&lt;/RecNum&gt;&lt;DisplayText&gt;(5)&lt;/DisplayText&gt;&lt;record&gt;&lt;rec-number&gt;4&lt;/rec-number&gt;&lt;foreign-keys&gt;&lt;key app="EN" db-id="e9rt52r2revxtfe99z75aeryree2zears999"&gt;4&lt;/key&gt;&lt;/foreign-keys&gt;&lt;ref-type name="Journal Article"&gt;17&lt;/ref-type&gt;&lt;contributors&gt;&lt;authors&gt;&lt;author&gt;TCGA&lt;/author&gt;&lt;/authors&gt;&lt;/contributors&gt;&lt;titles&gt;&lt;title&gt;Comprehensive molecular characterization of human colon and rectal cancer&lt;/title&gt;&lt;secondary-title&gt;Nature&lt;/secondary-title&gt;&lt;alt-title&gt;Nature&lt;/alt-title&gt;&lt;/titles&gt;&lt;pages&gt;330-7&lt;/pages&gt;&lt;volume&gt;487&lt;/volume&gt;&lt;number&gt;7407&lt;/number&gt;&lt;edition&gt;2012/07/20&lt;/edition&gt;&lt;keywords&gt;&lt;keyword&gt;Colonic Neoplasms/*genetics&lt;/keyword&gt;&lt;keyword&gt;DNA Copy Number Variations&lt;/keyword&gt;&lt;keyword&gt;DNA Methylation&lt;/keyword&gt;&lt;keyword&gt;Exome/genetics&lt;/keyword&gt;&lt;keyword&gt;Gene Expression Profiling&lt;/keyword&gt;&lt;keyword&gt;Humans&lt;/keyword&gt;&lt;keyword&gt;Mutation/genetics&lt;/keyword&gt;&lt;keyword&gt;Mutation Rate&lt;/keyword&gt;&lt;keyword&gt;Polymorphism, Single Nucleotide&lt;/keyword&gt;&lt;keyword&gt;Rectal Neoplasms/*genetics&lt;/keyword&gt;&lt;keyword&gt;Sequence Analysis, DNA&lt;/keyword&gt;&lt;/keywords&gt;&lt;dates&gt;&lt;year&gt;2012&lt;/year&gt;&lt;pub-dates&gt;&lt;date&gt;Jul 19&lt;/date&gt;&lt;/pub-dates&gt;&lt;/dates&gt;&lt;isbn&gt;1476-4687 (Electronic)&amp;#xD;0028-0836 (Linking)&lt;/isbn&gt;&lt;accession-num&gt;22810696&lt;/accession-num&gt;&lt;work-type&gt;Research Support, N.I.H., Extramural&lt;/work-type&gt;&lt;urls&gt;&lt;related-urls&gt;&lt;url&gt;http://www.ncbi.nlm.nih.gov/pubmed/22810696&lt;/url&gt;&lt;/related-urls&gt;&lt;/urls&gt;&lt;custom2&gt;3401966&lt;/custom2&gt;&lt;electronic-resource-num&gt;10.1038/nature11252&lt;/electronic-resource-num&gt;&lt;language&gt;eng&lt;/language&gt;&lt;/record&gt;&lt;/Cite&gt;&lt;/EndNote&gt;</w:instrText>
      </w:r>
      <w:r w:rsidR="005A4224">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5" w:tooltip="TCGA, 2012 #50" w:history="1">
        <w:r w:rsidR="00D95C2D">
          <w:rPr>
            <w:rFonts w:ascii="Times New Roman" w:hAnsi="Times New Roman" w:cs="Times New Roman"/>
            <w:noProof/>
            <w:sz w:val="24"/>
            <w:szCs w:val="24"/>
          </w:rPr>
          <w:t>5</w:t>
        </w:r>
      </w:hyperlink>
      <w:r w:rsidR="00D95C2D">
        <w:rPr>
          <w:rFonts w:ascii="Times New Roman" w:hAnsi="Times New Roman" w:cs="Times New Roman"/>
          <w:noProof/>
          <w:sz w:val="24"/>
          <w:szCs w:val="24"/>
        </w:rPr>
        <w:t>)</w:t>
      </w:r>
      <w:r w:rsidR="005A4224">
        <w:rPr>
          <w:rFonts w:ascii="Times New Roman" w:hAnsi="Times New Roman" w:cs="Times New Roman"/>
          <w:sz w:val="24"/>
          <w:szCs w:val="24"/>
        </w:rPr>
        <w:fldChar w:fldCharType="end"/>
      </w:r>
      <w:r w:rsidR="008150A3">
        <w:rPr>
          <w:rFonts w:ascii="Times New Roman" w:hAnsi="Times New Roman" w:cs="Times New Roman"/>
          <w:sz w:val="24"/>
          <w:szCs w:val="24"/>
        </w:rPr>
        <w:t xml:space="preserve">.  </w:t>
      </w:r>
      <w:r w:rsidR="005E7D1F">
        <w:rPr>
          <w:rFonts w:ascii="Times New Roman" w:hAnsi="Times New Roman" w:cs="Times New Roman"/>
          <w:sz w:val="24"/>
          <w:szCs w:val="24"/>
        </w:rPr>
        <w:t>All</w:t>
      </w:r>
      <w:r w:rsidR="008150A3">
        <w:rPr>
          <w:rFonts w:ascii="Times New Roman" w:hAnsi="Times New Roman" w:cs="Times New Roman"/>
          <w:sz w:val="24"/>
          <w:szCs w:val="24"/>
        </w:rPr>
        <w:t xml:space="preserve"> </w:t>
      </w:r>
      <w:r w:rsidR="008941BE">
        <w:rPr>
          <w:rFonts w:ascii="Times New Roman" w:hAnsi="Times New Roman" w:cs="Times New Roman"/>
          <w:sz w:val="24"/>
          <w:szCs w:val="24"/>
        </w:rPr>
        <w:t xml:space="preserve">breast and colorectal </w:t>
      </w:r>
      <w:r w:rsidR="008150A3">
        <w:rPr>
          <w:rFonts w:ascii="Times New Roman" w:hAnsi="Times New Roman" w:cs="Times New Roman"/>
          <w:sz w:val="24"/>
          <w:szCs w:val="24"/>
        </w:rPr>
        <w:t xml:space="preserve">subtypes are represented within our tumor set, and are highlighted throughout </w:t>
      </w:r>
      <w:r w:rsidR="005E7D1F">
        <w:rPr>
          <w:rFonts w:ascii="Times New Roman" w:hAnsi="Times New Roman" w:cs="Times New Roman"/>
          <w:sz w:val="24"/>
          <w:szCs w:val="24"/>
        </w:rPr>
        <w:t>our</w:t>
      </w:r>
      <w:r w:rsidR="008150A3">
        <w:rPr>
          <w:rFonts w:ascii="Times New Roman" w:hAnsi="Times New Roman" w:cs="Times New Roman"/>
          <w:sz w:val="24"/>
          <w:szCs w:val="24"/>
        </w:rPr>
        <w:t xml:space="preserve"> analysis.  </w:t>
      </w:r>
    </w:p>
    <w:p w:rsidR="00634148" w:rsidRPr="00F62DC4" w:rsidRDefault="00634148" w:rsidP="00F62DC4">
      <w:pPr>
        <w:spacing w:line="360" w:lineRule="auto"/>
        <w:rPr>
          <w:rFonts w:ascii="Times New Roman" w:hAnsi="Times New Roman" w:cs="Times New Roman"/>
          <w:sz w:val="24"/>
          <w:szCs w:val="24"/>
        </w:rPr>
      </w:pPr>
      <w:r w:rsidRPr="00FE6EC6">
        <w:rPr>
          <w:rFonts w:ascii="Times New Roman" w:hAnsi="Times New Roman" w:cs="Times New Roman"/>
          <w:i/>
          <w:sz w:val="24"/>
          <w:szCs w:val="24"/>
        </w:rPr>
        <w:t>Variant Peptide Prediction</w:t>
      </w:r>
    </w:p>
    <w:p w:rsidR="00E40AA7" w:rsidRDefault="009D66B2" w:rsidP="00C31101">
      <w:pPr>
        <w:spacing w:after="0" w:line="360" w:lineRule="auto"/>
        <w:ind w:firstLine="720"/>
        <w:rPr>
          <w:rFonts w:ascii="Times New Roman" w:hAnsi="Times New Roman" w:cs="Times New Roman"/>
          <w:sz w:val="24"/>
          <w:szCs w:val="24"/>
        </w:rPr>
      </w:pPr>
      <w:r w:rsidRPr="00FE6EC6">
        <w:rPr>
          <w:rFonts w:ascii="Times New Roman" w:hAnsi="Times New Roman" w:cs="Times New Roman"/>
          <w:sz w:val="24"/>
          <w:szCs w:val="24"/>
        </w:rPr>
        <w:t xml:space="preserve">Mass spectrometry based proteomics relies on enzymatic protein digestion, typically </w:t>
      </w:r>
      <w:proofErr w:type="spellStart"/>
      <w:r w:rsidRPr="00FE6EC6">
        <w:rPr>
          <w:rFonts w:ascii="Times New Roman" w:hAnsi="Times New Roman" w:cs="Times New Roman"/>
          <w:sz w:val="24"/>
          <w:szCs w:val="24"/>
        </w:rPr>
        <w:t>tryptic</w:t>
      </w:r>
      <w:proofErr w:type="spellEnd"/>
      <w:r w:rsidR="00516F7B" w:rsidRPr="00FE6EC6">
        <w:rPr>
          <w:rFonts w:ascii="Times New Roman" w:hAnsi="Times New Roman" w:cs="Times New Roman"/>
          <w:sz w:val="24"/>
          <w:szCs w:val="24"/>
        </w:rPr>
        <w:t xml:space="preserve"> digestion</w:t>
      </w:r>
      <w:r w:rsidRPr="00FE6EC6">
        <w:rPr>
          <w:rFonts w:ascii="Times New Roman" w:hAnsi="Times New Roman" w:cs="Times New Roman"/>
          <w:sz w:val="24"/>
          <w:szCs w:val="24"/>
        </w:rPr>
        <w:t>, cleaving peptide chains at the carboxyl end of lysine (K) or arginine (R)</w:t>
      </w:r>
      <w:r w:rsidR="002B6773" w:rsidRPr="00FE6EC6">
        <w:rPr>
          <w:rFonts w:ascii="Times New Roman" w:hAnsi="Times New Roman" w:cs="Times New Roman"/>
          <w:sz w:val="24"/>
          <w:szCs w:val="24"/>
        </w:rPr>
        <w:t xml:space="preserve">.  Identification by MS methods requires specific chemical properties </w:t>
      </w:r>
      <w:r w:rsidR="0060059A" w:rsidRPr="00FE6EC6">
        <w:rPr>
          <w:rFonts w:ascii="Times New Roman" w:hAnsi="Times New Roman" w:cs="Times New Roman"/>
          <w:sz w:val="24"/>
          <w:szCs w:val="24"/>
        </w:rPr>
        <w:t xml:space="preserve">including </w:t>
      </w:r>
      <w:r w:rsidR="002B6773" w:rsidRPr="00FE6EC6">
        <w:rPr>
          <w:rFonts w:ascii="Times New Roman" w:hAnsi="Times New Roman" w:cs="Times New Roman"/>
          <w:sz w:val="24"/>
          <w:szCs w:val="24"/>
        </w:rPr>
        <w:t>l</w:t>
      </w:r>
      <w:r w:rsidR="0060059A" w:rsidRPr="00FE6EC6">
        <w:rPr>
          <w:rFonts w:ascii="Times New Roman" w:hAnsi="Times New Roman" w:cs="Times New Roman"/>
          <w:sz w:val="24"/>
          <w:szCs w:val="24"/>
        </w:rPr>
        <w:t>ow hydrophobicity and peptide</w:t>
      </w:r>
      <w:r w:rsidR="000A210C" w:rsidRPr="00FE6EC6">
        <w:rPr>
          <w:rFonts w:ascii="Times New Roman" w:hAnsi="Times New Roman" w:cs="Times New Roman"/>
          <w:sz w:val="24"/>
          <w:szCs w:val="24"/>
        </w:rPr>
        <w:t xml:space="preserve"> </w:t>
      </w:r>
      <w:r w:rsidR="00C03198">
        <w:rPr>
          <w:rFonts w:ascii="Times New Roman" w:hAnsi="Times New Roman" w:cs="Times New Roman"/>
          <w:sz w:val="24"/>
          <w:szCs w:val="24"/>
        </w:rPr>
        <w:t>length</w:t>
      </w:r>
      <w:r w:rsidR="000A210C" w:rsidRPr="00FE6EC6">
        <w:rPr>
          <w:rFonts w:ascii="Times New Roman" w:hAnsi="Times New Roman" w:cs="Times New Roman"/>
          <w:sz w:val="24"/>
          <w:szCs w:val="24"/>
        </w:rPr>
        <w:t xml:space="preserve"> </w:t>
      </w:r>
      <w:r w:rsidR="004E2924" w:rsidRPr="00FE6EC6">
        <w:rPr>
          <w:rFonts w:ascii="Times New Roman" w:hAnsi="Times New Roman" w:cs="Times New Roman"/>
          <w:sz w:val="24"/>
          <w:szCs w:val="24"/>
        </w:rPr>
        <w:t>within</w:t>
      </w:r>
      <w:r w:rsidR="000A210C" w:rsidRPr="00FE6EC6">
        <w:rPr>
          <w:rFonts w:ascii="Times New Roman" w:hAnsi="Times New Roman" w:cs="Times New Roman"/>
          <w:sz w:val="24"/>
          <w:szCs w:val="24"/>
        </w:rPr>
        <w:t xml:space="preserve"> </w:t>
      </w:r>
      <w:r w:rsidR="00830146">
        <w:rPr>
          <w:rFonts w:ascii="Times New Roman" w:hAnsi="Times New Roman" w:cs="Times New Roman"/>
          <w:sz w:val="24"/>
          <w:szCs w:val="24"/>
        </w:rPr>
        <w:t xml:space="preserve">approximately </w:t>
      </w:r>
      <w:r w:rsidR="000A210C" w:rsidRPr="00FE6EC6">
        <w:rPr>
          <w:rFonts w:ascii="Times New Roman" w:hAnsi="Times New Roman" w:cs="Times New Roman"/>
          <w:sz w:val="24"/>
          <w:szCs w:val="24"/>
        </w:rPr>
        <w:t>6</w:t>
      </w:r>
      <w:r w:rsidR="002B6773" w:rsidRPr="00FE6EC6">
        <w:rPr>
          <w:rFonts w:ascii="Times New Roman" w:hAnsi="Times New Roman" w:cs="Times New Roman"/>
          <w:sz w:val="24"/>
          <w:szCs w:val="24"/>
        </w:rPr>
        <w:t>-30 amino acids</w:t>
      </w:r>
      <w:r w:rsidR="0060059A" w:rsidRPr="00FE6EC6">
        <w:rPr>
          <w:rFonts w:ascii="Times New Roman" w:hAnsi="Times New Roman" w:cs="Times New Roman"/>
          <w:sz w:val="24"/>
          <w:szCs w:val="24"/>
        </w:rPr>
        <w:t>.  Additionally, if a peptide maps to more than one protein it is difficult to determine its protein of origin</w:t>
      </w:r>
      <w:r w:rsidR="00007BBD">
        <w:rPr>
          <w:rFonts w:ascii="Times New Roman" w:hAnsi="Times New Roman" w:cs="Times New Roman"/>
          <w:sz w:val="24"/>
          <w:szCs w:val="24"/>
        </w:rPr>
        <w:t xml:space="preserve"> </w:t>
      </w:r>
      <w:r w:rsidR="005A4224">
        <w:rPr>
          <w:rFonts w:ascii="Times New Roman" w:hAnsi="Times New Roman" w:cs="Times New Roman"/>
          <w:sz w:val="24"/>
          <w:szCs w:val="24"/>
        </w:rPr>
        <w:fldChar w:fldCharType="begin"/>
      </w:r>
      <w:r w:rsidR="00D95C2D">
        <w:rPr>
          <w:rFonts w:ascii="Times New Roman" w:hAnsi="Times New Roman" w:cs="Times New Roman"/>
          <w:sz w:val="24"/>
          <w:szCs w:val="24"/>
        </w:rPr>
        <w:instrText xml:space="preserve"> ADDIN EN.CITE &lt;EndNote&gt;&lt;Cite&gt;&lt;Author&gt;Craig&lt;/Author&gt;&lt;Year&gt;2005&lt;/Year&gt;&lt;RecNum&gt;56&lt;/RecNum&gt;&lt;DisplayText&gt;(39)&lt;/DisplayText&gt;&lt;record&gt;&lt;rec-number&gt;56&lt;/rec-number&gt;&lt;foreign-keys&gt;&lt;key app="EN" db-id="zvadr2d0m9xxe2exwpcp252xsx0s5xtd5xpz"&gt;56&lt;/key&gt;&lt;/foreign-keys&gt;&lt;ref-type name="Journal Article"&gt;17&lt;/ref-type&gt;&lt;contributors&gt;&lt;authors&gt;&lt;author&gt;Craig, R.&lt;/author&gt;&lt;author&gt;Cortens, J. P.&lt;/author&gt;&lt;author&gt;Beavis, R. C.&lt;/author&gt;&lt;/authors&gt;&lt;/contributors&gt;&lt;auth-address&gt;Beavis Informatics Ltd., Winnipeg, Manitoba, Canada.&lt;/auth-address&gt;&lt;titles&gt;&lt;title&gt;The use of proteotypic peptide libraries for protein identification&lt;/title&gt;&lt;secondary-title&gt;Rapid Commun Mass Spectrom&lt;/secondary-title&gt;&lt;alt-title&gt;Rapid communications in mass spectrometry : RCM&lt;/alt-title&gt;&lt;/titles&gt;&lt;periodical&gt;&lt;full-title&gt;Rapid Commun Mass Spectrom&lt;/full-title&gt;&lt;abbr-1&gt;Rapid communications in mass spectrometry : RCM&lt;/abbr-1&gt;&lt;/periodical&gt;&lt;alt-periodical&gt;&lt;full-title&gt;Rapid Commun Mass Spectrom&lt;/full-title&gt;&lt;abbr-1&gt;Rapid communications in mass spectrometry : RCM&lt;/abbr-1&gt;&lt;/alt-periodical&gt;&lt;pages&gt;1844-50&lt;/pages&gt;&lt;volume&gt;19&lt;/volume&gt;&lt;number&gt;13&lt;/number&gt;&lt;edition&gt;2005/06/10&lt;/edition&gt;&lt;keywords&gt;&lt;keyword&gt;Algorithms&lt;/keyword&gt;&lt;keyword&gt;Amino Acid Sequence&lt;/keyword&gt;&lt;keyword&gt;Chromatography, Gas&lt;/keyword&gt;&lt;keyword&gt;Databases, Genetic&lt;/keyword&gt;&lt;keyword&gt;Humans&lt;/keyword&gt;&lt;keyword&gt;Mass Spectrometry&lt;/keyword&gt;&lt;keyword&gt;Molecular Sequence Data&lt;/keyword&gt;&lt;keyword&gt;*Peptide Library&lt;/keyword&gt;&lt;keyword&gt;Peptides/chemistry&lt;/keyword&gt;&lt;keyword&gt;Protein Hydrolysates/chemistry&lt;/keyword&gt;&lt;keyword&gt;Proteome&lt;/keyword&gt;&lt;keyword&gt;Saccharomyces cerevisiae Proteins/chemistry&lt;/keyword&gt;&lt;keyword&gt;Software&lt;/keyword&gt;&lt;keyword&gt;Trypsin&lt;/keyword&gt;&lt;/keywords&gt;&lt;dates&gt;&lt;year&gt;2005&lt;/year&gt;&lt;/dates&gt;&lt;isbn&gt;0951-4198 (Print)&amp;#xD;0951-4198 (Linking)&lt;/isbn&gt;&lt;accession-num&gt;15945033&lt;/accession-num&gt;&lt;urls&gt;&lt;related-urls&gt;&lt;url&gt;http://www.ncbi.nlm.nih.gov/pubmed/15945033&lt;/url&gt;&lt;/related-urls&gt;&lt;/urls&gt;&lt;electronic-resource-num&gt;10.1002/rcm.1992&lt;/electronic-resource-num&gt;&lt;language&gt;eng&lt;/language&gt;&lt;/record&gt;&lt;/Cite&gt;&lt;/EndNote&gt;</w:instrText>
      </w:r>
      <w:r w:rsidR="005A4224">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39" w:tooltip="Craig, 2005 #56" w:history="1">
        <w:r w:rsidR="00D95C2D">
          <w:rPr>
            <w:rFonts w:ascii="Times New Roman" w:hAnsi="Times New Roman" w:cs="Times New Roman"/>
            <w:noProof/>
            <w:sz w:val="24"/>
            <w:szCs w:val="24"/>
          </w:rPr>
          <w:t>39</w:t>
        </w:r>
      </w:hyperlink>
      <w:r w:rsidR="00D95C2D">
        <w:rPr>
          <w:rFonts w:ascii="Times New Roman" w:hAnsi="Times New Roman" w:cs="Times New Roman"/>
          <w:noProof/>
          <w:sz w:val="24"/>
          <w:szCs w:val="24"/>
        </w:rPr>
        <w:t>)</w:t>
      </w:r>
      <w:r w:rsidR="005A4224">
        <w:rPr>
          <w:rFonts w:ascii="Times New Roman" w:hAnsi="Times New Roman" w:cs="Times New Roman"/>
          <w:sz w:val="24"/>
          <w:szCs w:val="24"/>
        </w:rPr>
        <w:fldChar w:fldCharType="end"/>
      </w:r>
      <w:r w:rsidR="00007BBD">
        <w:rPr>
          <w:rFonts w:ascii="Times New Roman" w:hAnsi="Times New Roman" w:cs="Times New Roman"/>
          <w:sz w:val="24"/>
          <w:szCs w:val="24"/>
        </w:rPr>
        <w:t xml:space="preserve"> </w:t>
      </w:r>
      <w:r w:rsidR="0060059A" w:rsidRPr="00FE6EC6">
        <w:rPr>
          <w:rFonts w:ascii="Times New Roman" w:hAnsi="Times New Roman" w:cs="Times New Roman"/>
          <w:sz w:val="24"/>
          <w:szCs w:val="24"/>
        </w:rPr>
        <w:t xml:space="preserve">. </w:t>
      </w:r>
      <w:r w:rsidR="00E40AA7" w:rsidRPr="00FE6EC6">
        <w:rPr>
          <w:rFonts w:ascii="Times New Roman" w:hAnsi="Times New Roman" w:cs="Times New Roman"/>
          <w:sz w:val="24"/>
          <w:szCs w:val="24"/>
        </w:rPr>
        <w:t xml:space="preserve">This is a particular issue for </w:t>
      </w:r>
      <w:r w:rsidR="00C31101">
        <w:rPr>
          <w:rFonts w:ascii="Times New Roman" w:hAnsi="Times New Roman" w:cs="Times New Roman"/>
          <w:sz w:val="24"/>
          <w:szCs w:val="24"/>
        </w:rPr>
        <w:t xml:space="preserve">homology of </w:t>
      </w:r>
      <w:r w:rsidR="00E40AA7" w:rsidRPr="00FE6EC6">
        <w:rPr>
          <w:rFonts w:ascii="Times New Roman" w:hAnsi="Times New Roman" w:cs="Times New Roman"/>
          <w:sz w:val="24"/>
          <w:szCs w:val="24"/>
        </w:rPr>
        <w:t xml:space="preserve">peptides containing </w:t>
      </w:r>
      <w:r w:rsidR="00221F15">
        <w:rPr>
          <w:rFonts w:ascii="Times New Roman" w:hAnsi="Times New Roman" w:cs="Times New Roman"/>
          <w:sz w:val="24"/>
          <w:szCs w:val="24"/>
        </w:rPr>
        <w:t>single amino acid changes</w:t>
      </w:r>
      <w:r w:rsidR="00E40AA7" w:rsidRPr="00FE6EC6">
        <w:rPr>
          <w:rFonts w:ascii="Times New Roman" w:hAnsi="Times New Roman" w:cs="Times New Roman"/>
          <w:sz w:val="24"/>
          <w:szCs w:val="24"/>
        </w:rPr>
        <w:t xml:space="preserve"> </w:t>
      </w:r>
      <w:r w:rsidR="00221F15">
        <w:rPr>
          <w:rFonts w:ascii="Times New Roman" w:hAnsi="Times New Roman" w:cs="Times New Roman"/>
          <w:sz w:val="24"/>
          <w:szCs w:val="24"/>
        </w:rPr>
        <w:t xml:space="preserve">due to </w:t>
      </w:r>
      <w:proofErr w:type="spellStart"/>
      <w:r w:rsidR="00221F15" w:rsidRPr="00FE6EC6">
        <w:rPr>
          <w:rFonts w:ascii="Times New Roman" w:hAnsi="Times New Roman" w:cs="Times New Roman"/>
          <w:sz w:val="24"/>
          <w:szCs w:val="24"/>
        </w:rPr>
        <w:t>nonsynonomous</w:t>
      </w:r>
      <w:proofErr w:type="spellEnd"/>
      <w:r w:rsidR="00221F15" w:rsidRPr="00FE6EC6">
        <w:rPr>
          <w:rFonts w:ascii="Times New Roman" w:hAnsi="Times New Roman" w:cs="Times New Roman"/>
          <w:sz w:val="24"/>
          <w:szCs w:val="24"/>
        </w:rPr>
        <w:t xml:space="preserve"> gene mutations</w:t>
      </w:r>
      <w:r w:rsidR="00221F15">
        <w:rPr>
          <w:rFonts w:ascii="Times New Roman" w:hAnsi="Times New Roman" w:cs="Times New Roman"/>
          <w:sz w:val="24"/>
          <w:szCs w:val="24"/>
        </w:rPr>
        <w:t xml:space="preserve"> </w:t>
      </w:r>
      <w:r w:rsidR="00E40AA7" w:rsidRPr="00FE6EC6">
        <w:rPr>
          <w:rFonts w:ascii="Times New Roman" w:hAnsi="Times New Roman" w:cs="Times New Roman"/>
          <w:sz w:val="24"/>
          <w:szCs w:val="24"/>
        </w:rPr>
        <w:t>or</w:t>
      </w:r>
      <w:r w:rsidR="00221F15">
        <w:rPr>
          <w:rFonts w:ascii="Times New Roman" w:hAnsi="Times New Roman" w:cs="Times New Roman"/>
          <w:sz w:val="24"/>
          <w:szCs w:val="24"/>
        </w:rPr>
        <w:t xml:space="preserve"> </w:t>
      </w:r>
      <w:r w:rsidR="00492531">
        <w:rPr>
          <w:rFonts w:ascii="Times New Roman" w:hAnsi="Times New Roman" w:cs="Times New Roman"/>
          <w:sz w:val="24"/>
          <w:szCs w:val="24"/>
        </w:rPr>
        <w:t xml:space="preserve">peptides translated from </w:t>
      </w:r>
      <w:r w:rsidR="00221F15">
        <w:rPr>
          <w:rFonts w:ascii="Times New Roman" w:hAnsi="Times New Roman" w:cs="Times New Roman"/>
          <w:sz w:val="24"/>
          <w:szCs w:val="24"/>
        </w:rPr>
        <w:t>n</w:t>
      </w:r>
      <w:r w:rsidR="00F93DCD">
        <w:rPr>
          <w:rFonts w:ascii="Times New Roman" w:hAnsi="Times New Roman" w:cs="Times New Roman"/>
          <w:sz w:val="24"/>
          <w:szCs w:val="24"/>
        </w:rPr>
        <w:t>ovel DNA expression</w:t>
      </w:r>
      <w:r w:rsidR="00C31101">
        <w:rPr>
          <w:rFonts w:ascii="Times New Roman" w:hAnsi="Times New Roman" w:cs="Times New Roman"/>
          <w:sz w:val="24"/>
          <w:szCs w:val="24"/>
        </w:rPr>
        <w:t xml:space="preserve">, since we </w:t>
      </w:r>
      <w:r w:rsidR="00244D0C">
        <w:rPr>
          <w:rFonts w:ascii="Times New Roman" w:hAnsi="Times New Roman" w:cs="Times New Roman"/>
          <w:sz w:val="24"/>
          <w:szCs w:val="24"/>
        </w:rPr>
        <w:t>are</w:t>
      </w:r>
      <w:r w:rsidR="00C31101">
        <w:rPr>
          <w:rFonts w:ascii="Times New Roman" w:hAnsi="Times New Roman" w:cs="Times New Roman"/>
          <w:sz w:val="24"/>
          <w:szCs w:val="24"/>
        </w:rPr>
        <w:t xml:space="preserve"> unable to </w:t>
      </w:r>
      <w:r w:rsidR="00830146">
        <w:rPr>
          <w:rFonts w:ascii="Times New Roman" w:hAnsi="Times New Roman" w:cs="Times New Roman"/>
          <w:sz w:val="24"/>
          <w:szCs w:val="24"/>
        </w:rPr>
        <w:t>confidentl</w:t>
      </w:r>
      <w:r w:rsidR="007B461F">
        <w:rPr>
          <w:rFonts w:ascii="Times New Roman" w:hAnsi="Times New Roman" w:cs="Times New Roman"/>
          <w:sz w:val="24"/>
          <w:szCs w:val="24"/>
        </w:rPr>
        <w:t>y identify them as being sample-</w:t>
      </w:r>
      <w:r w:rsidR="00830146">
        <w:rPr>
          <w:rFonts w:ascii="Times New Roman" w:hAnsi="Times New Roman" w:cs="Times New Roman"/>
          <w:sz w:val="24"/>
          <w:szCs w:val="24"/>
        </w:rPr>
        <w:t>specific</w:t>
      </w:r>
      <w:r w:rsidR="003C41B7" w:rsidRPr="00FE6EC6">
        <w:rPr>
          <w:rFonts w:ascii="Times New Roman" w:hAnsi="Times New Roman" w:cs="Times New Roman"/>
          <w:sz w:val="24"/>
          <w:szCs w:val="24"/>
        </w:rPr>
        <w:t xml:space="preserve">.  </w:t>
      </w:r>
      <w:r w:rsidR="007F64BC" w:rsidRPr="00FE6EC6">
        <w:rPr>
          <w:rFonts w:ascii="Times New Roman" w:hAnsi="Times New Roman" w:cs="Times New Roman"/>
          <w:sz w:val="24"/>
          <w:szCs w:val="24"/>
        </w:rPr>
        <w:t xml:space="preserve">For these </w:t>
      </w:r>
      <w:r w:rsidR="0060059A" w:rsidRPr="00FE6EC6">
        <w:rPr>
          <w:rFonts w:ascii="Times New Roman" w:hAnsi="Times New Roman" w:cs="Times New Roman"/>
          <w:sz w:val="24"/>
          <w:szCs w:val="24"/>
        </w:rPr>
        <w:t>reason</w:t>
      </w:r>
      <w:r w:rsidR="007F64BC" w:rsidRPr="00FE6EC6">
        <w:rPr>
          <w:rFonts w:ascii="Times New Roman" w:hAnsi="Times New Roman" w:cs="Times New Roman"/>
          <w:sz w:val="24"/>
          <w:szCs w:val="24"/>
        </w:rPr>
        <w:t>s</w:t>
      </w:r>
      <w:r w:rsidR="00E40AA7" w:rsidRPr="00FE6EC6">
        <w:rPr>
          <w:rFonts w:ascii="Times New Roman" w:hAnsi="Times New Roman" w:cs="Times New Roman"/>
          <w:sz w:val="24"/>
          <w:szCs w:val="24"/>
        </w:rPr>
        <w:t xml:space="preserve">, only </w:t>
      </w:r>
      <w:proofErr w:type="spellStart"/>
      <w:r w:rsidR="00E40AA7" w:rsidRPr="00FE6EC6">
        <w:rPr>
          <w:rFonts w:ascii="Times New Roman" w:hAnsi="Times New Roman" w:cs="Times New Roman"/>
          <w:sz w:val="24"/>
          <w:szCs w:val="24"/>
        </w:rPr>
        <w:t>proteotypic</w:t>
      </w:r>
      <w:proofErr w:type="spellEnd"/>
      <w:r w:rsidR="00E40AA7" w:rsidRPr="00FE6EC6">
        <w:rPr>
          <w:rFonts w:ascii="Times New Roman" w:hAnsi="Times New Roman" w:cs="Times New Roman"/>
          <w:sz w:val="24"/>
          <w:szCs w:val="24"/>
        </w:rPr>
        <w:t xml:space="preserve"> </w:t>
      </w:r>
      <w:r w:rsidR="00FA0194" w:rsidRPr="00FE6EC6">
        <w:rPr>
          <w:rFonts w:ascii="Times New Roman" w:hAnsi="Times New Roman" w:cs="Times New Roman"/>
          <w:sz w:val="24"/>
          <w:szCs w:val="24"/>
        </w:rPr>
        <w:t>tumor</w:t>
      </w:r>
      <w:r w:rsidR="00244D0C">
        <w:rPr>
          <w:rFonts w:ascii="Times New Roman" w:hAnsi="Times New Roman" w:cs="Times New Roman"/>
          <w:sz w:val="24"/>
          <w:szCs w:val="24"/>
        </w:rPr>
        <w:t>-</w:t>
      </w:r>
      <w:r w:rsidR="00FA0194" w:rsidRPr="00FE6EC6">
        <w:rPr>
          <w:rFonts w:ascii="Times New Roman" w:hAnsi="Times New Roman" w:cs="Times New Roman"/>
          <w:sz w:val="24"/>
          <w:szCs w:val="24"/>
        </w:rPr>
        <w:t xml:space="preserve">specific changes with </w:t>
      </w:r>
      <w:r w:rsidR="000A210C" w:rsidRPr="00FE6EC6">
        <w:rPr>
          <w:rFonts w:ascii="Times New Roman" w:hAnsi="Times New Roman" w:cs="Times New Roman"/>
          <w:sz w:val="24"/>
          <w:szCs w:val="24"/>
        </w:rPr>
        <w:t>appropriate amino acid</w:t>
      </w:r>
      <w:r w:rsidR="00174DD6">
        <w:rPr>
          <w:rFonts w:ascii="Times New Roman" w:hAnsi="Times New Roman" w:cs="Times New Roman"/>
          <w:sz w:val="24"/>
          <w:szCs w:val="24"/>
        </w:rPr>
        <w:t xml:space="preserve"> lengths (6-30) </w:t>
      </w:r>
      <w:r w:rsidR="00714005">
        <w:rPr>
          <w:rFonts w:ascii="Times New Roman" w:hAnsi="Times New Roman" w:cs="Times New Roman"/>
          <w:sz w:val="24"/>
          <w:szCs w:val="24"/>
        </w:rPr>
        <w:t>can</w:t>
      </w:r>
      <w:r w:rsidR="000A210C" w:rsidRPr="00FE6EC6">
        <w:rPr>
          <w:rFonts w:ascii="Times New Roman" w:hAnsi="Times New Roman" w:cs="Times New Roman"/>
          <w:sz w:val="24"/>
          <w:szCs w:val="24"/>
        </w:rPr>
        <w:t xml:space="preserve"> </w:t>
      </w:r>
      <w:r w:rsidR="00EE359A">
        <w:rPr>
          <w:rFonts w:ascii="Times New Roman" w:hAnsi="Times New Roman" w:cs="Times New Roman"/>
          <w:sz w:val="24"/>
          <w:szCs w:val="24"/>
        </w:rPr>
        <w:t xml:space="preserve">be used to </w:t>
      </w:r>
      <w:r w:rsidR="00E31383" w:rsidRPr="00FE6EC6">
        <w:rPr>
          <w:rFonts w:ascii="Times New Roman" w:hAnsi="Times New Roman" w:cs="Times New Roman"/>
          <w:sz w:val="24"/>
          <w:szCs w:val="24"/>
        </w:rPr>
        <w:t>validate the sequencing predicted changes</w:t>
      </w:r>
      <w:r w:rsidR="000A210C" w:rsidRPr="00FE6EC6">
        <w:rPr>
          <w:rFonts w:ascii="Times New Roman" w:hAnsi="Times New Roman" w:cs="Times New Roman"/>
          <w:sz w:val="24"/>
          <w:szCs w:val="24"/>
        </w:rPr>
        <w:t xml:space="preserve"> in MS/MS data.  </w:t>
      </w:r>
      <w:r w:rsidR="008B512B" w:rsidRPr="00FE6EC6">
        <w:rPr>
          <w:rFonts w:ascii="Times New Roman" w:hAnsi="Times New Roman" w:cs="Times New Roman"/>
          <w:sz w:val="24"/>
          <w:szCs w:val="24"/>
        </w:rPr>
        <w:t xml:space="preserve">We have used these limitations </w:t>
      </w:r>
      <w:r w:rsidR="00E668ED">
        <w:rPr>
          <w:rFonts w:ascii="Times New Roman" w:hAnsi="Times New Roman" w:cs="Times New Roman"/>
          <w:sz w:val="24"/>
          <w:szCs w:val="24"/>
        </w:rPr>
        <w:t xml:space="preserve">to </w:t>
      </w:r>
      <w:r w:rsidR="008D629C">
        <w:rPr>
          <w:rFonts w:ascii="Times New Roman" w:hAnsi="Times New Roman" w:cs="Times New Roman"/>
          <w:sz w:val="24"/>
          <w:szCs w:val="24"/>
        </w:rPr>
        <w:t>categorize</w:t>
      </w:r>
      <w:r w:rsidR="008B512B" w:rsidRPr="00FE6EC6">
        <w:rPr>
          <w:rFonts w:ascii="Times New Roman" w:hAnsi="Times New Roman" w:cs="Times New Roman"/>
          <w:sz w:val="24"/>
          <w:szCs w:val="24"/>
        </w:rPr>
        <w:t xml:space="preserve"> the predicted proteomic changes </w:t>
      </w:r>
      <w:r w:rsidR="008D629C">
        <w:rPr>
          <w:rFonts w:ascii="Times New Roman" w:hAnsi="Times New Roman" w:cs="Times New Roman"/>
          <w:sz w:val="24"/>
          <w:szCs w:val="24"/>
        </w:rPr>
        <w:t xml:space="preserve">either as </w:t>
      </w:r>
      <w:r w:rsidR="007B461F">
        <w:rPr>
          <w:rFonts w:ascii="Times New Roman" w:hAnsi="Times New Roman" w:cs="Times New Roman"/>
          <w:sz w:val="24"/>
          <w:szCs w:val="24"/>
        </w:rPr>
        <w:t>verifiable</w:t>
      </w:r>
      <w:r w:rsidR="008D629C">
        <w:rPr>
          <w:rFonts w:ascii="Times New Roman" w:hAnsi="Times New Roman" w:cs="Times New Roman"/>
          <w:sz w:val="24"/>
          <w:szCs w:val="24"/>
        </w:rPr>
        <w:t xml:space="preserve"> or </w:t>
      </w:r>
      <w:r w:rsidR="007B461F">
        <w:rPr>
          <w:rFonts w:ascii="Times New Roman" w:hAnsi="Times New Roman" w:cs="Times New Roman"/>
          <w:sz w:val="24"/>
          <w:szCs w:val="24"/>
        </w:rPr>
        <w:t>unverifiable</w:t>
      </w:r>
      <w:r w:rsidR="008D629C">
        <w:rPr>
          <w:rFonts w:ascii="Times New Roman" w:hAnsi="Times New Roman" w:cs="Times New Roman"/>
          <w:sz w:val="24"/>
          <w:szCs w:val="24"/>
        </w:rPr>
        <w:t xml:space="preserve"> by tandem MS.  This allows us to determine the</w:t>
      </w:r>
      <w:r w:rsidR="00E611B3" w:rsidRPr="00FE6EC6">
        <w:rPr>
          <w:rFonts w:ascii="Times New Roman" w:hAnsi="Times New Roman" w:cs="Times New Roman"/>
          <w:sz w:val="24"/>
          <w:szCs w:val="24"/>
        </w:rPr>
        <w:t xml:space="preserve"> full mass spectrometr</w:t>
      </w:r>
      <w:r w:rsidR="00174DD6">
        <w:rPr>
          <w:rFonts w:ascii="Times New Roman" w:hAnsi="Times New Roman" w:cs="Times New Roman"/>
          <w:sz w:val="24"/>
          <w:szCs w:val="24"/>
        </w:rPr>
        <w:t>ic identification potential of each sample</w:t>
      </w:r>
      <w:r w:rsidR="008D629C">
        <w:rPr>
          <w:rFonts w:ascii="Times New Roman" w:hAnsi="Times New Roman" w:cs="Times New Roman"/>
          <w:sz w:val="24"/>
          <w:szCs w:val="24"/>
        </w:rPr>
        <w:t xml:space="preserve"> as well as peptide variants which cannot be verified using MS methods. </w:t>
      </w:r>
      <w:r w:rsidR="007477CD">
        <w:rPr>
          <w:rFonts w:ascii="Times New Roman" w:hAnsi="Times New Roman" w:cs="Times New Roman"/>
          <w:sz w:val="24"/>
          <w:szCs w:val="24"/>
        </w:rPr>
        <w:t xml:space="preserve"> </w:t>
      </w:r>
    </w:p>
    <w:p w:rsidR="007477CD" w:rsidRDefault="007477CD" w:rsidP="003F6F86">
      <w:pPr>
        <w:spacing w:after="0" w:line="360" w:lineRule="auto"/>
        <w:ind w:firstLine="720"/>
        <w:rPr>
          <w:rFonts w:ascii="Times New Roman" w:hAnsi="Times New Roman" w:cs="Times New Roman"/>
          <w:sz w:val="24"/>
          <w:szCs w:val="24"/>
        </w:rPr>
      </w:pPr>
      <w:r w:rsidRPr="00FE6EC6">
        <w:rPr>
          <w:rFonts w:ascii="Times New Roman" w:hAnsi="Times New Roman" w:cs="Times New Roman"/>
          <w:sz w:val="24"/>
          <w:szCs w:val="24"/>
        </w:rPr>
        <w:t xml:space="preserve">Both somatic and germline DNA sequencing was available for 97 breast and </w:t>
      </w:r>
      <w:r w:rsidR="007F29C4">
        <w:rPr>
          <w:rFonts w:ascii="Times New Roman" w:hAnsi="Times New Roman" w:cs="Times New Roman"/>
          <w:sz w:val="24"/>
          <w:szCs w:val="24"/>
        </w:rPr>
        <w:t>74</w:t>
      </w:r>
      <w:r w:rsidRPr="00FE6EC6">
        <w:rPr>
          <w:rFonts w:ascii="Times New Roman" w:hAnsi="Times New Roman" w:cs="Times New Roman"/>
          <w:sz w:val="24"/>
          <w:szCs w:val="24"/>
        </w:rPr>
        <w:t xml:space="preserve"> </w:t>
      </w:r>
      <w:r w:rsidR="00545014">
        <w:rPr>
          <w:rFonts w:ascii="Times New Roman" w:hAnsi="Times New Roman" w:cs="Times New Roman"/>
          <w:sz w:val="24"/>
          <w:szCs w:val="24"/>
        </w:rPr>
        <w:t xml:space="preserve">colorectal </w:t>
      </w:r>
      <w:r w:rsidRPr="00FE6EC6">
        <w:rPr>
          <w:rFonts w:ascii="Times New Roman" w:hAnsi="Times New Roman" w:cs="Times New Roman"/>
          <w:sz w:val="24"/>
          <w:szCs w:val="24"/>
        </w:rPr>
        <w:t xml:space="preserve">tumors of the 105 and </w:t>
      </w:r>
      <w:r w:rsidR="007F29C4">
        <w:rPr>
          <w:rFonts w:ascii="Times New Roman" w:hAnsi="Times New Roman" w:cs="Times New Roman"/>
          <w:sz w:val="24"/>
          <w:szCs w:val="24"/>
        </w:rPr>
        <w:t>82</w:t>
      </w:r>
      <w:r w:rsidRPr="00FE6EC6">
        <w:rPr>
          <w:rFonts w:ascii="Times New Roman" w:hAnsi="Times New Roman" w:cs="Times New Roman"/>
          <w:sz w:val="24"/>
          <w:szCs w:val="24"/>
        </w:rPr>
        <w:t xml:space="preserve"> total.  For cases with only somatic var</w:t>
      </w:r>
      <w:r w:rsidR="00545014">
        <w:rPr>
          <w:rFonts w:ascii="Times New Roman" w:hAnsi="Times New Roman" w:cs="Times New Roman"/>
          <w:sz w:val="24"/>
          <w:szCs w:val="24"/>
        </w:rPr>
        <w:t>iant data (8 of each</w:t>
      </w:r>
      <w:r w:rsidR="00714005">
        <w:rPr>
          <w:rFonts w:ascii="Times New Roman" w:hAnsi="Times New Roman" w:cs="Times New Roman"/>
          <w:sz w:val="24"/>
          <w:szCs w:val="24"/>
        </w:rPr>
        <w:t xml:space="preserve"> tumor type</w:t>
      </w:r>
      <w:r w:rsidRPr="00FE6EC6">
        <w:rPr>
          <w:rFonts w:ascii="Times New Roman" w:hAnsi="Times New Roman" w:cs="Times New Roman"/>
          <w:sz w:val="24"/>
          <w:szCs w:val="24"/>
        </w:rPr>
        <w:t>), all DNA sequencing was classified as germline</w:t>
      </w:r>
      <w:r w:rsidR="0046628A">
        <w:rPr>
          <w:rFonts w:ascii="Times New Roman" w:hAnsi="Times New Roman" w:cs="Times New Roman"/>
          <w:sz w:val="24"/>
          <w:szCs w:val="24"/>
        </w:rPr>
        <w:t xml:space="preserve">, </w:t>
      </w:r>
      <w:r w:rsidR="00714005">
        <w:rPr>
          <w:rFonts w:ascii="Times New Roman" w:hAnsi="Times New Roman" w:cs="Times New Roman"/>
          <w:sz w:val="24"/>
          <w:szCs w:val="24"/>
        </w:rPr>
        <w:t>as</w:t>
      </w:r>
      <w:r w:rsidR="0046628A">
        <w:rPr>
          <w:rFonts w:ascii="Times New Roman" w:hAnsi="Times New Roman" w:cs="Times New Roman"/>
          <w:sz w:val="24"/>
          <w:szCs w:val="24"/>
        </w:rPr>
        <w:t xml:space="preserve"> we were unable to differentiate between tumor specific and patient specific variation</w:t>
      </w:r>
      <w:r w:rsidRPr="00FE6EC6">
        <w:rPr>
          <w:rFonts w:ascii="Times New Roman" w:hAnsi="Times New Roman" w:cs="Times New Roman"/>
          <w:sz w:val="24"/>
          <w:szCs w:val="24"/>
        </w:rPr>
        <w:t xml:space="preserve">.  Across breast tumors, the </w:t>
      </w:r>
      <w:r>
        <w:rPr>
          <w:rFonts w:ascii="Times New Roman" w:hAnsi="Times New Roman" w:cs="Times New Roman"/>
          <w:sz w:val="24"/>
          <w:szCs w:val="24"/>
        </w:rPr>
        <w:t xml:space="preserve">total </w:t>
      </w:r>
      <w:r w:rsidRPr="00FE6EC6">
        <w:rPr>
          <w:rFonts w:ascii="Times New Roman" w:hAnsi="Times New Roman" w:cs="Times New Roman"/>
          <w:sz w:val="24"/>
          <w:szCs w:val="24"/>
        </w:rPr>
        <w:t>number of predicted</w:t>
      </w:r>
      <w:r>
        <w:rPr>
          <w:rFonts w:ascii="Times New Roman" w:hAnsi="Times New Roman" w:cs="Times New Roman"/>
          <w:sz w:val="24"/>
          <w:szCs w:val="24"/>
        </w:rPr>
        <w:t xml:space="preserve"> unique variant peptides </w:t>
      </w:r>
      <w:r w:rsidR="00E668ED">
        <w:rPr>
          <w:rFonts w:ascii="Times New Roman" w:hAnsi="Times New Roman" w:cs="Times New Roman"/>
          <w:sz w:val="24"/>
          <w:szCs w:val="24"/>
        </w:rPr>
        <w:t xml:space="preserve">within the appropriate </w:t>
      </w:r>
      <w:r w:rsidR="00091552">
        <w:rPr>
          <w:rFonts w:ascii="Times New Roman" w:hAnsi="Times New Roman" w:cs="Times New Roman"/>
          <w:sz w:val="24"/>
          <w:szCs w:val="24"/>
        </w:rPr>
        <w:t>length</w:t>
      </w:r>
      <w:r w:rsidR="00E668ED">
        <w:rPr>
          <w:rFonts w:ascii="Times New Roman" w:hAnsi="Times New Roman" w:cs="Times New Roman"/>
          <w:sz w:val="24"/>
          <w:szCs w:val="24"/>
        </w:rPr>
        <w:t xml:space="preserve"> constraints </w:t>
      </w:r>
      <w:r>
        <w:rPr>
          <w:rFonts w:ascii="Times New Roman" w:hAnsi="Times New Roman" w:cs="Times New Roman"/>
          <w:sz w:val="24"/>
          <w:szCs w:val="24"/>
        </w:rPr>
        <w:t>ranged from</w:t>
      </w:r>
      <w:r w:rsidR="00E668ED">
        <w:rPr>
          <w:rFonts w:ascii="Times New Roman" w:hAnsi="Times New Roman" w:cs="Times New Roman"/>
          <w:sz w:val="24"/>
          <w:szCs w:val="24"/>
        </w:rPr>
        <w:t xml:space="preserve"> 11,292 and 16,407</w:t>
      </w:r>
      <w:r w:rsidRPr="00FE6EC6">
        <w:rPr>
          <w:rFonts w:ascii="Times New Roman" w:hAnsi="Times New Roman" w:cs="Times New Roman"/>
          <w:sz w:val="24"/>
          <w:szCs w:val="24"/>
        </w:rPr>
        <w:t xml:space="preserve"> germline variants</w:t>
      </w:r>
      <w:r>
        <w:rPr>
          <w:rFonts w:ascii="Times New Roman" w:hAnsi="Times New Roman" w:cs="Times New Roman"/>
          <w:sz w:val="24"/>
          <w:szCs w:val="24"/>
        </w:rPr>
        <w:t xml:space="preserve"> and </w:t>
      </w:r>
      <w:r w:rsidR="007A6A9B">
        <w:rPr>
          <w:rFonts w:ascii="Times New Roman" w:hAnsi="Times New Roman" w:cs="Times New Roman"/>
          <w:sz w:val="24"/>
          <w:szCs w:val="24"/>
        </w:rPr>
        <w:t>2 to 2,006</w:t>
      </w:r>
      <w:r w:rsidRPr="00FE6EC6">
        <w:rPr>
          <w:rFonts w:ascii="Times New Roman" w:hAnsi="Times New Roman" w:cs="Times New Roman"/>
          <w:sz w:val="24"/>
          <w:szCs w:val="24"/>
        </w:rPr>
        <w:t xml:space="preserve"> somatic variants per sample (omitting samples wi</w:t>
      </w:r>
      <w:r w:rsidR="00721475">
        <w:rPr>
          <w:rFonts w:ascii="Times New Roman" w:hAnsi="Times New Roman" w:cs="Times New Roman"/>
          <w:sz w:val="24"/>
          <w:szCs w:val="24"/>
        </w:rPr>
        <w:t>th only somatic variant calls)</w:t>
      </w:r>
      <w:r w:rsidRPr="00FE6EC6">
        <w:rPr>
          <w:rFonts w:ascii="Times New Roman" w:hAnsi="Times New Roman" w:cs="Times New Roman"/>
          <w:sz w:val="24"/>
          <w:szCs w:val="24"/>
        </w:rPr>
        <w:t xml:space="preserve">.  Similar analysis of the </w:t>
      </w:r>
      <w:r w:rsidR="00CE193B">
        <w:rPr>
          <w:rFonts w:ascii="Times New Roman" w:hAnsi="Times New Roman" w:cs="Times New Roman"/>
          <w:sz w:val="24"/>
          <w:szCs w:val="24"/>
        </w:rPr>
        <w:t>82</w:t>
      </w:r>
      <w:r w:rsidRPr="00FE6EC6">
        <w:rPr>
          <w:rFonts w:ascii="Times New Roman" w:hAnsi="Times New Roman" w:cs="Times New Roman"/>
          <w:sz w:val="24"/>
          <w:szCs w:val="24"/>
        </w:rPr>
        <w:t xml:space="preserve"> </w:t>
      </w:r>
      <w:r w:rsidR="00545014">
        <w:rPr>
          <w:rFonts w:ascii="Times New Roman" w:hAnsi="Times New Roman" w:cs="Times New Roman"/>
          <w:sz w:val="24"/>
          <w:szCs w:val="24"/>
        </w:rPr>
        <w:t xml:space="preserve">colorectal </w:t>
      </w:r>
      <w:r w:rsidRPr="00FE6EC6">
        <w:rPr>
          <w:rFonts w:ascii="Times New Roman" w:hAnsi="Times New Roman" w:cs="Times New Roman"/>
          <w:sz w:val="24"/>
          <w:szCs w:val="24"/>
        </w:rPr>
        <w:t>samples found more inter-sample variation</w:t>
      </w:r>
      <w:r w:rsidR="003E20FE">
        <w:rPr>
          <w:rFonts w:ascii="Times New Roman" w:hAnsi="Times New Roman" w:cs="Times New Roman"/>
          <w:sz w:val="24"/>
          <w:szCs w:val="24"/>
        </w:rPr>
        <w:t>, consistent with previous analysis</w:t>
      </w:r>
      <w:r w:rsidR="00B67B4C">
        <w:rPr>
          <w:rFonts w:ascii="Times New Roman" w:hAnsi="Times New Roman" w:cs="Times New Roman"/>
          <w:sz w:val="24"/>
          <w:szCs w:val="24"/>
        </w:rPr>
        <w:t xml:space="preserve">, demonstrating sequencing </w:t>
      </w:r>
      <w:proofErr w:type="spellStart"/>
      <w:r w:rsidR="00B67B4C">
        <w:rPr>
          <w:rFonts w:ascii="Times New Roman" w:hAnsi="Times New Roman" w:cs="Times New Roman"/>
          <w:sz w:val="24"/>
          <w:szCs w:val="24"/>
        </w:rPr>
        <w:t>hypervariability</w:t>
      </w:r>
      <w:proofErr w:type="spellEnd"/>
      <w:r w:rsidR="00B67B4C">
        <w:rPr>
          <w:rFonts w:ascii="Times New Roman" w:hAnsi="Times New Roman" w:cs="Times New Roman"/>
          <w:sz w:val="24"/>
          <w:szCs w:val="24"/>
        </w:rPr>
        <w:t xml:space="preserve"> in a portion of TCGA colorectal tumor samples </w:t>
      </w:r>
      <w:r w:rsidR="005A4224">
        <w:rPr>
          <w:rFonts w:ascii="Times New Roman" w:hAnsi="Times New Roman" w:cs="Times New Roman"/>
          <w:sz w:val="24"/>
          <w:szCs w:val="24"/>
        </w:rPr>
        <w:fldChar w:fldCharType="begin"/>
      </w:r>
      <w:r w:rsidR="00D95C2D">
        <w:rPr>
          <w:rFonts w:ascii="Times New Roman" w:hAnsi="Times New Roman" w:cs="Times New Roman"/>
          <w:sz w:val="24"/>
          <w:szCs w:val="24"/>
        </w:rPr>
        <w:instrText xml:space="preserve"> ADDIN EN.CITE &lt;EndNote&gt;&lt;Cite&gt;&lt;Author&gt;TCGA&lt;/Author&gt;&lt;Year&gt;2012&lt;/Year&gt;&lt;RecNum&gt;4&lt;/RecNum&gt;&lt;DisplayText&gt;(5)&lt;/DisplayText&gt;&lt;record&gt;&lt;rec-number&gt;4&lt;/rec-number&gt;&lt;foreign-keys&gt;&lt;key app="EN" db-id="e9rt52r2revxtfe99z75aeryree2zears999"&gt;4&lt;/key&gt;&lt;/foreign-keys&gt;&lt;ref-type name="Journal Article"&gt;17&lt;/ref-type&gt;&lt;contributors&gt;&lt;authors&gt;&lt;author&gt;TCGA&lt;/author&gt;&lt;/authors&gt;&lt;/contributors&gt;&lt;titles&gt;&lt;title&gt;Comprehensive molecular characterization of human colon and rectal cancer&lt;/title&gt;&lt;secondary-title&gt;Nature&lt;/secondary-title&gt;&lt;alt-title&gt;Nature&lt;/alt-title&gt;&lt;/titles&gt;&lt;pages&gt;330-7&lt;/pages&gt;&lt;volume&gt;487&lt;/volume&gt;&lt;number&gt;7407&lt;/number&gt;&lt;edition&gt;2012/07/20&lt;/edition&gt;&lt;keywords&gt;&lt;keyword&gt;Colonic Neoplasms/*genetics&lt;/keyword&gt;&lt;keyword&gt;DNA Copy Number Variations&lt;/keyword&gt;&lt;keyword&gt;DNA Methylation&lt;/keyword&gt;&lt;keyword&gt;Exome/genetics&lt;/keyword&gt;&lt;keyword&gt;Gene Expression Profiling&lt;/keyword&gt;&lt;keyword&gt;Humans&lt;/keyword&gt;&lt;keyword&gt;Mutation/genetics&lt;/keyword&gt;&lt;keyword&gt;Mutation Rate&lt;/keyword&gt;&lt;keyword&gt;Polymorphism, Single Nucleotide&lt;/keyword&gt;&lt;keyword&gt;Rectal Neoplasms/*genetics&lt;/keyword&gt;&lt;keyword&gt;Sequence Analysis, DNA&lt;/keyword&gt;&lt;/keywords&gt;&lt;dates&gt;&lt;year&gt;2012&lt;/year&gt;&lt;pub-dates&gt;&lt;date&gt;Jul 19&lt;/date&gt;&lt;/pub-dates&gt;&lt;/dates&gt;&lt;isbn&gt;1476-4687 (Electronic)&amp;#xD;0028-0836 (Linking)&lt;/isbn&gt;&lt;accession-num&gt;22810696&lt;/accession-num&gt;&lt;work-type&gt;Research Support, N.I.H., Extramural&lt;/work-type&gt;&lt;urls&gt;&lt;related-urls&gt;&lt;url&gt;http://www.ncbi.nlm.nih.gov/pubmed/22810696&lt;/url&gt;&lt;/related-urls&gt;&lt;/urls&gt;&lt;custom2&gt;3401966&lt;/custom2&gt;&lt;electronic-resource-num&gt;10.1038/nature11252&lt;/electronic-resource-num&gt;&lt;language&gt;eng&lt;/language&gt;&lt;/record&gt;&lt;/Cite&gt;&lt;/EndNote&gt;</w:instrText>
      </w:r>
      <w:r w:rsidR="005A4224">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5" w:tooltip="TCGA, 2012 #50" w:history="1">
        <w:r w:rsidR="00D95C2D">
          <w:rPr>
            <w:rFonts w:ascii="Times New Roman" w:hAnsi="Times New Roman" w:cs="Times New Roman"/>
            <w:noProof/>
            <w:sz w:val="24"/>
            <w:szCs w:val="24"/>
          </w:rPr>
          <w:t>5</w:t>
        </w:r>
      </w:hyperlink>
      <w:r w:rsidR="00D95C2D">
        <w:rPr>
          <w:rFonts w:ascii="Times New Roman" w:hAnsi="Times New Roman" w:cs="Times New Roman"/>
          <w:noProof/>
          <w:sz w:val="24"/>
          <w:szCs w:val="24"/>
        </w:rPr>
        <w:t>)</w:t>
      </w:r>
      <w:r w:rsidR="005A4224">
        <w:rPr>
          <w:rFonts w:ascii="Times New Roman" w:hAnsi="Times New Roman" w:cs="Times New Roman"/>
          <w:sz w:val="24"/>
          <w:szCs w:val="24"/>
        </w:rPr>
        <w:fldChar w:fldCharType="end"/>
      </w:r>
      <w:r w:rsidRPr="00FE6EC6">
        <w:rPr>
          <w:rFonts w:ascii="Times New Roman" w:hAnsi="Times New Roman" w:cs="Times New Roman"/>
          <w:sz w:val="24"/>
          <w:szCs w:val="24"/>
        </w:rPr>
        <w:t>.</w:t>
      </w:r>
      <w:r w:rsidR="003E20FE">
        <w:rPr>
          <w:rFonts w:ascii="Times New Roman" w:hAnsi="Times New Roman" w:cs="Times New Roman"/>
          <w:sz w:val="24"/>
          <w:szCs w:val="24"/>
        </w:rPr>
        <w:t xml:space="preserve">  </w:t>
      </w:r>
      <w:r w:rsidRPr="00FE6EC6">
        <w:rPr>
          <w:rFonts w:ascii="Times New Roman" w:hAnsi="Times New Roman" w:cs="Times New Roman"/>
          <w:sz w:val="24"/>
          <w:szCs w:val="24"/>
        </w:rPr>
        <w:t xml:space="preserve">We identified </w:t>
      </w:r>
      <w:r w:rsidR="00CE193B">
        <w:rPr>
          <w:rFonts w:ascii="Times New Roman" w:hAnsi="Times New Roman" w:cs="Times New Roman"/>
          <w:sz w:val="24"/>
          <w:szCs w:val="24"/>
        </w:rPr>
        <w:t>7,368</w:t>
      </w:r>
      <w:r w:rsidR="00913981">
        <w:rPr>
          <w:rFonts w:ascii="Times New Roman" w:hAnsi="Times New Roman" w:cs="Times New Roman"/>
          <w:sz w:val="24"/>
          <w:szCs w:val="24"/>
        </w:rPr>
        <w:t xml:space="preserve"> to 27,315 </w:t>
      </w:r>
      <w:r w:rsidRPr="00FE6EC6">
        <w:rPr>
          <w:rFonts w:ascii="Times New Roman" w:hAnsi="Times New Roman" w:cs="Times New Roman"/>
          <w:sz w:val="24"/>
          <w:szCs w:val="24"/>
        </w:rPr>
        <w:t>predicted germline varia</w:t>
      </w:r>
      <w:r>
        <w:rPr>
          <w:rFonts w:ascii="Times New Roman" w:hAnsi="Times New Roman" w:cs="Times New Roman"/>
          <w:sz w:val="24"/>
          <w:szCs w:val="24"/>
        </w:rPr>
        <w:t xml:space="preserve">nts and </w:t>
      </w:r>
      <w:r w:rsidR="00913981">
        <w:rPr>
          <w:rFonts w:ascii="Times New Roman" w:hAnsi="Times New Roman" w:cs="Times New Roman"/>
          <w:sz w:val="24"/>
          <w:szCs w:val="24"/>
        </w:rPr>
        <w:t>1 to</w:t>
      </w:r>
      <w:r w:rsidR="00676059">
        <w:rPr>
          <w:rFonts w:ascii="Times New Roman" w:hAnsi="Times New Roman" w:cs="Times New Roman"/>
          <w:sz w:val="24"/>
          <w:szCs w:val="24"/>
        </w:rPr>
        <w:t xml:space="preserve"> </w:t>
      </w:r>
      <w:r w:rsidR="00913981">
        <w:rPr>
          <w:rFonts w:ascii="Times New Roman" w:hAnsi="Times New Roman" w:cs="Times New Roman"/>
          <w:sz w:val="24"/>
          <w:szCs w:val="24"/>
        </w:rPr>
        <w:t xml:space="preserve">19,110 </w:t>
      </w:r>
      <w:r w:rsidRPr="00FE6EC6">
        <w:rPr>
          <w:rFonts w:ascii="Times New Roman" w:hAnsi="Times New Roman" w:cs="Times New Roman"/>
          <w:sz w:val="24"/>
          <w:szCs w:val="24"/>
        </w:rPr>
        <w:t>somatic variants</w:t>
      </w:r>
      <w:r w:rsidR="00CF0DF6">
        <w:rPr>
          <w:rFonts w:ascii="Times New Roman" w:hAnsi="Times New Roman" w:cs="Times New Roman"/>
          <w:sz w:val="24"/>
          <w:szCs w:val="24"/>
        </w:rPr>
        <w:t xml:space="preserve"> across all tumor samples </w:t>
      </w:r>
      <w:r w:rsidR="00F86B00">
        <w:rPr>
          <w:rFonts w:ascii="Times New Roman" w:hAnsi="Times New Roman" w:cs="Times New Roman"/>
          <w:sz w:val="24"/>
          <w:szCs w:val="24"/>
        </w:rPr>
        <w:t>evaluated</w:t>
      </w:r>
      <w:r w:rsidRPr="00FE6EC6">
        <w:rPr>
          <w:rFonts w:ascii="Times New Roman" w:hAnsi="Times New Roman" w:cs="Times New Roman"/>
          <w:sz w:val="24"/>
          <w:szCs w:val="24"/>
        </w:rPr>
        <w:t xml:space="preserve"> (</w:t>
      </w:r>
      <w:r w:rsidRPr="00FE6EC6">
        <w:rPr>
          <w:rFonts w:ascii="Times New Roman" w:hAnsi="Times New Roman" w:cs="Times New Roman"/>
          <w:b/>
          <w:sz w:val="24"/>
          <w:szCs w:val="24"/>
        </w:rPr>
        <w:t>Fig</w:t>
      </w:r>
      <w:r w:rsidR="00DD0382">
        <w:rPr>
          <w:rFonts w:ascii="Times New Roman" w:hAnsi="Times New Roman" w:cs="Times New Roman"/>
          <w:b/>
          <w:sz w:val="24"/>
          <w:szCs w:val="24"/>
        </w:rPr>
        <w:t>.</w:t>
      </w:r>
      <w:r w:rsidRPr="00FE6EC6">
        <w:rPr>
          <w:rFonts w:ascii="Times New Roman" w:hAnsi="Times New Roman" w:cs="Times New Roman"/>
          <w:b/>
          <w:sz w:val="24"/>
          <w:szCs w:val="24"/>
        </w:rPr>
        <w:t xml:space="preserve"> 3</w:t>
      </w:r>
      <w:r w:rsidR="00721475">
        <w:rPr>
          <w:rFonts w:ascii="Times New Roman" w:hAnsi="Times New Roman" w:cs="Times New Roman"/>
          <w:b/>
          <w:sz w:val="24"/>
          <w:szCs w:val="24"/>
        </w:rPr>
        <w:t>, Fig. S1</w:t>
      </w:r>
      <w:r w:rsidRPr="00B67B4C">
        <w:rPr>
          <w:rFonts w:ascii="Times New Roman" w:hAnsi="Times New Roman" w:cs="Times New Roman"/>
          <w:sz w:val="24"/>
          <w:szCs w:val="24"/>
        </w:rPr>
        <w:t xml:space="preserve">). </w:t>
      </w:r>
      <w:r w:rsidR="00691C5E">
        <w:rPr>
          <w:rFonts w:ascii="Times New Roman" w:hAnsi="Times New Roman" w:cs="Times New Roman"/>
          <w:sz w:val="24"/>
          <w:szCs w:val="24"/>
        </w:rPr>
        <w:t xml:space="preserve">Variation in the number of reads sequenced was unable to account for the clear differences in predicted somatic variant peptides across samples.  </w:t>
      </w:r>
      <w:r w:rsidR="00602740" w:rsidRPr="00B67B4C">
        <w:rPr>
          <w:rFonts w:ascii="Times New Roman" w:hAnsi="Times New Roman" w:cs="Times New Roman"/>
          <w:sz w:val="24"/>
          <w:szCs w:val="24"/>
        </w:rPr>
        <w:t xml:space="preserve">The average number of DNA </w:t>
      </w:r>
      <w:r w:rsidR="00602740" w:rsidRPr="00B67B4C">
        <w:rPr>
          <w:rFonts w:ascii="Times New Roman" w:hAnsi="Times New Roman" w:cs="Times New Roman"/>
          <w:sz w:val="24"/>
          <w:szCs w:val="24"/>
        </w:rPr>
        <w:lastRenderedPageBreak/>
        <w:t>sequencing reads for colon</w:t>
      </w:r>
      <w:r w:rsidR="003F6F86" w:rsidRPr="00B67B4C">
        <w:rPr>
          <w:rFonts w:ascii="Times New Roman" w:hAnsi="Times New Roman" w:cs="Times New Roman"/>
          <w:sz w:val="24"/>
          <w:szCs w:val="24"/>
        </w:rPr>
        <w:t xml:space="preserve"> (3.6e8) and breast (4.4e</w:t>
      </w:r>
      <w:bookmarkStart w:id="18" w:name="_GoBack"/>
      <w:bookmarkEnd w:id="18"/>
      <w:r w:rsidR="003F6F86" w:rsidRPr="00B67B4C">
        <w:rPr>
          <w:rFonts w:ascii="Times New Roman" w:hAnsi="Times New Roman" w:cs="Times New Roman"/>
          <w:sz w:val="24"/>
          <w:szCs w:val="24"/>
        </w:rPr>
        <w:t>8)</w:t>
      </w:r>
      <w:r w:rsidR="00602740" w:rsidRPr="00B67B4C">
        <w:rPr>
          <w:rFonts w:ascii="Times New Roman" w:hAnsi="Times New Roman" w:cs="Times New Roman"/>
          <w:sz w:val="24"/>
          <w:szCs w:val="24"/>
        </w:rPr>
        <w:t xml:space="preserve"> </w:t>
      </w:r>
      <w:r w:rsidR="003F6F86" w:rsidRPr="00B67B4C">
        <w:rPr>
          <w:rFonts w:ascii="Times New Roman" w:hAnsi="Times New Roman" w:cs="Times New Roman"/>
          <w:sz w:val="24"/>
          <w:szCs w:val="24"/>
        </w:rPr>
        <w:t xml:space="preserve">are on the same order of magnitude, and the number of reads </w:t>
      </w:r>
      <w:r w:rsidR="00691C5E">
        <w:rPr>
          <w:rFonts w:ascii="Times New Roman" w:hAnsi="Times New Roman" w:cs="Times New Roman"/>
          <w:sz w:val="24"/>
          <w:szCs w:val="24"/>
        </w:rPr>
        <w:t>was not</w:t>
      </w:r>
      <w:r w:rsidR="003F6F86" w:rsidRPr="00B67B4C">
        <w:rPr>
          <w:rFonts w:ascii="Times New Roman" w:hAnsi="Times New Roman" w:cs="Times New Roman"/>
          <w:sz w:val="24"/>
          <w:szCs w:val="24"/>
        </w:rPr>
        <w:t xml:space="preserve"> correlated to the number of predicted variant </w:t>
      </w:r>
      <w:proofErr w:type="spellStart"/>
      <w:r w:rsidR="003F6F86" w:rsidRPr="00B67B4C">
        <w:rPr>
          <w:rFonts w:ascii="Times New Roman" w:hAnsi="Times New Roman" w:cs="Times New Roman"/>
          <w:sz w:val="24"/>
          <w:szCs w:val="24"/>
        </w:rPr>
        <w:t>trypic</w:t>
      </w:r>
      <w:proofErr w:type="spellEnd"/>
      <w:r w:rsidR="003F6F86" w:rsidRPr="00B67B4C">
        <w:rPr>
          <w:rFonts w:ascii="Times New Roman" w:hAnsi="Times New Roman" w:cs="Times New Roman"/>
          <w:sz w:val="24"/>
          <w:szCs w:val="24"/>
        </w:rPr>
        <w:t xml:space="preserve"> peptides (</w:t>
      </w:r>
      <w:commentRangeStart w:id="19"/>
      <w:r w:rsidR="003F6F86" w:rsidRPr="001D78B4">
        <w:rPr>
          <w:rFonts w:ascii="Times New Roman" w:hAnsi="Times New Roman" w:cs="Times New Roman"/>
          <w:sz w:val="24"/>
          <w:szCs w:val="24"/>
        </w:rPr>
        <w:t>r</w:t>
      </w:r>
      <w:r w:rsidR="003F6F86" w:rsidRPr="001D78B4">
        <w:rPr>
          <w:rFonts w:ascii="Times New Roman" w:hAnsi="Times New Roman" w:cs="Times New Roman"/>
          <w:sz w:val="24"/>
          <w:szCs w:val="24"/>
          <w:vertAlign w:val="superscript"/>
          <w:rPrChange w:id="20" w:author="kruggles7" w:date="2013-12-30T10:33:00Z">
            <w:rPr>
              <w:rFonts w:ascii="Times New Roman" w:hAnsi="Times New Roman" w:cs="Times New Roman"/>
              <w:sz w:val="24"/>
              <w:szCs w:val="24"/>
              <w:vertAlign w:val="superscript"/>
            </w:rPr>
          </w:rPrChange>
        </w:rPr>
        <w:t>2</w:t>
      </w:r>
      <w:r w:rsidR="003F6F86" w:rsidRPr="001D78B4">
        <w:rPr>
          <w:rFonts w:ascii="Times New Roman" w:hAnsi="Times New Roman" w:cs="Times New Roman"/>
          <w:sz w:val="24"/>
          <w:szCs w:val="24"/>
          <w:rPrChange w:id="21" w:author="kruggles7" w:date="2013-12-30T10:33:00Z">
            <w:rPr>
              <w:rFonts w:ascii="Times New Roman" w:hAnsi="Times New Roman" w:cs="Times New Roman"/>
              <w:sz w:val="24"/>
              <w:szCs w:val="24"/>
            </w:rPr>
          </w:rPrChange>
        </w:rPr>
        <w:t>=</w:t>
      </w:r>
      <w:ins w:id="22" w:author="kruggles7" w:date="2013-12-30T10:32:00Z">
        <w:r w:rsidR="001D78B4" w:rsidRPr="001D78B4">
          <w:rPr>
            <w:rFonts w:ascii="Times New Roman" w:hAnsi="Times New Roman" w:cs="Times New Roman"/>
            <w:color w:val="222222"/>
            <w:sz w:val="24"/>
            <w:szCs w:val="24"/>
            <w:shd w:val="clear" w:color="auto" w:fill="FFFFFF"/>
            <w:rPrChange w:id="23" w:author="kruggles7" w:date="2013-12-30T10:33:00Z">
              <w:rPr>
                <w:rFonts w:ascii="Arial" w:hAnsi="Arial" w:cs="Arial"/>
                <w:color w:val="222222"/>
                <w:sz w:val="20"/>
                <w:szCs w:val="20"/>
                <w:shd w:val="clear" w:color="auto" w:fill="FFFFFF"/>
              </w:rPr>
            </w:rPrChange>
          </w:rPr>
          <w:t>0.0130</w:t>
        </w:r>
        <w:r w:rsidR="001D78B4" w:rsidRPr="001D78B4">
          <w:rPr>
            <w:rFonts w:ascii="Times New Roman" w:hAnsi="Times New Roman" w:cs="Times New Roman"/>
            <w:color w:val="222222"/>
            <w:sz w:val="24"/>
            <w:szCs w:val="24"/>
            <w:shd w:val="clear" w:color="auto" w:fill="FFFFFF"/>
            <w:rPrChange w:id="24" w:author="kruggles7" w:date="2013-12-30T10:33:00Z">
              <w:rPr>
                <w:rFonts w:ascii="Arial" w:hAnsi="Arial" w:cs="Arial"/>
                <w:color w:val="222222"/>
                <w:sz w:val="20"/>
                <w:szCs w:val="20"/>
                <w:shd w:val="clear" w:color="auto" w:fill="FFFFFF"/>
              </w:rPr>
            </w:rPrChange>
          </w:rPr>
          <w:t xml:space="preserve"> </w:t>
        </w:r>
      </w:ins>
      <w:del w:id="25" w:author="kruggles7" w:date="2013-12-30T10:32:00Z">
        <w:r w:rsidR="00691C5E" w:rsidRPr="001D78B4" w:rsidDel="001D78B4">
          <w:rPr>
            <w:rFonts w:ascii="Times New Roman" w:hAnsi="Times New Roman" w:cs="Times New Roman"/>
            <w:sz w:val="24"/>
            <w:szCs w:val="24"/>
          </w:rPr>
          <w:delText>X</w:delText>
        </w:r>
      </w:del>
      <w:r w:rsidR="003F6F86" w:rsidRPr="001D78B4">
        <w:rPr>
          <w:rFonts w:ascii="Times New Roman" w:hAnsi="Times New Roman" w:cs="Times New Roman"/>
          <w:sz w:val="24"/>
          <w:szCs w:val="24"/>
          <w:rPrChange w:id="26" w:author="kruggles7" w:date="2013-12-30T10:33:00Z">
            <w:rPr>
              <w:rFonts w:ascii="Times New Roman" w:hAnsi="Times New Roman" w:cs="Times New Roman"/>
              <w:sz w:val="24"/>
              <w:szCs w:val="24"/>
            </w:rPr>
          </w:rPrChange>
        </w:rPr>
        <w:t xml:space="preserve"> for breast; r</w:t>
      </w:r>
      <w:r w:rsidR="003F6F86" w:rsidRPr="001D78B4">
        <w:rPr>
          <w:rFonts w:ascii="Times New Roman" w:hAnsi="Times New Roman" w:cs="Times New Roman"/>
          <w:sz w:val="24"/>
          <w:szCs w:val="24"/>
          <w:vertAlign w:val="superscript"/>
          <w:rPrChange w:id="27" w:author="kruggles7" w:date="2013-12-30T10:33:00Z">
            <w:rPr>
              <w:rFonts w:ascii="Times New Roman" w:hAnsi="Times New Roman" w:cs="Times New Roman"/>
              <w:sz w:val="24"/>
              <w:szCs w:val="24"/>
              <w:vertAlign w:val="superscript"/>
            </w:rPr>
          </w:rPrChange>
        </w:rPr>
        <w:t>2</w:t>
      </w:r>
      <w:r w:rsidR="003F6F86" w:rsidRPr="001D78B4">
        <w:rPr>
          <w:rFonts w:ascii="Times New Roman" w:hAnsi="Times New Roman" w:cs="Times New Roman"/>
          <w:sz w:val="24"/>
          <w:szCs w:val="24"/>
          <w:rPrChange w:id="28" w:author="kruggles7" w:date="2013-12-30T10:33:00Z">
            <w:rPr>
              <w:rFonts w:ascii="Times New Roman" w:hAnsi="Times New Roman" w:cs="Times New Roman"/>
              <w:sz w:val="24"/>
              <w:szCs w:val="24"/>
            </w:rPr>
          </w:rPrChange>
        </w:rPr>
        <w:t>=</w:t>
      </w:r>
      <w:ins w:id="29" w:author="kruggles7" w:date="2013-12-30T10:32:00Z">
        <w:r w:rsidR="001D78B4" w:rsidRPr="001D78B4">
          <w:rPr>
            <w:rFonts w:ascii="Times New Roman" w:hAnsi="Times New Roman" w:cs="Times New Roman"/>
            <w:color w:val="222222"/>
            <w:sz w:val="24"/>
            <w:szCs w:val="24"/>
            <w:shd w:val="clear" w:color="auto" w:fill="FFFFFF"/>
            <w:rPrChange w:id="30" w:author="kruggles7" w:date="2013-12-30T10:33:00Z">
              <w:rPr>
                <w:rFonts w:ascii="Arial" w:hAnsi="Arial" w:cs="Arial"/>
                <w:color w:val="222222"/>
                <w:sz w:val="20"/>
                <w:szCs w:val="20"/>
                <w:shd w:val="clear" w:color="auto" w:fill="FFFFFF"/>
              </w:rPr>
            </w:rPrChange>
          </w:rPr>
          <w:t>0.0281</w:t>
        </w:r>
      </w:ins>
      <w:del w:id="31" w:author="kruggles7" w:date="2013-12-30T10:32:00Z">
        <w:r w:rsidR="00691C5E" w:rsidRPr="001D78B4" w:rsidDel="001D78B4">
          <w:rPr>
            <w:rFonts w:ascii="Times New Roman" w:hAnsi="Times New Roman" w:cs="Times New Roman"/>
            <w:sz w:val="24"/>
            <w:szCs w:val="24"/>
          </w:rPr>
          <w:delText>X</w:delText>
        </w:r>
      </w:del>
      <w:r w:rsidR="003F6F86" w:rsidRPr="00B67B4C">
        <w:rPr>
          <w:rFonts w:ascii="Times New Roman" w:hAnsi="Times New Roman" w:cs="Times New Roman"/>
          <w:sz w:val="24"/>
          <w:szCs w:val="24"/>
        </w:rPr>
        <w:t xml:space="preserve"> </w:t>
      </w:r>
      <w:commentRangeEnd w:id="19"/>
      <w:r w:rsidR="00691C5E">
        <w:rPr>
          <w:rStyle w:val="CommentReference"/>
        </w:rPr>
        <w:commentReference w:id="19"/>
      </w:r>
      <w:r w:rsidR="00D4493A">
        <w:rPr>
          <w:rFonts w:ascii="Times New Roman" w:hAnsi="Times New Roman" w:cs="Times New Roman"/>
          <w:sz w:val="24"/>
          <w:szCs w:val="24"/>
        </w:rPr>
        <w:t>for colorectal)</w:t>
      </w:r>
      <w:r w:rsidR="003F6F86" w:rsidRPr="00B67B4C">
        <w:rPr>
          <w:rFonts w:ascii="Times New Roman" w:hAnsi="Times New Roman" w:cs="Times New Roman"/>
          <w:sz w:val="24"/>
          <w:szCs w:val="24"/>
        </w:rPr>
        <w:t xml:space="preserve">.  </w:t>
      </w:r>
      <w:r w:rsidR="00D4493A">
        <w:rPr>
          <w:rFonts w:ascii="Times New Roman" w:hAnsi="Times New Roman" w:cs="Times New Roman"/>
          <w:sz w:val="24"/>
          <w:szCs w:val="24"/>
        </w:rPr>
        <w:t>Since colorectal tumors had up to 5 sequencing files available, merging of multiple sequencing files may have resulting in increased sequencing error (</w:t>
      </w:r>
      <w:r w:rsidR="00D4493A" w:rsidRPr="00D4493A">
        <w:rPr>
          <w:rFonts w:ascii="Times New Roman" w:hAnsi="Times New Roman" w:cs="Times New Roman"/>
          <w:b/>
          <w:sz w:val="24"/>
          <w:szCs w:val="24"/>
        </w:rPr>
        <w:t>Fig. S3</w:t>
      </w:r>
      <w:r w:rsidR="00D4493A">
        <w:rPr>
          <w:rFonts w:ascii="Times New Roman" w:hAnsi="Times New Roman" w:cs="Times New Roman"/>
          <w:sz w:val="24"/>
          <w:szCs w:val="24"/>
        </w:rPr>
        <w:t xml:space="preserve">).  </w:t>
      </w:r>
      <w:r w:rsidR="003F6F86" w:rsidRPr="00B67B4C">
        <w:rPr>
          <w:rFonts w:ascii="Times New Roman" w:hAnsi="Times New Roman" w:cs="Times New Roman"/>
          <w:sz w:val="24"/>
          <w:szCs w:val="24"/>
        </w:rPr>
        <w:t>The</w:t>
      </w:r>
      <w:r w:rsidR="003F6F86">
        <w:rPr>
          <w:rFonts w:ascii="Times New Roman" w:hAnsi="Times New Roman" w:cs="Times New Roman"/>
          <w:sz w:val="24"/>
          <w:szCs w:val="24"/>
        </w:rPr>
        <w:t xml:space="preserve"> remaining difference is likely explained by differences in tumor </w:t>
      </w:r>
      <w:r w:rsidR="000F26A0">
        <w:rPr>
          <w:rFonts w:ascii="Times New Roman" w:hAnsi="Times New Roman" w:cs="Times New Roman"/>
          <w:sz w:val="24"/>
          <w:szCs w:val="24"/>
        </w:rPr>
        <w:t>biology</w:t>
      </w:r>
      <w:r w:rsidR="00D4493A">
        <w:rPr>
          <w:rFonts w:ascii="Times New Roman" w:hAnsi="Times New Roman" w:cs="Times New Roman"/>
          <w:sz w:val="24"/>
          <w:szCs w:val="24"/>
        </w:rPr>
        <w:t xml:space="preserve">, as </w:t>
      </w:r>
      <w:r w:rsidR="003E20FE">
        <w:rPr>
          <w:rFonts w:ascii="Times New Roman" w:hAnsi="Times New Roman" w:cs="Times New Roman"/>
          <w:sz w:val="24"/>
          <w:szCs w:val="24"/>
        </w:rPr>
        <w:t>TCGA colorectal tumors have been shown to have a large variation in somati</w:t>
      </w:r>
      <w:r w:rsidR="00C77437">
        <w:rPr>
          <w:rFonts w:ascii="Times New Roman" w:hAnsi="Times New Roman" w:cs="Times New Roman"/>
          <w:sz w:val="24"/>
          <w:szCs w:val="24"/>
        </w:rPr>
        <w:t xml:space="preserve">c mutations, with </w:t>
      </w:r>
      <w:r w:rsidR="005556BD">
        <w:rPr>
          <w:rFonts w:ascii="Times New Roman" w:hAnsi="Times New Roman" w:cs="Times New Roman"/>
          <w:sz w:val="24"/>
          <w:szCs w:val="24"/>
        </w:rPr>
        <w:t xml:space="preserve">high mutation rates </w:t>
      </w:r>
      <w:r w:rsidR="003E20FE">
        <w:rPr>
          <w:rFonts w:ascii="Times New Roman" w:hAnsi="Times New Roman" w:cs="Times New Roman"/>
          <w:sz w:val="24"/>
          <w:szCs w:val="24"/>
        </w:rPr>
        <w:t xml:space="preserve">resulting from mutations in the DNA mismatch repair pathway </w:t>
      </w:r>
      <w:r w:rsidR="005A4224">
        <w:rPr>
          <w:rFonts w:ascii="Times New Roman" w:hAnsi="Times New Roman" w:cs="Times New Roman"/>
          <w:sz w:val="24"/>
          <w:szCs w:val="24"/>
        </w:rPr>
        <w:fldChar w:fldCharType="begin"/>
      </w:r>
      <w:r w:rsidR="00D95C2D">
        <w:rPr>
          <w:rFonts w:ascii="Times New Roman" w:hAnsi="Times New Roman" w:cs="Times New Roman"/>
          <w:sz w:val="24"/>
          <w:szCs w:val="24"/>
        </w:rPr>
        <w:instrText xml:space="preserve"> ADDIN EN.CITE &lt;EndNote&gt;&lt;Cite&gt;&lt;Author&gt;TCGA&lt;/Author&gt;&lt;Year&gt;2012&lt;/Year&gt;&lt;RecNum&gt;4&lt;/RecNum&gt;&lt;DisplayText&gt;(5)&lt;/DisplayText&gt;&lt;record&gt;&lt;rec-number&gt;4&lt;/rec-number&gt;&lt;foreign-keys&gt;&lt;key app="EN" db-id="e9rt52r2revxtfe99z75aeryree2zears999"&gt;4&lt;/key&gt;&lt;/foreign-keys&gt;&lt;ref-type name="Journal Article"&gt;17&lt;/ref-type&gt;&lt;contributors&gt;&lt;authors&gt;&lt;author&gt;TCGA&lt;/author&gt;&lt;/authors&gt;&lt;/contributors&gt;&lt;titles&gt;&lt;title&gt;Comprehensive molecular characterization of human colon and rectal cancer&lt;/title&gt;&lt;secondary-title&gt;Nature&lt;/secondary-title&gt;&lt;alt-title&gt;Nature&lt;/alt-title&gt;&lt;/titles&gt;&lt;pages&gt;330-7&lt;/pages&gt;&lt;volume&gt;487&lt;/volume&gt;&lt;number&gt;7407&lt;/number&gt;&lt;edition&gt;2012/07/20&lt;/edition&gt;&lt;keywords&gt;&lt;keyword&gt;Colonic Neoplasms/*genetics&lt;/keyword&gt;&lt;keyword&gt;DNA Copy Number Variations&lt;/keyword&gt;&lt;keyword&gt;DNA Methylation&lt;/keyword&gt;&lt;keyword&gt;Exome/genetics&lt;/keyword&gt;&lt;keyword&gt;Gene Expression Profiling&lt;/keyword&gt;&lt;keyword&gt;Humans&lt;/keyword&gt;&lt;keyword&gt;Mutation/genetics&lt;/keyword&gt;&lt;keyword&gt;Mutation Rate&lt;/keyword&gt;&lt;keyword&gt;Polymorphism, Single Nucleotide&lt;/keyword&gt;&lt;keyword&gt;Rectal Neoplasms/*genetics&lt;/keyword&gt;&lt;keyword&gt;Sequence Analysis, DNA&lt;/keyword&gt;&lt;/keywords&gt;&lt;dates&gt;&lt;year&gt;2012&lt;/year&gt;&lt;pub-dates&gt;&lt;date&gt;Jul 19&lt;/date&gt;&lt;/pub-dates&gt;&lt;/dates&gt;&lt;isbn&gt;1476-4687 (Electronic)&amp;#xD;0028-0836 (Linking)&lt;/isbn&gt;&lt;accession-num&gt;22810696&lt;/accession-num&gt;&lt;work-type&gt;Research Support, N.I.H., Extramural&lt;/work-type&gt;&lt;urls&gt;&lt;related-urls&gt;&lt;url&gt;http://www.ncbi.nlm.nih.gov/pubmed/22810696&lt;/url&gt;&lt;/related-urls&gt;&lt;/urls&gt;&lt;custom2&gt;3401966&lt;/custom2&gt;&lt;electronic-resource-num&gt;10.1038/nature11252&lt;/electronic-resource-num&gt;&lt;language&gt;eng&lt;/language&gt;&lt;/record&gt;&lt;/Cite&gt;&lt;/EndNote&gt;</w:instrText>
      </w:r>
      <w:r w:rsidR="005A4224">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5" w:tooltip="TCGA, 2012 #50" w:history="1">
        <w:r w:rsidR="00D95C2D">
          <w:rPr>
            <w:rFonts w:ascii="Times New Roman" w:hAnsi="Times New Roman" w:cs="Times New Roman"/>
            <w:noProof/>
            <w:sz w:val="24"/>
            <w:szCs w:val="24"/>
          </w:rPr>
          <w:t>5</w:t>
        </w:r>
      </w:hyperlink>
      <w:r w:rsidR="00D95C2D">
        <w:rPr>
          <w:rFonts w:ascii="Times New Roman" w:hAnsi="Times New Roman" w:cs="Times New Roman"/>
          <w:noProof/>
          <w:sz w:val="24"/>
          <w:szCs w:val="24"/>
        </w:rPr>
        <w:t>)</w:t>
      </w:r>
      <w:r w:rsidR="005A4224">
        <w:rPr>
          <w:rFonts w:ascii="Times New Roman" w:hAnsi="Times New Roman" w:cs="Times New Roman"/>
          <w:sz w:val="24"/>
          <w:szCs w:val="24"/>
        </w:rPr>
        <w:fldChar w:fldCharType="end"/>
      </w:r>
      <w:r w:rsidR="003E20FE">
        <w:rPr>
          <w:rFonts w:ascii="Times New Roman" w:hAnsi="Times New Roman" w:cs="Times New Roman"/>
          <w:sz w:val="24"/>
          <w:szCs w:val="24"/>
        </w:rPr>
        <w:t>.</w:t>
      </w:r>
    </w:p>
    <w:p w:rsidR="00F31038" w:rsidRPr="00FE6EC6" w:rsidRDefault="00345B9E" w:rsidP="00F31038">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As for</w:t>
      </w:r>
      <w:r w:rsidR="006002FC">
        <w:rPr>
          <w:rFonts w:ascii="Times New Roman" w:hAnsi="Times New Roman" w:cs="Times New Roman"/>
          <w:sz w:val="24"/>
          <w:szCs w:val="24"/>
        </w:rPr>
        <w:t xml:space="preserve"> </w:t>
      </w:r>
      <w:r w:rsidR="007B461F">
        <w:rPr>
          <w:rFonts w:ascii="Times New Roman" w:hAnsi="Times New Roman" w:cs="Times New Roman"/>
          <w:sz w:val="24"/>
          <w:szCs w:val="24"/>
        </w:rPr>
        <w:t xml:space="preserve">unverifiable </w:t>
      </w:r>
      <w:r w:rsidR="006002FC">
        <w:rPr>
          <w:rFonts w:ascii="Times New Roman" w:hAnsi="Times New Roman" w:cs="Times New Roman"/>
          <w:sz w:val="24"/>
          <w:szCs w:val="24"/>
        </w:rPr>
        <w:t>peptides, o</w:t>
      </w:r>
      <w:r w:rsidR="002E3491" w:rsidRPr="00FE6EC6">
        <w:rPr>
          <w:rFonts w:ascii="Times New Roman" w:hAnsi="Times New Roman" w:cs="Times New Roman"/>
          <w:sz w:val="24"/>
          <w:szCs w:val="24"/>
        </w:rPr>
        <w:t xml:space="preserve">n average, </w:t>
      </w:r>
      <w:r w:rsidR="001B4B57">
        <w:rPr>
          <w:rFonts w:ascii="Times New Roman" w:hAnsi="Times New Roman" w:cs="Times New Roman"/>
          <w:sz w:val="24"/>
          <w:szCs w:val="24"/>
        </w:rPr>
        <w:t xml:space="preserve">31% </w:t>
      </w:r>
      <w:r w:rsidR="001C12F6" w:rsidRPr="00FE6EC6">
        <w:rPr>
          <w:rFonts w:ascii="Times New Roman" w:hAnsi="Times New Roman" w:cs="Times New Roman"/>
          <w:sz w:val="24"/>
          <w:szCs w:val="24"/>
        </w:rPr>
        <w:t>of</w:t>
      </w:r>
      <w:r w:rsidR="00081BF7">
        <w:rPr>
          <w:rFonts w:ascii="Times New Roman" w:hAnsi="Times New Roman" w:cs="Times New Roman"/>
          <w:sz w:val="24"/>
          <w:szCs w:val="24"/>
        </w:rPr>
        <w:t xml:space="preserve"> germline and </w:t>
      </w:r>
      <w:r w:rsidR="001B4B57">
        <w:rPr>
          <w:rFonts w:ascii="Times New Roman" w:hAnsi="Times New Roman" w:cs="Times New Roman"/>
          <w:sz w:val="24"/>
          <w:szCs w:val="24"/>
        </w:rPr>
        <w:t>35</w:t>
      </w:r>
      <w:r w:rsidR="00081BF7">
        <w:rPr>
          <w:rFonts w:ascii="Times New Roman" w:hAnsi="Times New Roman" w:cs="Times New Roman"/>
          <w:sz w:val="24"/>
          <w:szCs w:val="24"/>
        </w:rPr>
        <w:t>% of somatic</w:t>
      </w:r>
      <w:r w:rsidR="001C12F6" w:rsidRPr="00FE6EC6">
        <w:rPr>
          <w:rFonts w:ascii="Times New Roman" w:hAnsi="Times New Roman" w:cs="Times New Roman"/>
          <w:sz w:val="24"/>
          <w:szCs w:val="24"/>
        </w:rPr>
        <w:t xml:space="preserve"> </w:t>
      </w:r>
      <w:proofErr w:type="spellStart"/>
      <w:r w:rsidR="001C12F6" w:rsidRPr="00FE6EC6">
        <w:rPr>
          <w:rFonts w:ascii="Times New Roman" w:hAnsi="Times New Roman" w:cs="Times New Roman"/>
          <w:sz w:val="24"/>
          <w:szCs w:val="24"/>
        </w:rPr>
        <w:t>tryptic</w:t>
      </w:r>
      <w:proofErr w:type="spellEnd"/>
      <w:r w:rsidR="001C12F6" w:rsidRPr="00FE6EC6">
        <w:rPr>
          <w:rFonts w:ascii="Times New Roman" w:hAnsi="Times New Roman" w:cs="Times New Roman"/>
          <w:sz w:val="24"/>
          <w:szCs w:val="24"/>
        </w:rPr>
        <w:t xml:space="preserve"> </w:t>
      </w:r>
      <w:r w:rsidR="001B4B57">
        <w:rPr>
          <w:rFonts w:ascii="Times New Roman" w:hAnsi="Times New Roman" w:cs="Times New Roman"/>
          <w:sz w:val="24"/>
          <w:szCs w:val="24"/>
        </w:rPr>
        <w:t xml:space="preserve">breast tumor </w:t>
      </w:r>
      <w:r w:rsidR="001C12F6" w:rsidRPr="00FE6EC6">
        <w:rPr>
          <w:rFonts w:ascii="Times New Roman" w:hAnsi="Times New Roman" w:cs="Times New Roman"/>
          <w:sz w:val="24"/>
          <w:szCs w:val="24"/>
        </w:rPr>
        <w:t xml:space="preserve">peptides </w:t>
      </w:r>
      <w:r>
        <w:rPr>
          <w:rFonts w:ascii="Times New Roman" w:hAnsi="Times New Roman" w:cs="Times New Roman"/>
          <w:sz w:val="24"/>
          <w:szCs w:val="24"/>
        </w:rPr>
        <w:t>were filtered</w:t>
      </w:r>
      <w:r w:rsidR="00112B38" w:rsidRPr="00FE6EC6">
        <w:rPr>
          <w:rFonts w:ascii="Times New Roman" w:hAnsi="Times New Roman" w:cs="Times New Roman"/>
          <w:sz w:val="24"/>
          <w:szCs w:val="24"/>
        </w:rPr>
        <w:t xml:space="preserve"> due to </w:t>
      </w:r>
      <w:r w:rsidR="005B5A68">
        <w:rPr>
          <w:rFonts w:ascii="Times New Roman" w:hAnsi="Times New Roman" w:cs="Times New Roman"/>
          <w:sz w:val="24"/>
          <w:szCs w:val="24"/>
        </w:rPr>
        <w:t>length</w:t>
      </w:r>
      <w:r w:rsidR="00112B38" w:rsidRPr="00FE6EC6">
        <w:rPr>
          <w:rFonts w:ascii="Times New Roman" w:hAnsi="Times New Roman" w:cs="Times New Roman"/>
          <w:sz w:val="24"/>
          <w:szCs w:val="24"/>
        </w:rPr>
        <w:t xml:space="preserve"> constraints, being either &lt;6 or &gt;30 amino acids. </w:t>
      </w:r>
      <w:r w:rsidR="00F350E7" w:rsidRPr="00FE6EC6">
        <w:rPr>
          <w:rFonts w:ascii="Times New Roman" w:hAnsi="Times New Roman" w:cs="Times New Roman"/>
          <w:sz w:val="24"/>
          <w:szCs w:val="24"/>
        </w:rPr>
        <w:t xml:space="preserve">Further, </w:t>
      </w:r>
      <w:r w:rsidR="001B4B57">
        <w:rPr>
          <w:rFonts w:ascii="Times New Roman" w:hAnsi="Times New Roman" w:cs="Times New Roman"/>
          <w:sz w:val="24"/>
          <w:szCs w:val="24"/>
        </w:rPr>
        <w:t>more than 3%</w:t>
      </w:r>
      <w:r w:rsidR="002E3491" w:rsidRPr="00FE6EC6">
        <w:rPr>
          <w:rFonts w:ascii="Times New Roman" w:hAnsi="Times New Roman" w:cs="Times New Roman"/>
          <w:sz w:val="24"/>
          <w:szCs w:val="24"/>
        </w:rPr>
        <w:t xml:space="preserve"> of peptides supporting </w:t>
      </w:r>
      <w:r w:rsidR="001C12F6" w:rsidRPr="00FE6EC6">
        <w:rPr>
          <w:rFonts w:ascii="Times New Roman" w:hAnsi="Times New Roman" w:cs="Times New Roman"/>
          <w:sz w:val="24"/>
          <w:szCs w:val="24"/>
        </w:rPr>
        <w:t xml:space="preserve">variant induced protein change were </w:t>
      </w:r>
      <w:r w:rsidR="00F350E7" w:rsidRPr="00FE6EC6">
        <w:rPr>
          <w:rFonts w:ascii="Times New Roman" w:hAnsi="Times New Roman" w:cs="Times New Roman"/>
          <w:sz w:val="24"/>
          <w:szCs w:val="24"/>
        </w:rPr>
        <w:t xml:space="preserve">found to be </w:t>
      </w:r>
      <w:r w:rsidR="001C12F6" w:rsidRPr="00FE6EC6">
        <w:rPr>
          <w:rFonts w:ascii="Times New Roman" w:hAnsi="Times New Roman" w:cs="Times New Roman"/>
          <w:sz w:val="24"/>
          <w:szCs w:val="24"/>
        </w:rPr>
        <w:t xml:space="preserve">homologous to the </w:t>
      </w:r>
      <w:proofErr w:type="spellStart"/>
      <w:r w:rsidR="00C33B3C">
        <w:rPr>
          <w:rFonts w:ascii="Times New Roman" w:hAnsi="Times New Roman" w:cs="Times New Roman"/>
          <w:sz w:val="24"/>
          <w:szCs w:val="24"/>
        </w:rPr>
        <w:t>E</w:t>
      </w:r>
      <w:r w:rsidR="001C12F6" w:rsidRPr="00FE6EC6">
        <w:rPr>
          <w:rFonts w:ascii="Times New Roman" w:hAnsi="Times New Roman" w:cs="Times New Roman"/>
          <w:sz w:val="24"/>
          <w:szCs w:val="24"/>
        </w:rPr>
        <w:t>nsembl</w:t>
      </w:r>
      <w:proofErr w:type="spellEnd"/>
      <w:r w:rsidR="001C12F6" w:rsidRPr="00FE6EC6">
        <w:rPr>
          <w:rFonts w:ascii="Times New Roman" w:hAnsi="Times New Roman" w:cs="Times New Roman"/>
          <w:sz w:val="24"/>
          <w:szCs w:val="24"/>
        </w:rPr>
        <w:t xml:space="preserve"> reference proteome.  </w:t>
      </w:r>
      <w:r w:rsidR="00552856" w:rsidRPr="00FE6EC6">
        <w:rPr>
          <w:rFonts w:ascii="Times New Roman" w:hAnsi="Times New Roman" w:cs="Times New Roman"/>
          <w:sz w:val="24"/>
          <w:szCs w:val="24"/>
        </w:rPr>
        <w:t xml:space="preserve">Filtering by </w:t>
      </w:r>
      <w:proofErr w:type="gramStart"/>
      <w:r w:rsidR="00552856" w:rsidRPr="00FE6EC6">
        <w:rPr>
          <w:rFonts w:ascii="Times New Roman" w:hAnsi="Times New Roman" w:cs="Times New Roman"/>
          <w:sz w:val="24"/>
          <w:szCs w:val="24"/>
        </w:rPr>
        <w:t xml:space="preserve">both </w:t>
      </w:r>
      <w:r w:rsidR="005B5A68">
        <w:rPr>
          <w:rFonts w:ascii="Times New Roman" w:hAnsi="Times New Roman" w:cs="Times New Roman"/>
          <w:sz w:val="24"/>
          <w:szCs w:val="24"/>
        </w:rPr>
        <w:t>peptide</w:t>
      </w:r>
      <w:proofErr w:type="gramEnd"/>
      <w:r w:rsidR="005B5A68">
        <w:rPr>
          <w:rFonts w:ascii="Times New Roman" w:hAnsi="Times New Roman" w:cs="Times New Roman"/>
          <w:sz w:val="24"/>
          <w:szCs w:val="24"/>
        </w:rPr>
        <w:t xml:space="preserve"> length</w:t>
      </w:r>
      <w:r w:rsidR="00552856" w:rsidRPr="00FE6EC6">
        <w:rPr>
          <w:rFonts w:ascii="Times New Roman" w:hAnsi="Times New Roman" w:cs="Times New Roman"/>
          <w:sz w:val="24"/>
          <w:szCs w:val="24"/>
        </w:rPr>
        <w:t xml:space="preserve"> and homology, the number of potential </w:t>
      </w:r>
      <w:r w:rsidR="00C22539">
        <w:rPr>
          <w:rFonts w:ascii="Times New Roman" w:hAnsi="Times New Roman" w:cs="Times New Roman"/>
          <w:sz w:val="24"/>
          <w:szCs w:val="24"/>
        </w:rPr>
        <w:t xml:space="preserve">variants </w:t>
      </w:r>
      <w:r w:rsidR="00552856" w:rsidRPr="00FE6EC6">
        <w:rPr>
          <w:rFonts w:ascii="Times New Roman" w:hAnsi="Times New Roman" w:cs="Times New Roman"/>
          <w:sz w:val="24"/>
          <w:szCs w:val="24"/>
        </w:rPr>
        <w:t>which can be identified by MS/MS in these tumors drops</w:t>
      </w:r>
      <w:r w:rsidR="00630171">
        <w:rPr>
          <w:rFonts w:ascii="Times New Roman" w:hAnsi="Times New Roman" w:cs="Times New Roman"/>
          <w:sz w:val="24"/>
          <w:szCs w:val="24"/>
        </w:rPr>
        <w:t>, on average,</w:t>
      </w:r>
      <w:r w:rsidR="00552856" w:rsidRPr="00FE6EC6">
        <w:rPr>
          <w:rFonts w:ascii="Times New Roman" w:hAnsi="Times New Roman" w:cs="Times New Roman"/>
          <w:sz w:val="24"/>
          <w:szCs w:val="24"/>
        </w:rPr>
        <w:t xml:space="preserve"> </w:t>
      </w:r>
      <w:r w:rsidR="00C22539">
        <w:rPr>
          <w:rFonts w:ascii="Times New Roman" w:hAnsi="Times New Roman" w:cs="Times New Roman"/>
          <w:sz w:val="24"/>
          <w:szCs w:val="24"/>
        </w:rPr>
        <w:t>from</w:t>
      </w:r>
      <w:r w:rsidR="00552856" w:rsidRPr="00FE6EC6">
        <w:rPr>
          <w:rFonts w:ascii="Times New Roman" w:hAnsi="Times New Roman" w:cs="Times New Roman"/>
          <w:sz w:val="24"/>
          <w:szCs w:val="24"/>
        </w:rPr>
        <w:t xml:space="preserve"> </w:t>
      </w:r>
      <w:r w:rsidR="001F1E61" w:rsidRPr="00C5667F">
        <w:rPr>
          <w:rFonts w:ascii="Times New Roman" w:hAnsi="Times New Roman" w:cs="Times New Roman"/>
          <w:sz w:val="24"/>
          <w:szCs w:val="24"/>
        </w:rPr>
        <w:t>21,852</w:t>
      </w:r>
      <w:r w:rsidR="00C22539" w:rsidRPr="00C5667F">
        <w:rPr>
          <w:rFonts w:ascii="Times New Roman" w:hAnsi="Times New Roman" w:cs="Times New Roman"/>
          <w:sz w:val="24"/>
          <w:szCs w:val="24"/>
        </w:rPr>
        <w:t xml:space="preserve"> to </w:t>
      </w:r>
      <w:r w:rsidR="00C5667F">
        <w:rPr>
          <w:rFonts w:ascii="Times New Roman" w:hAnsi="Times New Roman" w:cs="Times New Roman"/>
          <w:sz w:val="24"/>
          <w:szCs w:val="24"/>
        </w:rPr>
        <w:t>13,983</w:t>
      </w:r>
      <w:r w:rsidR="00552856" w:rsidRPr="00FE6EC6">
        <w:rPr>
          <w:rFonts w:ascii="Times New Roman" w:hAnsi="Times New Roman" w:cs="Times New Roman"/>
          <w:sz w:val="24"/>
          <w:szCs w:val="24"/>
        </w:rPr>
        <w:t xml:space="preserve"> for breast and </w:t>
      </w:r>
      <w:r w:rsidR="00C22539">
        <w:rPr>
          <w:rFonts w:ascii="Times New Roman" w:hAnsi="Times New Roman" w:cs="Times New Roman"/>
          <w:sz w:val="24"/>
          <w:szCs w:val="24"/>
        </w:rPr>
        <w:t xml:space="preserve">from </w:t>
      </w:r>
      <w:r w:rsidR="001F1E61" w:rsidRPr="00C5667F">
        <w:rPr>
          <w:rFonts w:ascii="Times New Roman" w:hAnsi="Times New Roman" w:cs="Times New Roman"/>
          <w:sz w:val="24"/>
          <w:szCs w:val="24"/>
        </w:rPr>
        <w:t>23,485</w:t>
      </w:r>
      <w:r w:rsidR="00C22539" w:rsidRPr="00C5667F">
        <w:rPr>
          <w:rFonts w:ascii="Times New Roman" w:hAnsi="Times New Roman" w:cs="Times New Roman"/>
          <w:sz w:val="24"/>
          <w:szCs w:val="24"/>
        </w:rPr>
        <w:t xml:space="preserve"> to </w:t>
      </w:r>
      <w:r w:rsidR="00B34448">
        <w:rPr>
          <w:rFonts w:ascii="Times New Roman" w:hAnsi="Times New Roman" w:cs="Times New Roman"/>
          <w:sz w:val="24"/>
          <w:szCs w:val="24"/>
        </w:rPr>
        <w:t xml:space="preserve">16,595 </w:t>
      </w:r>
      <w:r w:rsidR="00C5667F">
        <w:rPr>
          <w:rFonts w:ascii="Times New Roman" w:hAnsi="Times New Roman" w:cs="Times New Roman"/>
          <w:sz w:val="24"/>
          <w:szCs w:val="24"/>
        </w:rPr>
        <w:t xml:space="preserve">for </w:t>
      </w:r>
      <w:r w:rsidR="00545014">
        <w:rPr>
          <w:rFonts w:ascii="Times New Roman" w:hAnsi="Times New Roman" w:cs="Times New Roman"/>
          <w:sz w:val="24"/>
          <w:szCs w:val="24"/>
        </w:rPr>
        <w:t xml:space="preserve">colorectal </w:t>
      </w:r>
      <w:r w:rsidR="00945E5A">
        <w:rPr>
          <w:rFonts w:ascii="Times New Roman" w:hAnsi="Times New Roman" w:cs="Times New Roman"/>
          <w:sz w:val="24"/>
          <w:szCs w:val="24"/>
        </w:rPr>
        <w:t>(</w:t>
      </w:r>
      <w:r w:rsidR="00945E5A" w:rsidRPr="00945E5A">
        <w:rPr>
          <w:rFonts w:ascii="Times New Roman" w:hAnsi="Times New Roman" w:cs="Times New Roman"/>
          <w:b/>
          <w:sz w:val="24"/>
          <w:szCs w:val="24"/>
        </w:rPr>
        <w:t>Fig</w:t>
      </w:r>
      <w:r w:rsidR="00AF7732">
        <w:rPr>
          <w:rFonts w:ascii="Times New Roman" w:hAnsi="Times New Roman" w:cs="Times New Roman"/>
          <w:b/>
          <w:sz w:val="24"/>
          <w:szCs w:val="24"/>
        </w:rPr>
        <w:t>.</w:t>
      </w:r>
      <w:r w:rsidR="00945E5A" w:rsidRPr="00945E5A">
        <w:rPr>
          <w:rFonts w:ascii="Times New Roman" w:hAnsi="Times New Roman" w:cs="Times New Roman"/>
          <w:b/>
          <w:sz w:val="24"/>
          <w:szCs w:val="24"/>
        </w:rPr>
        <w:t xml:space="preserve"> 3</w:t>
      </w:r>
      <w:r w:rsidR="00845E6C">
        <w:rPr>
          <w:rFonts w:ascii="Times New Roman" w:hAnsi="Times New Roman" w:cs="Times New Roman"/>
          <w:b/>
          <w:sz w:val="24"/>
          <w:szCs w:val="24"/>
        </w:rPr>
        <w:t>, Fig. S1</w:t>
      </w:r>
      <w:r w:rsidR="00945E5A">
        <w:rPr>
          <w:rFonts w:ascii="Times New Roman" w:hAnsi="Times New Roman" w:cs="Times New Roman"/>
          <w:sz w:val="24"/>
          <w:szCs w:val="24"/>
        </w:rPr>
        <w:t>)</w:t>
      </w:r>
      <w:r w:rsidR="00552856" w:rsidRPr="00FE6EC6">
        <w:rPr>
          <w:rFonts w:ascii="Times New Roman" w:hAnsi="Times New Roman" w:cs="Times New Roman"/>
          <w:sz w:val="24"/>
          <w:szCs w:val="24"/>
        </w:rPr>
        <w:t xml:space="preserve">. </w:t>
      </w:r>
    </w:p>
    <w:p w:rsidR="00862323" w:rsidRPr="00FE6EC6" w:rsidRDefault="00862323" w:rsidP="001F3519">
      <w:pPr>
        <w:spacing w:line="360" w:lineRule="auto"/>
        <w:rPr>
          <w:rFonts w:ascii="Times New Roman" w:hAnsi="Times New Roman" w:cs="Times New Roman"/>
          <w:i/>
          <w:sz w:val="24"/>
          <w:szCs w:val="24"/>
        </w:rPr>
      </w:pPr>
    </w:p>
    <w:p w:rsidR="00634148" w:rsidRPr="00FE6EC6" w:rsidRDefault="009B1E1B" w:rsidP="001F3519">
      <w:pPr>
        <w:spacing w:line="360" w:lineRule="auto"/>
        <w:rPr>
          <w:rFonts w:ascii="Times New Roman" w:hAnsi="Times New Roman" w:cs="Times New Roman"/>
          <w:i/>
          <w:sz w:val="24"/>
          <w:szCs w:val="24"/>
        </w:rPr>
      </w:pPr>
      <w:r w:rsidRPr="00FE6EC6">
        <w:rPr>
          <w:rFonts w:ascii="Times New Roman" w:hAnsi="Times New Roman" w:cs="Times New Roman"/>
          <w:i/>
          <w:sz w:val="24"/>
          <w:szCs w:val="24"/>
        </w:rPr>
        <w:t xml:space="preserve">Alternative Isoforms and </w:t>
      </w:r>
      <w:r w:rsidR="00C24EF3" w:rsidRPr="00FE6EC6">
        <w:rPr>
          <w:rFonts w:ascii="Times New Roman" w:hAnsi="Times New Roman" w:cs="Times New Roman"/>
          <w:i/>
          <w:sz w:val="24"/>
          <w:szCs w:val="24"/>
        </w:rPr>
        <w:t>Novel Expression</w:t>
      </w:r>
    </w:p>
    <w:p w:rsidR="00BE6C89" w:rsidRPr="00FE6EC6" w:rsidRDefault="0025320F" w:rsidP="00784DE3">
      <w:pPr>
        <w:spacing w:line="360" w:lineRule="auto"/>
        <w:ind w:firstLine="720"/>
        <w:rPr>
          <w:rFonts w:ascii="Times New Roman" w:hAnsi="Times New Roman" w:cs="Times New Roman"/>
          <w:sz w:val="24"/>
          <w:szCs w:val="24"/>
        </w:rPr>
      </w:pPr>
      <w:r w:rsidRPr="00FE6EC6">
        <w:rPr>
          <w:rFonts w:ascii="Times New Roman" w:hAnsi="Times New Roman" w:cs="Times New Roman"/>
          <w:sz w:val="24"/>
          <w:szCs w:val="24"/>
        </w:rPr>
        <w:t>A</w:t>
      </w:r>
      <w:r w:rsidR="009B1E1B" w:rsidRPr="00FE6EC6">
        <w:rPr>
          <w:rFonts w:ascii="Times New Roman" w:hAnsi="Times New Roman" w:cs="Times New Roman"/>
          <w:sz w:val="24"/>
          <w:szCs w:val="24"/>
        </w:rPr>
        <w:t>lternative splicing and coding of novel gene regions contributes even more complexity to the p</w:t>
      </w:r>
      <w:r w:rsidR="00CA1AC8" w:rsidRPr="00FE6EC6">
        <w:rPr>
          <w:rFonts w:ascii="Times New Roman" w:hAnsi="Times New Roman" w:cs="Times New Roman"/>
          <w:sz w:val="24"/>
          <w:szCs w:val="24"/>
        </w:rPr>
        <w:t>ossible protein landscape of a</w:t>
      </w:r>
      <w:r w:rsidR="009B1E1B" w:rsidRPr="00FE6EC6">
        <w:rPr>
          <w:rFonts w:ascii="Times New Roman" w:hAnsi="Times New Roman" w:cs="Times New Roman"/>
          <w:sz w:val="24"/>
          <w:szCs w:val="24"/>
        </w:rPr>
        <w:t xml:space="preserve"> tumor.  </w:t>
      </w:r>
      <w:r w:rsidR="0080292D" w:rsidRPr="00FE6EC6">
        <w:rPr>
          <w:rFonts w:ascii="Times New Roman" w:hAnsi="Times New Roman" w:cs="Times New Roman"/>
          <w:sz w:val="24"/>
          <w:szCs w:val="24"/>
        </w:rPr>
        <w:t>T</w:t>
      </w:r>
      <w:r w:rsidRPr="00FE6EC6">
        <w:rPr>
          <w:rFonts w:ascii="Times New Roman" w:hAnsi="Times New Roman" w:cs="Times New Roman"/>
          <w:sz w:val="24"/>
          <w:szCs w:val="24"/>
        </w:rPr>
        <w:t xml:space="preserve">he </w:t>
      </w:r>
      <w:r w:rsidR="00AF4CC0">
        <w:rPr>
          <w:rFonts w:ascii="Times New Roman" w:hAnsi="Times New Roman" w:cs="Times New Roman"/>
          <w:sz w:val="24"/>
          <w:szCs w:val="24"/>
        </w:rPr>
        <w:t>rise of</w:t>
      </w:r>
      <w:r w:rsidRPr="00FE6EC6">
        <w:rPr>
          <w:rFonts w:ascii="Times New Roman" w:hAnsi="Times New Roman" w:cs="Times New Roman"/>
          <w:sz w:val="24"/>
          <w:szCs w:val="24"/>
        </w:rPr>
        <w:t xml:space="preserve"> RNA-Seq analysis has uncovered the prevalence of alternative splicing in gene transcription with </w:t>
      </w:r>
      <w:r w:rsidR="000C7D49">
        <w:rPr>
          <w:rFonts w:ascii="Times New Roman" w:hAnsi="Times New Roman" w:cs="Times New Roman"/>
          <w:sz w:val="24"/>
          <w:szCs w:val="24"/>
        </w:rPr>
        <w:t>up to</w:t>
      </w:r>
      <w:r w:rsidRPr="00FE6EC6">
        <w:rPr>
          <w:rFonts w:ascii="Times New Roman" w:hAnsi="Times New Roman" w:cs="Times New Roman"/>
          <w:sz w:val="24"/>
          <w:szCs w:val="24"/>
        </w:rPr>
        <w:t xml:space="preserve"> 90% of genes having at least 2 transcripts</w:t>
      </w:r>
      <w:r w:rsidR="00244D0C">
        <w:rPr>
          <w:rFonts w:ascii="Times New Roman" w:hAnsi="Times New Roman" w:cs="Times New Roman"/>
          <w:sz w:val="24"/>
          <w:szCs w:val="24"/>
        </w:rPr>
        <w:t xml:space="preserve"> </w:t>
      </w:r>
      <w:r w:rsidR="005A4224" w:rsidRPr="00FE6EC6">
        <w:rPr>
          <w:rFonts w:ascii="Times New Roman" w:hAnsi="Times New Roman" w:cs="Times New Roman"/>
          <w:sz w:val="24"/>
          <w:szCs w:val="24"/>
        </w:rPr>
        <w:fldChar w:fldCharType="begin"/>
      </w:r>
      <w:r w:rsidR="00D95C2D">
        <w:rPr>
          <w:rFonts w:ascii="Times New Roman" w:hAnsi="Times New Roman" w:cs="Times New Roman"/>
          <w:sz w:val="24"/>
          <w:szCs w:val="24"/>
        </w:rPr>
        <w:instrText xml:space="preserve"> ADDIN EN.CITE &lt;EndNote&gt;&lt;Cite&gt;&lt;Author&gt;Pal&lt;/Author&gt;&lt;Year&gt;2012&lt;/Year&gt;&lt;RecNum&gt;60&lt;/RecNum&gt;&lt;DisplayText&gt;(40)&lt;/DisplayText&gt;&lt;record&gt;&lt;rec-number&gt;60&lt;/rec-number&gt;&lt;foreign-keys&gt;&lt;key app="EN" db-id="5r9awwffq5w9dgea2r9x5rd8dv0ddv92fv9f"&gt;60&lt;/key&gt;&lt;/foreign-keys&gt;&lt;ref-type name="Journal Article"&gt;17&lt;/ref-type&gt;&lt;contributors&gt;&lt;authors&gt;&lt;author&gt;Pal, S.&lt;/author&gt;&lt;author&gt;Gupta, R.&lt;/author&gt;&lt;author&gt;Davuluri, R. V.&lt;/author&gt;&lt;/authors&gt;&lt;/contributors&gt;&lt;auth-address&gt;Center for Systems and Computational Biology, The Wistar Institute, Philadelphia, PA, USA.&lt;/auth-address&gt;&lt;titles&gt;&lt;title&gt;Alternative transcription and alternative splicing in cancer&lt;/title&gt;&lt;secondary-title&gt;Pharmacol Ther&lt;/secondary-title&gt;&lt;alt-title&gt;Pharmacology &amp;amp; therapeutics&lt;/alt-title&gt;&lt;/titles&gt;&lt;periodical&gt;&lt;full-title&gt;Pharmacol Ther&lt;/full-title&gt;&lt;abbr-1&gt;Pharmacology &amp;amp; therapeutics&lt;/abbr-1&gt;&lt;/periodical&gt;&lt;alt-periodical&gt;&lt;full-title&gt;Pharmacol Ther&lt;/full-title&gt;&lt;abbr-1&gt;Pharmacology &amp;amp; therapeutics&lt;/abbr-1&gt;&lt;/alt-periodical&gt;&lt;pages&gt;283-94&lt;/pages&gt;&lt;volume&gt;136&lt;/volume&gt;&lt;number&gt;3&lt;/number&gt;&lt;edition&gt;2012/08/23&lt;/edition&gt;&lt;keywords&gt;&lt;keyword&gt;*Alternative Splicing&lt;/keyword&gt;&lt;keyword&gt;Animals&lt;/keyword&gt;&lt;keyword&gt;Drug Resistance, Neoplasm&lt;/keyword&gt;&lt;keyword&gt;Epigenesis, Genetic&lt;/keyword&gt;&lt;keyword&gt;Gene Expression Regulation, Neoplastic&lt;/keyword&gt;&lt;keyword&gt;Humans&lt;/keyword&gt;&lt;keyword&gt;Mutation&lt;/keyword&gt;&lt;keyword&gt;Neoplasms/drug therapy/*genetics&lt;/keyword&gt;&lt;keyword&gt;Protein Isoforms/analysis&lt;/keyword&gt;&lt;keyword&gt;Proteome&lt;/keyword&gt;&lt;keyword&gt;*Transcriptome&lt;/keyword&gt;&lt;/keywords&gt;&lt;dates&gt;&lt;year&gt;2012&lt;/year&gt;&lt;pub-dates&gt;&lt;date&gt;Dec&lt;/date&gt;&lt;/pub-dates&gt;&lt;/dates&gt;&lt;isbn&gt;1879-016X (Electronic)&amp;#xD;0163-7258 (Linking)&lt;/isbn&gt;&lt;accession-num&gt;22909788&lt;/accession-num&gt;&lt;work-type&gt;Research Support, Non-U.S. Gov&amp;apos;t&amp;#xD;Review&lt;/work-type&gt;&lt;urls&gt;&lt;related-urls&gt;&lt;url&gt;http://www.ncbi.nlm.nih.gov/pubmed/22909788&lt;/url&gt;&lt;/related-urls&gt;&lt;/urls&gt;&lt;electronic-resource-num&gt;10.1016/j.pharmthera.2012.08.005&lt;/electronic-resource-num&gt;&lt;language&gt;eng&lt;/language&gt;&lt;/record&gt;&lt;/Cite&gt;&lt;/EndNote&gt;</w:instrText>
      </w:r>
      <w:r w:rsidR="005A4224" w:rsidRPr="00FE6EC6">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40" w:tooltip="Pal, 2012 #60" w:history="1">
        <w:r w:rsidR="00D95C2D">
          <w:rPr>
            <w:rFonts w:ascii="Times New Roman" w:hAnsi="Times New Roman" w:cs="Times New Roman"/>
            <w:noProof/>
            <w:sz w:val="24"/>
            <w:szCs w:val="24"/>
          </w:rPr>
          <w:t>40</w:t>
        </w:r>
      </w:hyperlink>
      <w:r w:rsidR="00D95C2D">
        <w:rPr>
          <w:rFonts w:ascii="Times New Roman" w:hAnsi="Times New Roman" w:cs="Times New Roman"/>
          <w:noProof/>
          <w:sz w:val="24"/>
          <w:szCs w:val="24"/>
        </w:rPr>
        <w:t>)</w:t>
      </w:r>
      <w:r w:rsidR="005A4224" w:rsidRPr="00FE6EC6">
        <w:rPr>
          <w:rFonts w:ascii="Times New Roman" w:hAnsi="Times New Roman" w:cs="Times New Roman"/>
          <w:sz w:val="24"/>
          <w:szCs w:val="24"/>
        </w:rPr>
        <w:fldChar w:fldCharType="end"/>
      </w:r>
      <w:r w:rsidRPr="00FE6EC6">
        <w:rPr>
          <w:rFonts w:ascii="Times New Roman" w:hAnsi="Times New Roman" w:cs="Times New Roman"/>
          <w:sz w:val="24"/>
          <w:szCs w:val="24"/>
        </w:rPr>
        <w:t>, highlighting the importance of</w:t>
      </w:r>
      <w:r w:rsidR="0080292D" w:rsidRPr="00FE6EC6">
        <w:rPr>
          <w:rFonts w:ascii="Times New Roman" w:hAnsi="Times New Roman" w:cs="Times New Roman"/>
          <w:sz w:val="24"/>
          <w:szCs w:val="24"/>
        </w:rPr>
        <w:t xml:space="preserve"> such isoforms in cell</w:t>
      </w:r>
      <w:r w:rsidR="0041142A" w:rsidRPr="00FE6EC6">
        <w:rPr>
          <w:rFonts w:ascii="Times New Roman" w:hAnsi="Times New Roman" w:cs="Times New Roman"/>
          <w:sz w:val="24"/>
          <w:szCs w:val="24"/>
        </w:rPr>
        <w:t>ular</w:t>
      </w:r>
      <w:r w:rsidR="0080292D" w:rsidRPr="00FE6EC6">
        <w:rPr>
          <w:rFonts w:ascii="Times New Roman" w:hAnsi="Times New Roman" w:cs="Times New Roman"/>
          <w:sz w:val="24"/>
          <w:szCs w:val="24"/>
        </w:rPr>
        <w:t xml:space="preserve"> function</w:t>
      </w:r>
      <w:r w:rsidR="00CA1AC8" w:rsidRPr="00FE6EC6">
        <w:rPr>
          <w:rFonts w:ascii="Times New Roman" w:hAnsi="Times New Roman" w:cs="Times New Roman"/>
          <w:sz w:val="24"/>
          <w:szCs w:val="24"/>
        </w:rPr>
        <w:t>.</w:t>
      </w:r>
      <w:r w:rsidR="0080292D" w:rsidRPr="00FE6EC6">
        <w:rPr>
          <w:rFonts w:ascii="Times New Roman" w:hAnsi="Times New Roman" w:cs="Times New Roman"/>
          <w:sz w:val="24"/>
          <w:szCs w:val="24"/>
        </w:rPr>
        <w:t xml:space="preserve"> </w:t>
      </w:r>
      <w:r w:rsidR="00C5786C">
        <w:rPr>
          <w:rFonts w:ascii="Times New Roman" w:hAnsi="Times New Roman" w:cs="Times New Roman"/>
          <w:sz w:val="24"/>
          <w:szCs w:val="24"/>
        </w:rPr>
        <w:t>QUILTS</w:t>
      </w:r>
      <w:r w:rsidR="0080292D" w:rsidRPr="00FE6EC6">
        <w:rPr>
          <w:rFonts w:ascii="Times New Roman" w:hAnsi="Times New Roman" w:cs="Times New Roman"/>
          <w:sz w:val="24"/>
          <w:szCs w:val="24"/>
        </w:rPr>
        <w:t xml:space="preserve"> considers several scenarios of RNA-Seq supported</w:t>
      </w:r>
      <w:r w:rsidR="005A0BAC">
        <w:rPr>
          <w:rFonts w:ascii="Times New Roman" w:hAnsi="Times New Roman" w:cs="Times New Roman"/>
          <w:sz w:val="24"/>
          <w:szCs w:val="24"/>
        </w:rPr>
        <w:t>,</w:t>
      </w:r>
      <w:r w:rsidR="0080292D" w:rsidRPr="00FE6EC6">
        <w:rPr>
          <w:rFonts w:ascii="Times New Roman" w:hAnsi="Times New Roman" w:cs="Times New Roman"/>
          <w:sz w:val="24"/>
          <w:szCs w:val="24"/>
        </w:rPr>
        <w:t xml:space="preserve"> novel intron</w:t>
      </w:r>
      <w:r w:rsidR="005A0BAC">
        <w:rPr>
          <w:rFonts w:ascii="Times New Roman" w:hAnsi="Times New Roman" w:cs="Times New Roman"/>
          <w:sz w:val="24"/>
          <w:szCs w:val="24"/>
        </w:rPr>
        <w:t>-</w:t>
      </w:r>
      <w:r w:rsidR="0080292D" w:rsidRPr="00FE6EC6">
        <w:rPr>
          <w:rFonts w:ascii="Times New Roman" w:hAnsi="Times New Roman" w:cs="Times New Roman"/>
          <w:sz w:val="24"/>
          <w:szCs w:val="24"/>
        </w:rPr>
        <w:t>exon boundaries including unannotated splicing events in which known exons are combined in new ways (</w:t>
      </w:r>
      <w:r w:rsidR="0080292D" w:rsidRPr="00FE6EC6">
        <w:rPr>
          <w:rFonts w:ascii="Times New Roman" w:hAnsi="Times New Roman" w:cs="Times New Roman"/>
          <w:b/>
          <w:sz w:val="24"/>
          <w:szCs w:val="24"/>
        </w:rPr>
        <w:t>Fig 2</w:t>
      </w:r>
      <w:r w:rsidR="00AF7732">
        <w:rPr>
          <w:rFonts w:ascii="Times New Roman" w:hAnsi="Times New Roman" w:cs="Times New Roman"/>
          <w:b/>
          <w:sz w:val="24"/>
          <w:szCs w:val="24"/>
        </w:rPr>
        <w:t>A</w:t>
      </w:r>
      <w:r w:rsidR="0080292D" w:rsidRPr="00FE6EC6">
        <w:rPr>
          <w:rFonts w:ascii="Times New Roman" w:hAnsi="Times New Roman" w:cs="Times New Roman"/>
          <w:sz w:val="24"/>
          <w:szCs w:val="24"/>
        </w:rPr>
        <w:t>), partially novel splicing where a kno</w:t>
      </w:r>
      <w:r w:rsidR="003F2DCD">
        <w:rPr>
          <w:rFonts w:ascii="Times New Roman" w:hAnsi="Times New Roman" w:cs="Times New Roman"/>
          <w:sz w:val="24"/>
          <w:szCs w:val="24"/>
        </w:rPr>
        <w:t xml:space="preserve">wn exon is attached to </w:t>
      </w:r>
      <w:proofErr w:type="spellStart"/>
      <w:r w:rsidR="003F2DCD">
        <w:rPr>
          <w:rFonts w:ascii="Times New Roman" w:hAnsi="Times New Roman" w:cs="Times New Roman"/>
          <w:sz w:val="24"/>
          <w:szCs w:val="24"/>
        </w:rPr>
        <w:t>intronic</w:t>
      </w:r>
      <w:proofErr w:type="spellEnd"/>
      <w:r w:rsidR="003F2DCD">
        <w:rPr>
          <w:rFonts w:ascii="Times New Roman" w:hAnsi="Times New Roman" w:cs="Times New Roman"/>
          <w:sz w:val="24"/>
          <w:szCs w:val="24"/>
        </w:rPr>
        <w:t xml:space="preserve">, </w:t>
      </w:r>
      <w:proofErr w:type="spellStart"/>
      <w:r w:rsidR="003F2DCD">
        <w:rPr>
          <w:rFonts w:ascii="Times New Roman" w:hAnsi="Times New Roman" w:cs="Times New Roman"/>
          <w:sz w:val="24"/>
          <w:szCs w:val="24"/>
        </w:rPr>
        <w:t>interexonic</w:t>
      </w:r>
      <w:proofErr w:type="spellEnd"/>
      <w:r w:rsidR="005A0BAC">
        <w:rPr>
          <w:rFonts w:ascii="Times New Roman" w:hAnsi="Times New Roman" w:cs="Times New Roman"/>
          <w:sz w:val="24"/>
          <w:szCs w:val="24"/>
        </w:rPr>
        <w:t>,</w:t>
      </w:r>
      <w:r w:rsidR="003F2DCD">
        <w:rPr>
          <w:rFonts w:ascii="Times New Roman" w:hAnsi="Times New Roman" w:cs="Times New Roman"/>
          <w:sz w:val="24"/>
          <w:szCs w:val="24"/>
        </w:rPr>
        <w:t xml:space="preserve"> or </w:t>
      </w:r>
      <w:proofErr w:type="spellStart"/>
      <w:r w:rsidR="0080292D" w:rsidRPr="00FE6EC6">
        <w:rPr>
          <w:rFonts w:ascii="Times New Roman" w:hAnsi="Times New Roman" w:cs="Times New Roman"/>
          <w:sz w:val="24"/>
          <w:szCs w:val="24"/>
        </w:rPr>
        <w:t>intergenic</w:t>
      </w:r>
      <w:proofErr w:type="spellEnd"/>
      <w:r w:rsidR="0080292D" w:rsidRPr="00FE6EC6">
        <w:rPr>
          <w:rFonts w:ascii="Times New Roman" w:hAnsi="Times New Roman" w:cs="Times New Roman"/>
          <w:sz w:val="24"/>
          <w:szCs w:val="24"/>
        </w:rPr>
        <w:t xml:space="preserve"> gene regions (</w:t>
      </w:r>
      <w:r w:rsidR="0080292D" w:rsidRPr="00FE6EC6">
        <w:rPr>
          <w:rFonts w:ascii="Times New Roman" w:hAnsi="Times New Roman" w:cs="Times New Roman"/>
          <w:b/>
          <w:sz w:val="24"/>
          <w:szCs w:val="24"/>
        </w:rPr>
        <w:t>Fig 2</w:t>
      </w:r>
      <w:r w:rsidR="00AF7732">
        <w:rPr>
          <w:rFonts w:ascii="Times New Roman" w:hAnsi="Times New Roman" w:cs="Times New Roman"/>
          <w:b/>
          <w:sz w:val="24"/>
          <w:szCs w:val="24"/>
        </w:rPr>
        <w:t>B</w:t>
      </w:r>
      <w:r w:rsidR="0080292D" w:rsidRPr="00FE6EC6">
        <w:rPr>
          <w:rFonts w:ascii="Times New Roman" w:hAnsi="Times New Roman" w:cs="Times New Roman"/>
          <w:b/>
          <w:sz w:val="24"/>
          <w:szCs w:val="24"/>
        </w:rPr>
        <w:t>-</w:t>
      </w:r>
      <w:r w:rsidR="00AF7732">
        <w:rPr>
          <w:rFonts w:ascii="Times New Roman" w:hAnsi="Times New Roman" w:cs="Times New Roman"/>
          <w:b/>
          <w:sz w:val="24"/>
          <w:szCs w:val="24"/>
        </w:rPr>
        <w:t>D</w:t>
      </w:r>
      <w:r w:rsidR="0080292D" w:rsidRPr="00FE6EC6">
        <w:rPr>
          <w:rFonts w:ascii="Times New Roman" w:hAnsi="Times New Roman" w:cs="Times New Roman"/>
          <w:sz w:val="24"/>
          <w:szCs w:val="24"/>
        </w:rPr>
        <w:t>)</w:t>
      </w:r>
      <w:r w:rsidR="005A0BAC">
        <w:rPr>
          <w:rFonts w:ascii="Times New Roman" w:hAnsi="Times New Roman" w:cs="Times New Roman"/>
          <w:sz w:val="24"/>
          <w:szCs w:val="24"/>
        </w:rPr>
        <w:t>,</w:t>
      </w:r>
      <w:r w:rsidR="0080292D" w:rsidRPr="00FE6EC6">
        <w:rPr>
          <w:rFonts w:ascii="Times New Roman" w:hAnsi="Times New Roman" w:cs="Times New Roman"/>
          <w:sz w:val="24"/>
          <w:szCs w:val="24"/>
        </w:rPr>
        <w:t xml:space="preserve"> or completely novel splicing where two noncoding genomic regions are connected (</w:t>
      </w:r>
      <w:r w:rsidR="0080292D" w:rsidRPr="00FE6EC6">
        <w:rPr>
          <w:rFonts w:ascii="Times New Roman" w:hAnsi="Times New Roman" w:cs="Times New Roman"/>
          <w:b/>
          <w:sz w:val="24"/>
          <w:szCs w:val="24"/>
        </w:rPr>
        <w:t>Fig 2</w:t>
      </w:r>
      <w:r w:rsidR="00AF7732">
        <w:rPr>
          <w:rFonts w:ascii="Times New Roman" w:hAnsi="Times New Roman" w:cs="Times New Roman"/>
          <w:b/>
          <w:sz w:val="24"/>
          <w:szCs w:val="24"/>
        </w:rPr>
        <w:t>E</w:t>
      </w:r>
      <w:r w:rsidR="0080292D" w:rsidRPr="00FE6EC6">
        <w:rPr>
          <w:rFonts w:ascii="Times New Roman" w:hAnsi="Times New Roman" w:cs="Times New Roman"/>
          <w:b/>
          <w:sz w:val="24"/>
          <w:szCs w:val="24"/>
        </w:rPr>
        <w:t>,</w:t>
      </w:r>
      <w:r w:rsidR="00AF7732">
        <w:rPr>
          <w:rFonts w:ascii="Times New Roman" w:hAnsi="Times New Roman" w:cs="Times New Roman"/>
          <w:b/>
          <w:sz w:val="24"/>
          <w:szCs w:val="24"/>
        </w:rPr>
        <w:t>F</w:t>
      </w:r>
      <w:r w:rsidR="0080292D" w:rsidRPr="00FE6EC6">
        <w:rPr>
          <w:rFonts w:ascii="Times New Roman" w:hAnsi="Times New Roman" w:cs="Times New Roman"/>
          <w:sz w:val="24"/>
          <w:szCs w:val="24"/>
        </w:rPr>
        <w:t xml:space="preserve">). We considered each of these classifications separately for </w:t>
      </w:r>
      <w:r w:rsidR="0041142A" w:rsidRPr="00FE6EC6">
        <w:rPr>
          <w:rFonts w:ascii="Times New Roman" w:hAnsi="Times New Roman" w:cs="Times New Roman"/>
          <w:sz w:val="24"/>
          <w:szCs w:val="24"/>
        </w:rPr>
        <w:t>both tumor types.</w:t>
      </w:r>
    </w:p>
    <w:p w:rsidR="004F0797" w:rsidRDefault="00B340E1" w:rsidP="000069F1">
      <w:pPr>
        <w:spacing w:line="360" w:lineRule="auto"/>
        <w:ind w:firstLine="720"/>
        <w:rPr>
          <w:rFonts w:ascii="Times New Roman" w:hAnsi="Times New Roman" w:cs="Times New Roman"/>
          <w:sz w:val="24"/>
          <w:szCs w:val="24"/>
        </w:rPr>
      </w:pPr>
      <w:r>
        <w:rPr>
          <w:rFonts w:ascii="Times New Roman" w:hAnsi="Times New Roman" w:cs="Times New Roman"/>
          <w:sz w:val="24"/>
          <w:szCs w:val="24"/>
        </w:rPr>
        <w:t>W</w:t>
      </w:r>
      <w:r w:rsidR="005F5C9D" w:rsidRPr="00FE6EC6">
        <w:rPr>
          <w:rFonts w:ascii="Times New Roman" w:hAnsi="Times New Roman" w:cs="Times New Roman"/>
          <w:sz w:val="24"/>
          <w:szCs w:val="24"/>
        </w:rPr>
        <w:t xml:space="preserve">e first determined the </w:t>
      </w:r>
      <w:r w:rsidR="00BF47F9">
        <w:rPr>
          <w:rFonts w:ascii="Times New Roman" w:hAnsi="Times New Roman" w:cs="Times New Roman"/>
          <w:sz w:val="24"/>
          <w:szCs w:val="24"/>
        </w:rPr>
        <w:t xml:space="preserve">full </w:t>
      </w:r>
      <w:r w:rsidR="00C44939">
        <w:rPr>
          <w:rFonts w:ascii="Times New Roman" w:hAnsi="Times New Roman" w:cs="Times New Roman"/>
          <w:sz w:val="24"/>
          <w:szCs w:val="24"/>
        </w:rPr>
        <w:t xml:space="preserve">MS/MS </w:t>
      </w:r>
      <w:r w:rsidR="007B461F">
        <w:rPr>
          <w:rFonts w:ascii="Times New Roman" w:hAnsi="Times New Roman" w:cs="Times New Roman"/>
          <w:sz w:val="24"/>
          <w:szCs w:val="24"/>
        </w:rPr>
        <w:t>verifiable</w:t>
      </w:r>
      <w:r w:rsidR="005F5C9D" w:rsidRPr="00FE6EC6">
        <w:rPr>
          <w:rFonts w:ascii="Times New Roman" w:hAnsi="Times New Roman" w:cs="Times New Roman"/>
          <w:sz w:val="24"/>
          <w:szCs w:val="24"/>
        </w:rPr>
        <w:t xml:space="preserve"> potential of proteomic change</w:t>
      </w:r>
      <w:r>
        <w:rPr>
          <w:rFonts w:ascii="Times New Roman" w:hAnsi="Times New Roman" w:cs="Times New Roman"/>
          <w:sz w:val="24"/>
          <w:szCs w:val="24"/>
        </w:rPr>
        <w:t xml:space="preserve"> resulting from novel </w:t>
      </w:r>
      <w:r w:rsidR="00BE6207">
        <w:rPr>
          <w:rFonts w:ascii="Times New Roman" w:hAnsi="Times New Roman" w:cs="Times New Roman"/>
          <w:sz w:val="24"/>
          <w:szCs w:val="24"/>
        </w:rPr>
        <w:t xml:space="preserve">translation </w:t>
      </w:r>
      <w:r>
        <w:rPr>
          <w:rFonts w:ascii="Times New Roman" w:hAnsi="Times New Roman" w:cs="Times New Roman"/>
          <w:sz w:val="24"/>
          <w:szCs w:val="24"/>
        </w:rPr>
        <w:t xml:space="preserve">junctions within each tumor.  These changes are based on </w:t>
      </w:r>
      <w:del w:id="32" w:author="fenyo" w:date="2013-12-30T09:28:00Z">
        <w:r w:rsidDel="0071172C">
          <w:rPr>
            <w:rFonts w:ascii="Times New Roman" w:hAnsi="Times New Roman" w:cs="Times New Roman"/>
            <w:sz w:val="24"/>
            <w:szCs w:val="24"/>
          </w:rPr>
          <w:delText>RNA-seq</w:delText>
        </w:r>
      </w:del>
      <w:ins w:id="33" w:author="fenyo" w:date="2013-12-30T09:28:00Z">
        <w:r w:rsidR="0071172C">
          <w:rPr>
            <w:rFonts w:ascii="Times New Roman" w:hAnsi="Times New Roman" w:cs="Times New Roman"/>
            <w:sz w:val="24"/>
            <w:szCs w:val="24"/>
          </w:rPr>
          <w:t>RNA-Seq</w:t>
        </w:r>
      </w:ins>
      <w:r>
        <w:rPr>
          <w:rFonts w:ascii="Times New Roman" w:hAnsi="Times New Roman" w:cs="Times New Roman"/>
          <w:sz w:val="24"/>
          <w:szCs w:val="24"/>
        </w:rPr>
        <w:t xml:space="preserve"> predicted intron/exon boundaries </w:t>
      </w:r>
      <w:r w:rsidR="00AF4CC0">
        <w:rPr>
          <w:rFonts w:ascii="Times New Roman" w:hAnsi="Times New Roman" w:cs="Times New Roman"/>
          <w:sz w:val="24"/>
          <w:szCs w:val="24"/>
        </w:rPr>
        <w:t>are n</w:t>
      </w:r>
      <w:r w:rsidR="00BE6207">
        <w:rPr>
          <w:rFonts w:ascii="Times New Roman" w:hAnsi="Times New Roman" w:cs="Times New Roman"/>
          <w:sz w:val="24"/>
          <w:szCs w:val="24"/>
        </w:rPr>
        <w:t xml:space="preserve">ot </w:t>
      </w:r>
      <w:r>
        <w:rPr>
          <w:rFonts w:ascii="Times New Roman" w:hAnsi="Times New Roman" w:cs="Times New Roman"/>
          <w:sz w:val="24"/>
          <w:szCs w:val="24"/>
        </w:rPr>
        <w:t>annotated in the reference database (</w:t>
      </w:r>
      <w:proofErr w:type="spellStart"/>
      <w:r>
        <w:rPr>
          <w:rFonts w:ascii="Times New Roman" w:hAnsi="Times New Roman" w:cs="Times New Roman"/>
          <w:sz w:val="24"/>
          <w:szCs w:val="24"/>
        </w:rPr>
        <w:t>Ensembl</w:t>
      </w:r>
      <w:proofErr w:type="spellEnd"/>
      <w:r>
        <w:rPr>
          <w:rFonts w:ascii="Times New Roman" w:hAnsi="Times New Roman" w:cs="Times New Roman"/>
          <w:sz w:val="24"/>
          <w:szCs w:val="24"/>
        </w:rPr>
        <w:t xml:space="preserve"> </w:t>
      </w:r>
      <w:r w:rsidR="00AF4CC0">
        <w:rPr>
          <w:rFonts w:ascii="Times New Roman" w:hAnsi="Times New Roman" w:cs="Times New Roman"/>
          <w:sz w:val="24"/>
          <w:szCs w:val="24"/>
        </w:rPr>
        <w:lastRenderedPageBreak/>
        <w:t xml:space="preserve">version </w:t>
      </w:r>
      <w:r>
        <w:rPr>
          <w:rFonts w:ascii="Times New Roman" w:hAnsi="Times New Roman" w:cs="Times New Roman"/>
          <w:sz w:val="24"/>
          <w:szCs w:val="24"/>
        </w:rPr>
        <w:t xml:space="preserve">70).  </w:t>
      </w:r>
      <w:r w:rsidR="005F5C9D" w:rsidRPr="00FE6EC6">
        <w:rPr>
          <w:rFonts w:ascii="Times New Roman" w:hAnsi="Times New Roman" w:cs="Times New Roman"/>
          <w:sz w:val="24"/>
          <w:szCs w:val="24"/>
        </w:rPr>
        <w:t xml:space="preserve">Across the 105 breast tumors, </w:t>
      </w:r>
      <w:r w:rsidR="00B1454D" w:rsidRPr="00FE6EC6">
        <w:rPr>
          <w:rFonts w:ascii="Times New Roman" w:hAnsi="Times New Roman" w:cs="Times New Roman"/>
          <w:sz w:val="24"/>
          <w:szCs w:val="24"/>
        </w:rPr>
        <w:t xml:space="preserve">between </w:t>
      </w:r>
      <w:r w:rsidR="00926B4A">
        <w:rPr>
          <w:rFonts w:ascii="Times New Roman" w:hAnsi="Times New Roman" w:cs="Times New Roman"/>
          <w:sz w:val="24"/>
          <w:szCs w:val="24"/>
        </w:rPr>
        <w:t>1,141 and 5,621 unannotated splicing events, 15,267 to 54,</w:t>
      </w:r>
      <w:r w:rsidR="00926B4A" w:rsidRPr="008741EE">
        <w:rPr>
          <w:rFonts w:ascii="Times New Roman" w:hAnsi="Times New Roman" w:cs="Times New Roman"/>
          <w:sz w:val="24"/>
          <w:szCs w:val="24"/>
        </w:rPr>
        <w:t xml:space="preserve">989 partially novel events and between 15,343 and 38,467 completely novel </w:t>
      </w:r>
      <w:r w:rsidR="00B1454D" w:rsidRPr="008741EE">
        <w:rPr>
          <w:rFonts w:ascii="Times New Roman" w:hAnsi="Times New Roman" w:cs="Times New Roman"/>
          <w:sz w:val="24"/>
          <w:szCs w:val="24"/>
        </w:rPr>
        <w:t>exon events</w:t>
      </w:r>
      <w:r w:rsidR="005F5C9D" w:rsidRPr="008741EE">
        <w:rPr>
          <w:rFonts w:ascii="Times New Roman" w:hAnsi="Times New Roman" w:cs="Times New Roman"/>
          <w:sz w:val="24"/>
          <w:szCs w:val="24"/>
        </w:rPr>
        <w:t xml:space="preserve"> were identified</w:t>
      </w:r>
      <w:r w:rsidR="00B1454D" w:rsidRPr="008741EE">
        <w:rPr>
          <w:rFonts w:ascii="Times New Roman" w:hAnsi="Times New Roman" w:cs="Times New Roman"/>
          <w:sz w:val="24"/>
          <w:szCs w:val="24"/>
        </w:rPr>
        <w:t xml:space="preserve">.  </w:t>
      </w:r>
      <w:r w:rsidR="00AF4CC0" w:rsidRPr="008741EE">
        <w:rPr>
          <w:rFonts w:ascii="Times New Roman" w:hAnsi="Times New Roman" w:cs="Times New Roman"/>
          <w:sz w:val="24"/>
          <w:szCs w:val="24"/>
        </w:rPr>
        <w:t>The</w:t>
      </w:r>
      <w:r w:rsidR="00DF7FDA" w:rsidRPr="008741EE">
        <w:rPr>
          <w:rFonts w:ascii="Times New Roman" w:hAnsi="Times New Roman" w:cs="Times New Roman"/>
          <w:sz w:val="24"/>
          <w:szCs w:val="24"/>
        </w:rPr>
        <w:t xml:space="preserve"> </w:t>
      </w:r>
      <w:r w:rsidR="00545014" w:rsidRPr="008741EE">
        <w:rPr>
          <w:rFonts w:ascii="Times New Roman" w:hAnsi="Times New Roman" w:cs="Times New Roman"/>
          <w:sz w:val="24"/>
          <w:szCs w:val="24"/>
        </w:rPr>
        <w:t xml:space="preserve">colorectal </w:t>
      </w:r>
      <w:r w:rsidR="0080501F" w:rsidRPr="008741EE">
        <w:rPr>
          <w:rFonts w:ascii="Times New Roman" w:hAnsi="Times New Roman" w:cs="Times New Roman"/>
          <w:sz w:val="24"/>
          <w:szCs w:val="24"/>
        </w:rPr>
        <w:t xml:space="preserve">data </w:t>
      </w:r>
      <w:r w:rsidR="00AF4CC0" w:rsidRPr="008741EE">
        <w:rPr>
          <w:rFonts w:ascii="Times New Roman" w:hAnsi="Times New Roman" w:cs="Times New Roman"/>
          <w:sz w:val="24"/>
          <w:szCs w:val="24"/>
        </w:rPr>
        <w:t>had</w:t>
      </w:r>
      <w:r w:rsidR="0080501F" w:rsidRPr="008741EE">
        <w:rPr>
          <w:rFonts w:ascii="Times New Roman" w:hAnsi="Times New Roman" w:cs="Times New Roman"/>
          <w:sz w:val="24"/>
          <w:szCs w:val="24"/>
        </w:rPr>
        <w:t xml:space="preserve"> </w:t>
      </w:r>
      <w:r w:rsidR="00DF7FDA" w:rsidRPr="008741EE">
        <w:rPr>
          <w:rFonts w:ascii="Times New Roman" w:hAnsi="Times New Roman" w:cs="Times New Roman"/>
          <w:sz w:val="24"/>
          <w:szCs w:val="24"/>
        </w:rPr>
        <w:t>consistently lower predicted junction peptides compared to that seen in the breast</w:t>
      </w:r>
      <w:r w:rsidR="005A0BAC" w:rsidRPr="008741EE">
        <w:rPr>
          <w:rFonts w:ascii="Times New Roman" w:hAnsi="Times New Roman" w:cs="Times New Roman"/>
          <w:sz w:val="24"/>
          <w:szCs w:val="24"/>
        </w:rPr>
        <w:t xml:space="preserve"> data</w:t>
      </w:r>
      <w:r w:rsidR="0080501F" w:rsidRPr="008741EE">
        <w:rPr>
          <w:rFonts w:ascii="Times New Roman" w:hAnsi="Times New Roman" w:cs="Times New Roman"/>
          <w:sz w:val="24"/>
          <w:szCs w:val="24"/>
        </w:rPr>
        <w:t xml:space="preserve">.  </w:t>
      </w:r>
      <w:r w:rsidR="00D52970" w:rsidRPr="008741EE">
        <w:rPr>
          <w:rFonts w:ascii="Times New Roman" w:hAnsi="Times New Roman" w:cs="Times New Roman"/>
          <w:sz w:val="24"/>
          <w:szCs w:val="24"/>
        </w:rPr>
        <w:t>Colorectal analysis</w:t>
      </w:r>
      <w:r w:rsidR="0080501F" w:rsidRPr="008741EE">
        <w:rPr>
          <w:rFonts w:ascii="Times New Roman" w:hAnsi="Times New Roman" w:cs="Times New Roman"/>
          <w:sz w:val="24"/>
          <w:szCs w:val="24"/>
        </w:rPr>
        <w:t xml:space="preserve"> identified </w:t>
      </w:r>
      <w:r w:rsidR="00B1454D" w:rsidRPr="008741EE">
        <w:rPr>
          <w:rFonts w:ascii="Times New Roman" w:hAnsi="Times New Roman" w:cs="Times New Roman"/>
          <w:sz w:val="24"/>
          <w:szCs w:val="24"/>
        </w:rPr>
        <w:t xml:space="preserve">between </w:t>
      </w:r>
      <w:r w:rsidR="00E97333" w:rsidRPr="008741EE">
        <w:rPr>
          <w:rFonts w:ascii="Times New Roman" w:hAnsi="Times New Roman" w:cs="Times New Roman"/>
          <w:sz w:val="24"/>
          <w:szCs w:val="24"/>
        </w:rPr>
        <w:t>667 to 4,620</w:t>
      </w:r>
      <w:r w:rsidR="00B1454D" w:rsidRPr="008741EE">
        <w:rPr>
          <w:rFonts w:ascii="Times New Roman" w:hAnsi="Times New Roman" w:cs="Times New Roman"/>
          <w:sz w:val="24"/>
          <w:szCs w:val="24"/>
        </w:rPr>
        <w:t xml:space="preserve"> unannotated splicing events and </w:t>
      </w:r>
      <w:r w:rsidR="00E97333" w:rsidRPr="008741EE">
        <w:rPr>
          <w:rFonts w:ascii="Times New Roman" w:hAnsi="Times New Roman" w:cs="Times New Roman"/>
          <w:sz w:val="24"/>
          <w:szCs w:val="24"/>
        </w:rPr>
        <w:t>6,696 to 43,612 partially novel</w:t>
      </w:r>
      <w:r w:rsidR="005A0BAC" w:rsidRPr="008741EE">
        <w:rPr>
          <w:rFonts w:ascii="Times New Roman" w:hAnsi="Times New Roman" w:cs="Times New Roman"/>
          <w:sz w:val="24"/>
          <w:szCs w:val="24"/>
        </w:rPr>
        <w:t>,</w:t>
      </w:r>
      <w:r w:rsidR="00E97333" w:rsidRPr="008741EE">
        <w:rPr>
          <w:rFonts w:ascii="Times New Roman" w:hAnsi="Times New Roman" w:cs="Times New Roman"/>
          <w:sz w:val="24"/>
          <w:szCs w:val="24"/>
        </w:rPr>
        <w:t xml:space="preserve"> and 4,949 to 35,501 completely novel </w:t>
      </w:r>
      <w:r w:rsidR="00B1454D" w:rsidRPr="008741EE">
        <w:rPr>
          <w:rFonts w:ascii="Times New Roman" w:hAnsi="Times New Roman" w:cs="Times New Roman"/>
          <w:sz w:val="24"/>
          <w:szCs w:val="24"/>
        </w:rPr>
        <w:t xml:space="preserve">exon </w:t>
      </w:r>
      <w:r w:rsidR="00E97333" w:rsidRPr="008741EE">
        <w:rPr>
          <w:rFonts w:ascii="Times New Roman" w:hAnsi="Times New Roman" w:cs="Times New Roman"/>
          <w:sz w:val="24"/>
          <w:szCs w:val="24"/>
        </w:rPr>
        <w:t>events</w:t>
      </w:r>
      <w:r w:rsidR="00025F69" w:rsidRPr="008741EE">
        <w:rPr>
          <w:rFonts w:ascii="Times New Roman" w:hAnsi="Times New Roman" w:cs="Times New Roman"/>
          <w:sz w:val="24"/>
          <w:szCs w:val="24"/>
        </w:rPr>
        <w:t xml:space="preserve"> (</w:t>
      </w:r>
      <w:r w:rsidR="00025F69" w:rsidRPr="008741EE">
        <w:rPr>
          <w:rFonts w:ascii="Times New Roman" w:hAnsi="Times New Roman" w:cs="Times New Roman"/>
          <w:b/>
          <w:sz w:val="24"/>
          <w:szCs w:val="24"/>
        </w:rPr>
        <w:t>Fig</w:t>
      </w:r>
      <w:r w:rsidR="00AF7732" w:rsidRPr="008741EE">
        <w:rPr>
          <w:rFonts w:ascii="Times New Roman" w:hAnsi="Times New Roman" w:cs="Times New Roman"/>
          <w:b/>
          <w:sz w:val="24"/>
          <w:szCs w:val="24"/>
        </w:rPr>
        <w:t>.</w:t>
      </w:r>
      <w:r w:rsidR="00025F69" w:rsidRPr="008741EE">
        <w:rPr>
          <w:rFonts w:ascii="Times New Roman" w:hAnsi="Times New Roman" w:cs="Times New Roman"/>
          <w:b/>
          <w:sz w:val="24"/>
          <w:szCs w:val="24"/>
        </w:rPr>
        <w:t xml:space="preserve"> </w:t>
      </w:r>
      <w:r w:rsidR="003E3044" w:rsidRPr="008741EE">
        <w:rPr>
          <w:rFonts w:ascii="Times New Roman" w:hAnsi="Times New Roman" w:cs="Times New Roman"/>
          <w:b/>
          <w:sz w:val="24"/>
          <w:szCs w:val="24"/>
        </w:rPr>
        <w:t>4</w:t>
      </w:r>
      <w:r w:rsidR="0086003B" w:rsidRPr="008741EE">
        <w:rPr>
          <w:rFonts w:ascii="Times New Roman" w:hAnsi="Times New Roman" w:cs="Times New Roman"/>
          <w:b/>
          <w:sz w:val="24"/>
          <w:szCs w:val="24"/>
        </w:rPr>
        <w:t>, Fig. S2</w:t>
      </w:r>
      <w:r w:rsidR="00025F69" w:rsidRPr="008741EE">
        <w:rPr>
          <w:rFonts w:ascii="Times New Roman" w:hAnsi="Times New Roman" w:cs="Times New Roman"/>
          <w:sz w:val="24"/>
          <w:szCs w:val="24"/>
        </w:rPr>
        <w:t>)</w:t>
      </w:r>
      <w:r w:rsidR="00B1454D" w:rsidRPr="008741EE">
        <w:rPr>
          <w:rFonts w:ascii="Times New Roman" w:hAnsi="Times New Roman" w:cs="Times New Roman"/>
          <w:sz w:val="24"/>
          <w:szCs w:val="24"/>
        </w:rPr>
        <w:t xml:space="preserve">. </w:t>
      </w:r>
      <w:r w:rsidR="002A757B" w:rsidRPr="008741EE">
        <w:rPr>
          <w:rFonts w:ascii="Times New Roman" w:hAnsi="Times New Roman" w:cs="Times New Roman"/>
          <w:sz w:val="24"/>
          <w:szCs w:val="24"/>
        </w:rPr>
        <w:t xml:space="preserve"> </w:t>
      </w:r>
      <w:r w:rsidR="008741EE">
        <w:rPr>
          <w:rFonts w:ascii="Times New Roman" w:hAnsi="Times New Roman" w:cs="Times New Roman"/>
          <w:sz w:val="24"/>
          <w:szCs w:val="24"/>
        </w:rPr>
        <w:t>In contrast to the DNA sequencing analysis, read number in RNA-showed some correlation with the number of predicted novel peptides (breast R</w:t>
      </w:r>
      <w:r w:rsidR="008741EE">
        <w:rPr>
          <w:rFonts w:ascii="Times New Roman" w:hAnsi="Times New Roman" w:cs="Times New Roman"/>
          <w:sz w:val="24"/>
          <w:szCs w:val="24"/>
          <w:vertAlign w:val="superscript"/>
        </w:rPr>
        <w:t>2</w:t>
      </w:r>
      <w:r w:rsidR="008741EE">
        <w:rPr>
          <w:rFonts w:ascii="Times New Roman" w:hAnsi="Times New Roman" w:cs="Times New Roman"/>
          <w:sz w:val="24"/>
          <w:szCs w:val="24"/>
        </w:rPr>
        <w:t>=0.272; colon R</w:t>
      </w:r>
      <w:r w:rsidR="008741EE">
        <w:rPr>
          <w:rFonts w:ascii="Times New Roman" w:hAnsi="Times New Roman" w:cs="Times New Roman"/>
          <w:sz w:val="24"/>
          <w:szCs w:val="24"/>
          <w:vertAlign w:val="superscript"/>
        </w:rPr>
        <w:t>2</w:t>
      </w:r>
      <w:r w:rsidR="008741EE">
        <w:rPr>
          <w:rFonts w:ascii="Times New Roman" w:hAnsi="Times New Roman" w:cs="Times New Roman"/>
          <w:sz w:val="24"/>
          <w:szCs w:val="24"/>
        </w:rPr>
        <w:t xml:space="preserve">=0.542). </w:t>
      </w:r>
      <w:r w:rsidR="000069F1">
        <w:rPr>
          <w:rFonts w:ascii="Times New Roman" w:hAnsi="Times New Roman" w:cs="Times New Roman"/>
          <w:sz w:val="24"/>
          <w:szCs w:val="24"/>
        </w:rPr>
        <w:t xml:space="preserve">Therefore, the lower number of predicted novel variant peptides can be </w:t>
      </w:r>
      <w:r w:rsidR="00AF4CC0" w:rsidRPr="008741EE">
        <w:rPr>
          <w:rFonts w:ascii="Times New Roman" w:hAnsi="Times New Roman" w:cs="Times New Roman"/>
          <w:sz w:val="24"/>
          <w:szCs w:val="24"/>
        </w:rPr>
        <w:t xml:space="preserve">partially attributed to </w:t>
      </w:r>
      <w:r w:rsidR="00A60AE9" w:rsidRPr="008741EE">
        <w:rPr>
          <w:rFonts w:ascii="Times New Roman" w:hAnsi="Times New Roman" w:cs="Times New Roman"/>
          <w:sz w:val="24"/>
          <w:szCs w:val="24"/>
        </w:rPr>
        <w:t xml:space="preserve">differences in </w:t>
      </w:r>
      <w:r w:rsidR="00B07F41" w:rsidRPr="008741EE">
        <w:rPr>
          <w:rFonts w:ascii="Times New Roman" w:hAnsi="Times New Roman" w:cs="Times New Roman"/>
          <w:sz w:val="24"/>
          <w:szCs w:val="24"/>
        </w:rPr>
        <w:t xml:space="preserve">the number of </w:t>
      </w:r>
      <w:r w:rsidR="00A60AE9" w:rsidRPr="008741EE">
        <w:rPr>
          <w:rFonts w:ascii="Times New Roman" w:hAnsi="Times New Roman" w:cs="Times New Roman"/>
          <w:sz w:val="24"/>
          <w:szCs w:val="24"/>
        </w:rPr>
        <w:t>reads sequenced b</w:t>
      </w:r>
      <w:r w:rsidR="00B07F41" w:rsidRPr="008741EE">
        <w:rPr>
          <w:rFonts w:ascii="Times New Roman" w:hAnsi="Times New Roman" w:cs="Times New Roman"/>
          <w:sz w:val="24"/>
          <w:szCs w:val="24"/>
        </w:rPr>
        <w:t xml:space="preserve">y </w:t>
      </w:r>
      <w:del w:id="34" w:author="fenyo" w:date="2013-12-30T09:28:00Z">
        <w:r w:rsidR="00B07F41" w:rsidRPr="008741EE" w:rsidDel="0071172C">
          <w:rPr>
            <w:rFonts w:ascii="Times New Roman" w:hAnsi="Times New Roman" w:cs="Times New Roman"/>
            <w:sz w:val="24"/>
            <w:szCs w:val="24"/>
          </w:rPr>
          <w:delText>RNA-seq</w:delText>
        </w:r>
      </w:del>
      <w:ins w:id="35" w:author="fenyo" w:date="2013-12-30T09:28:00Z">
        <w:r w:rsidR="0071172C">
          <w:rPr>
            <w:rFonts w:ascii="Times New Roman" w:hAnsi="Times New Roman" w:cs="Times New Roman"/>
            <w:sz w:val="24"/>
            <w:szCs w:val="24"/>
          </w:rPr>
          <w:t>RNA-Seq</w:t>
        </w:r>
      </w:ins>
      <w:r w:rsidR="00B07F41" w:rsidRPr="008741EE">
        <w:rPr>
          <w:rFonts w:ascii="Times New Roman" w:hAnsi="Times New Roman" w:cs="Times New Roman"/>
          <w:sz w:val="24"/>
          <w:szCs w:val="24"/>
        </w:rPr>
        <w:t xml:space="preserve"> analysi</w:t>
      </w:r>
      <w:r w:rsidR="00A60AE9" w:rsidRPr="008741EE">
        <w:rPr>
          <w:rFonts w:ascii="Times New Roman" w:hAnsi="Times New Roman" w:cs="Times New Roman"/>
          <w:sz w:val="24"/>
          <w:szCs w:val="24"/>
        </w:rPr>
        <w:t>s</w:t>
      </w:r>
      <w:r w:rsidR="00344AC2" w:rsidRPr="008741EE">
        <w:rPr>
          <w:rFonts w:ascii="Times New Roman" w:hAnsi="Times New Roman" w:cs="Times New Roman"/>
          <w:sz w:val="24"/>
          <w:szCs w:val="24"/>
        </w:rPr>
        <w:t>, with a 6-folder high RNA read number in breast versus colon (</w:t>
      </w:r>
      <w:r w:rsidR="00344AC2" w:rsidRPr="008741EE">
        <w:rPr>
          <w:rFonts w:ascii="Times New Roman" w:hAnsi="Times New Roman" w:cs="Times New Roman"/>
          <w:b/>
          <w:sz w:val="24"/>
          <w:szCs w:val="24"/>
        </w:rPr>
        <w:t>Fig S3</w:t>
      </w:r>
      <w:r w:rsidR="00344AC2" w:rsidRPr="008741EE">
        <w:rPr>
          <w:rFonts w:ascii="Times New Roman" w:hAnsi="Times New Roman" w:cs="Times New Roman"/>
          <w:sz w:val="24"/>
          <w:szCs w:val="24"/>
        </w:rPr>
        <w:t>)</w:t>
      </w:r>
      <w:r w:rsidR="00AF4CC0" w:rsidRPr="008741EE">
        <w:rPr>
          <w:rFonts w:ascii="Times New Roman" w:hAnsi="Times New Roman" w:cs="Times New Roman"/>
          <w:sz w:val="24"/>
          <w:szCs w:val="24"/>
        </w:rPr>
        <w:t>.</w:t>
      </w:r>
      <w:r w:rsidR="00AF4CC0">
        <w:rPr>
          <w:rFonts w:ascii="Times New Roman" w:hAnsi="Times New Roman" w:cs="Times New Roman"/>
          <w:sz w:val="24"/>
          <w:szCs w:val="24"/>
        </w:rPr>
        <w:t xml:space="preserve"> </w:t>
      </w:r>
      <w:r w:rsidR="00217219">
        <w:rPr>
          <w:rFonts w:ascii="Times New Roman" w:hAnsi="Times New Roman" w:cs="Times New Roman"/>
          <w:sz w:val="24"/>
          <w:szCs w:val="24"/>
        </w:rPr>
        <w:t xml:space="preserve"> </w:t>
      </w:r>
    </w:p>
    <w:p w:rsidR="004F0797" w:rsidRPr="00FE6EC6" w:rsidRDefault="005B30AB" w:rsidP="004F0797">
      <w:pPr>
        <w:spacing w:line="360" w:lineRule="auto"/>
        <w:ind w:firstLine="720"/>
        <w:rPr>
          <w:rFonts w:ascii="Times New Roman" w:hAnsi="Times New Roman" w:cs="Times New Roman"/>
          <w:sz w:val="24"/>
          <w:szCs w:val="24"/>
        </w:rPr>
      </w:pPr>
      <w:r>
        <w:rPr>
          <w:rFonts w:ascii="Times New Roman" w:hAnsi="Times New Roman" w:cs="Times New Roman"/>
          <w:sz w:val="24"/>
          <w:szCs w:val="24"/>
        </w:rPr>
        <w:t>We</w:t>
      </w:r>
      <w:r w:rsidR="00655D61" w:rsidRPr="00FE6EC6">
        <w:rPr>
          <w:rFonts w:ascii="Times New Roman" w:hAnsi="Times New Roman" w:cs="Times New Roman"/>
          <w:sz w:val="24"/>
          <w:szCs w:val="24"/>
        </w:rPr>
        <w:t xml:space="preserve"> found that</w:t>
      </w:r>
      <w:r w:rsidR="002A78FB">
        <w:rPr>
          <w:rFonts w:ascii="Times New Roman" w:hAnsi="Times New Roman" w:cs="Times New Roman"/>
          <w:sz w:val="24"/>
          <w:szCs w:val="24"/>
        </w:rPr>
        <w:t>, on average,</w:t>
      </w:r>
      <w:r w:rsidR="00655D61" w:rsidRPr="00FE6EC6">
        <w:rPr>
          <w:rFonts w:ascii="Times New Roman" w:hAnsi="Times New Roman" w:cs="Times New Roman"/>
          <w:sz w:val="24"/>
          <w:szCs w:val="24"/>
        </w:rPr>
        <w:t xml:space="preserve"> </w:t>
      </w:r>
      <w:r w:rsidR="00EC3B0F">
        <w:rPr>
          <w:rFonts w:ascii="Times New Roman" w:hAnsi="Times New Roman" w:cs="Times New Roman"/>
          <w:sz w:val="24"/>
          <w:szCs w:val="24"/>
        </w:rPr>
        <w:t>2.5</w:t>
      </w:r>
      <w:r w:rsidR="00E32332">
        <w:rPr>
          <w:rFonts w:ascii="Times New Roman" w:hAnsi="Times New Roman" w:cs="Times New Roman"/>
          <w:sz w:val="24"/>
          <w:szCs w:val="24"/>
        </w:rPr>
        <w:t>1</w:t>
      </w:r>
      <w:r w:rsidR="00EC3B0F">
        <w:rPr>
          <w:rFonts w:ascii="Times New Roman" w:hAnsi="Times New Roman" w:cs="Times New Roman"/>
          <w:sz w:val="24"/>
          <w:szCs w:val="24"/>
        </w:rPr>
        <w:t xml:space="preserve">% </w:t>
      </w:r>
      <w:r w:rsidR="00655D61" w:rsidRPr="00FE6EC6">
        <w:rPr>
          <w:rFonts w:ascii="Times New Roman" w:hAnsi="Times New Roman" w:cs="Times New Roman"/>
          <w:sz w:val="24"/>
          <w:szCs w:val="24"/>
        </w:rPr>
        <w:t>of</w:t>
      </w:r>
      <w:r w:rsidR="002A78FB">
        <w:rPr>
          <w:rFonts w:ascii="Times New Roman" w:hAnsi="Times New Roman" w:cs="Times New Roman"/>
          <w:sz w:val="24"/>
          <w:szCs w:val="24"/>
        </w:rPr>
        <w:t xml:space="preserve"> </w:t>
      </w:r>
      <w:r w:rsidR="008C10B2">
        <w:rPr>
          <w:rFonts w:ascii="Times New Roman" w:hAnsi="Times New Roman" w:cs="Times New Roman"/>
          <w:sz w:val="24"/>
          <w:szCs w:val="24"/>
        </w:rPr>
        <w:t xml:space="preserve">unannotated </w:t>
      </w:r>
      <w:r w:rsidR="002A78FB">
        <w:rPr>
          <w:rFonts w:ascii="Times New Roman" w:hAnsi="Times New Roman" w:cs="Times New Roman"/>
          <w:sz w:val="24"/>
          <w:szCs w:val="24"/>
        </w:rPr>
        <w:t>alternative splicing</w:t>
      </w:r>
      <w:r w:rsidR="00655D61" w:rsidRPr="00FE6EC6">
        <w:rPr>
          <w:rFonts w:ascii="Times New Roman" w:hAnsi="Times New Roman" w:cs="Times New Roman"/>
          <w:sz w:val="24"/>
          <w:szCs w:val="24"/>
        </w:rPr>
        <w:t xml:space="preserve">, </w:t>
      </w:r>
      <w:r w:rsidR="00EC3B0F">
        <w:rPr>
          <w:rFonts w:ascii="Times New Roman" w:hAnsi="Times New Roman" w:cs="Times New Roman"/>
          <w:sz w:val="24"/>
          <w:szCs w:val="24"/>
        </w:rPr>
        <w:t>1</w:t>
      </w:r>
      <w:r w:rsidR="00E32332">
        <w:rPr>
          <w:rFonts w:ascii="Times New Roman" w:hAnsi="Times New Roman" w:cs="Times New Roman"/>
          <w:sz w:val="24"/>
          <w:szCs w:val="24"/>
        </w:rPr>
        <w:t>.37</w:t>
      </w:r>
      <w:r w:rsidR="00EC3B0F">
        <w:rPr>
          <w:rFonts w:ascii="Times New Roman" w:hAnsi="Times New Roman" w:cs="Times New Roman"/>
          <w:sz w:val="24"/>
          <w:szCs w:val="24"/>
        </w:rPr>
        <w:t>%</w:t>
      </w:r>
      <w:r w:rsidR="00655D61" w:rsidRPr="00FE6EC6">
        <w:rPr>
          <w:rFonts w:ascii="Times New Roman" w:hAnsi="Times New Roman" w:cs="Times New Roman"/>
          <w:sz w:val="24"/>
          <w:szCs w:val="24"/>
        </w:rPr>
        <w:t xml:space="preserve"> of </w:t>
      </w:r>
      <w:r w:rsidR="002A78FB">
        <w:rPr>
          <w:rFonts w:ascii="Times New Roman" w:hAnsi="Times New Roman" w:cs="Times New Roman"/>
          <w:sz w:val="24"/>
          <w:szCs w:val="24"/>
        </w:rPr>
        <w:t>partially novel events</w:t>
      </w:r>
      <w:r w:rsidR="005A0BAC">
        <w:rPr>
          <w:rFonts w:ascii="Times New Roman" w:hAnsi="Times New Roman" w:cs="Times New Roman"/>
          <w:sz w:val="24"/>
          <w:szCs w:val="24"/>
        </w:rPr>
        <w:t>,</w:t>
      </w:r>
      <w:r w:rsidR="00655D61" w:rsidRPr="00FE6EC6">
        <w:rPr>
          <w:rFonts w:ascii="Times New Roman" w:hAnsi="Times New Roman" w:cs="Times New Roman"/>
          <w:sz w:val="24"/>
          <w:szCs w:val="24"/>
        </w:rPr>
        <w:t xml:space="preserve"> and </w:t>
      </w:r>
      <w:r w:rsidR="00EC3B0F">
        <w:rPr>
          <w:rFonts w:ascii="Times New Roman" w:hAnsi="Times New Roman" w:cs="Times New Roman"/>
          <w:sz w:val="24"/>
          <w:szCs w:val="24"/>
        </w:rPr>
        <w:t>0.01%</w:t>
      </w:r>
      <w:r w:rsidR="00655D61" w:rsidRPr="00FE6EC6">
        <w:rPr>
          <w:rFonts w:ascii="Times New Roman" w:hAnsi="Times New Roman" w:cs="Times New Roman"/>
          <w:sz w:val="24"/>
          <w:szCs w:val="24"/>
        </w:rPr>
        <w:t xml:space="preserve"> of </w:t>
      </w:r>
      <w:r w:rsidR="002A78FB">
        <w:rPr>
          <w:rFonts w:ascii="Times New Roman" w:hAnsi="Times New Roman" w:cs="Times New Roman"/>
          <w:sz w:val="24"/>
          <w:szCs w:val="24"/>
        </w:rPr>
        <w:t>completely novel events identified in breast tumors were homol</w:t>
      </w:r>
      <w:r w:rsidR="006F6982">
        <w:rPr>
          <w:rFonts w:ascii="Times New Roman" w:hAnsi="Times New Roman" w:cs="Times New Roman"/>
          <w:sz w:val="24"/>
          <w:szCs w:val="24"/>
        </w:rPr>
        <w:t>ogous to the reference proteome</w:t>
      </w:r>
      <w:r w:rsidR="00655D61" w:rsidRPr="00FE6EC6">
        <w:rPr>
          <w:rFonts w:ascii="Times New Roman" w:hAnsi="Times New Roman" w:cs="Times New Roman"/>
          <w:sz w:val="24"/>
          <w:szCs w:val="24"/>
        </w:rPr>
        <w:t>.</w:t>
      </w:r>
      <w:r w:rsidR="007C39A4" w:rsidRPr="00FE6EC6">
        <w:rPr>
          <w:rFonts w:ascii="Times New Roman" w:hAnsi="Times New Roman" w:cs="Times New Roman"/>
          <w:sz w:val="24"/>
          <w:szCs w:val="24"/>
        </w:rPr>
        <w:t xml:space="preserve"> Likewise, </w:t>
      </w:r>
      <w:r w:rsidR="00545014">
        <w:rPr>
          <w:rFonts w:ascii="Times New Roman" w:hAnsi="Times New Roman" w:cs="Times New Roman"/>
          <w:sz w:val="24"/>
          <w:szCs w:val="24"/>
        </w:rPr>
        <w:t xml:space="preserve">colorectal </w:t>
      </w:r>
      <w:r w:rsidR="007C39A4" w:rsidRPr="00FE6EC6">
        <w:rPr>
          <w:rFonts w:ascii="Times New Roman" w:hAnsi="Times New Roman" w:cs="Times New Roman"/>
          <w:sz w:val="24"/>
          <w:szCs w:val="24"/>
        </w:rPr>
        <w:t>tumors had</w:t>
      </w:r>
      <w:r w:rsidR="00655D61" w:rsidRPr="00FE6EC6">
        <w:rPr>
          <w:rFonts w:ascii="Times New Roman" w:hAnsi="Times New Roman" w:cs="Times New Roman"/>
          <w:sz w:val="24"/>
          <w:szCs w:val="24"/>
        </w:rPr>
        <w:t xml:space="preserve"> </w:t>
      </w:r>
      <w:r w:rsidR="00BE76B5">
        <w:rPr>
          <w:rFonts w:ascii="Times New Roman" w:hAnsi="Times New Roman" w:cs="Times New Roman"/>
          <w:sz w:val="24"/>
          <w:szCs w:val="24"/>
        </w:rPr>
        <w:t>2</w:t>
      </w:r>
      <w:r w:rsidR="00F3137A">
        <w:rPr>
          <w:rFonts w:ascii="Times New Roman" w:hAnsi="Times New Roman" w:cs="Times New Roman"/>
          <w:sz w:val="24"/>
          <w:szCs w:val="24"/>
        </w:rPr>
        <w:t>.50</w:t>
      </w:r>
      <w:r w:rsidR="00BE76B5">
        <w:rPr>
          <w:rFonts w:ascii="Times New Roman" w:hAnsi="Times New Roman" w:cs="Times New Roman"/>
          <w:sz w:val="24"/>
          <w:szCs w:val="24"/>
        </w:rPr>
        <w:t>%</w:t>
      </w:r>
      <w:r w:rsidR="007C39A4" w:rsidRPr="00FE6EC6">
        <w:rPr>
          <w:rFonts w:ascii="Times New Roman" w:hAnsi="Times New Roman" w:cs="Times New Roman"/>
          <w:sz w:val="24"/>
          <w:szCs w:val="24"/>
        </w:rPr>
        <w:t xml:space="preserve"> of</w:t>
      </w:r>
      <w:r w:rsidR="008C10B2" w:rsidRPr="008C10B2">
        <w:rPr>
          <w:rFonts w:ascii="Times New Roman" w:hAnsi="Times New Roman" w:cs="Times New Roman"/>
          <w:sz w:val="24"/>
          <w:szCs w:val="24"/>
        </w:rPr>
        <w:t xml:space="preserve"> </w:t>
      </w:r>
      <w:r w:rsidR="008C10B2">
        <w:rPr>
          <w:rFonts w:ascii="Times New Roman" w:hAnsi="Times New Roman" w:cs="Times New Roman"/>
          <w:sz w:val="24"/>
          <w:szCs w:val="24"/>
        </w:rPr>
        <w:t>unannotated</w:t>
      </w:r>
      <w:r w:rsidR="007C39A4" w:rsidRPr="00FE6EC6">
        <w:rPr>
          <w:rFonts w:ascii="Times New Roman" w:hAnsi="Times New Roman" w:cs="Times New Roman"/>
          <w:sz w:val="24"/>
          <w:szCs w:val="24"/>
        </w:rPr>
        <w:t xml:space="preserve"> </w:t>
      </w:r>
      <w:r w:rsidR="006312A6">
        <w:rPr>
          <w:rFonts w:ascii="Times New Roman" w:hAnsi="Times New Roman" w:cs="Times New Roman"/>
          <w:sz w:val="24"/>
          <w:szCs w:val="24"/>
        </w:rPr>
        <w:t>alternative splicing</w:t>
      </w:r>
      <w:r w:rsidR="007C39A4" w:rsidRPr="00FE6EC6">
        <w:rPr>
          <w:rFonts w:ascii="Times New Roman" w:hAnsi="Times New Roman" w:cs="Times New Roman"/>
          <w:sz w:val="24"/>
          <w:szCs w:val="24"/>
        </w:rPr>
        <w:t xml:space="preserve">, </w:t>
      </w:r>
      <w:r w:rsidR="00BE76B5">
        <w:rPr>
          <w:rFonts w:ascii="Times New Roman" w:hAnsi="Times New Roman" w:cs="Times New Roman"/>
          <w:sz w:val="24"/>
          <w:szCs w:val="24"/>
        </w:rPr>
        <w:t xml:space="preserve">1.33% </w:t>
      </w:r>
      <w:r w:rsidR="006312A6">
        <w:rPr>
          <w:rFonts w:ascii="Times New Roman" w:hAnsi="Times New Roman" w:cs="Times New Roman"/>
          <w:sz w:val="24"/>
          <w:szCs w:val="24"/>
        </w:rPr>
        <w:t>of partially novel</w:t>
      </w:r>
      <w:r w:rsidR="005A0BAC">
        <w:rPr>
          <w:rFonts w:ascii="Times New Roman" w:hAnsi="Times New Roman" w:cs="Times New Roman"/>
          <w:sz w:val="24"/>
          <w:szCs w:val="24"/>
        </w:rPr>
        <w:t>,</w:t>
      </w:r>
      <w:r w:rsidR="007C39A4" w:rsidRPr="00FE6EC6">
        <w:rPr>
          <w:rFonts w:ascii="Times New Roman" w:hAnsi="Times New Roman" w:cs="Times New Roman"/>
          <w:sz w:val="24"/>
          <w:szCs w:val="24"/>
        </w:rPr>
        <w:t xml:space="preserve"> and </w:t>
      </w:r>
      <w:r w:rsidR="00BE76B5">
        <w:rPr>
          <w:rFonts w:ascii="Times New Roman" w:hAnsi="Times New Roman" w:cs="Times New Roman"/>
          <w:sz w:val="24"/>
          <w:szCs w:val="24"/>
        </w:rPr>
        <w:t>0.02%</w:t>
      </w:r>
      <w:r w:rsidR="007C39A4" w:rsidRPr="00FE6EC6">
        <w:rPr>
          <w:rFonts w:ascii="Times New Roman" w:hAnsi="Times New Roman" w:cs="Times New Roman"/>
          <w:sz w:val="24"/>
          <w:szCs w:val="24"/>
        </w:rPr>
        <w:t xml:space="preserve"> of </w:t>
      </w:r>
      <w:r w:rsidR="006312A6">
        <w:rPr>
          <w:rFonts w:ascii="Times New Roman" w:hAnsi="Times New Roman" w:cs="Times New Roman"/>
          <w:sz w:val="24"/>
          <w:szCs w:val="24"/>
        </w:rPr>
        <w:t>completely novel events</w:t>
      </w:r>
      <w:r w:rsidR="007C39A4" w:rsidRPr="00FE6EC6">
        <w:rPr>
          <w:rFonts w:ascii="Times New Roman" w:hAnsi="Times New Roman" w:cs="Times New Roman"/>
          <w:sz w:val="24"/>
          <w:szCs w:val="24"/>
        </w:rPr>
        <w:t xml:space="preserve"> </w:t>
      </w:r>
      <w:r w:rsidR="006312A6">
        <w:rPr>
          <w:rFonts w:ascii="Times New Roman" w:hAnsi="Times New Roman" w:cs="Times New Roman"/>
          <w:sz w:val="24"/>
          <w:szCs w:val="24"/>
        </w:rPr>
        <w:t xml:space="preserve">have homology to annotated proteins </w:t>
      </w:r>
      <w:r w:rsidR="007C39A4" w:rsidRPr="00FE6EC6">
        <w:rPr>
          <w:rFonts w:ascii="Times New Roman" w:hAnsi="Times New Roman" w:cs="Times New Roman"/>
          <w:sz w:val="24"/>
          <w:szCs w:val="24"/>
        </w:rPr>
        <w:t>(</w:t>
      </w:r>
      <w:r w:rsidR="007C39A4" w:rsidRPr="00FE6EC6">
        <w:rPr>
          <w:rFonts w:ascii="Times New Roman" w:hAnsi="Times New Roman" w:cs="Times New Roman"/>
          <w:b/>
          <w:sz w:val="24"/>
          <w:szCs w:val="24"/>
        </w:rPr>
        <w:t xml:space="preserve">Fig </w:t>
      </w:r>
      <w:r w:rsidR="00F11924">
        <w:rPr>
          <w:rFonts w:ascii="Times New Roman" w:hAnsi="Times New Roman" w:cs="Times New Roman"/>
          <w:b/>
          <w:sz w:val="24"/>
          <w:szCs w:val="24"/>
        </w:rPr>
        <w:t>4</w:t>
      </w:r>
      <w:r w:rsidR="007C39A4" w:rsidRPr="00FE6EC6">
        <w:rPr>
          <w:rFonts w:ascii="Times New Roman" w:hAnsi="Times New Roman" w:cs="Times New Roman"/>
          <w:sz w:val="24"/>
          <w:szCs w:val="24"/>
        </w:rPr>
        <w:t>).</w:t>
      </w:r>
      <w:r w:rsidR="008C10B2">
        <w:rPr>
          <w:rFonts w:ascii="Times New Roman" w:hAnsi="Times New Roman" w:cs="Times New Roman"/>
          <w:sz w:val="24"/>
          <w:szCs w:val="24"/>
        </w:rPr>
        <w:t xml:space="preserve"> </w:t>
      </w:r>
      <w:r w:rsidR="009E42D2">
        <w:rPr>
          <w:rFonts w:ascii="Times New Roman" w:hAnsi="Times New Roman" w:cs="Times New Roman"/>
          <w:sz w:val="24"/>
          <w:szCs w:val="24"/>
        </w:rPr>
        <w:t>Further</w:t>
      </w:r>
      <w:r w:rsidR="008C10B2">
        <w:rPr>
          <w:rFonts w:ascii="Times New Roman" w:hAnsi="Times New Roman" w:cs="Times New Roman"/>
          <w:sz w:val="24"/>
          <w:szCs w:val="24"/>
        </w:rPr>
        <w:t xml:space="preserve">, </w:t>
      </w:r>
      <w:r w:rsidR="00717127">
        <w:rPr>
          <w:rFonts w:ascii="Times New Roman" w:hAnsi="Times New Roman" w:cs="Times New Roman"/>
          <w:sz w:val="24"/>
          <w:szCs w:val="24"/>
        </w:rPr>
        <w:t>26.4%</w:t>
      </w:r>
      <w:r w:rsidR="008C10B2">
        <w:rPr>
          <w:rFonts w:ascii="Times New Roman" w:hAnsi="Times New Roman" w:cs="Times New Roman"/>
          <w:sz w:val="24"/>
          <w:szCs w:val="24"/>
        </w:rPr>
        <w:t xml:space="preserve"> and </w:t>
      </w:r>
      <w:r w:rsidR="00F3137A">
        <w:rPr>
          <w:rFonts w:ascii="Times New Roman" w:hAnsi="Times New Roman" w:cs="Times New Roman"/>
          <w:sz w:val="24"/>
          <w:szCs w:val="24"/>
        </w:rPr>
        <w:t>26.8</w:t>
      </w:r>
      <w:r w:rsidR="007B4834">
        <w:rPr>
          <w:rFonts w:ascii="Times New Roman" w:hAnsi="Times New Roman" w:cs="Times New Roman"/>
          <w:sz w:val="24"/>
          <w:szCs w:val="24"/>
        </w:rPr>
        <w:t xml:space="preserve">% </w:t>
      </w:r>
      <w:r w:rsidR="008C10B2">
        <w:rPr>
          <w:rFonts w:ascii="Times New Roman" w:hAnsi="Times New Roman" w:cs="Times New Roman"/>
          <w:sz w:val="24"/>
          <w:szCs w:val="24"/>
        </w:rPr>
        <w:t xml:space="preserve">of </w:t>
      </w:r>
      <w:r w:rsidR="009E42D2">
        <w:rPr>
          <w:rFonts w:ascii="Times New Roman" w:hAnsi="Times New Roman" w:cs="Times New Roman"/>
          <w:sz w:val="24"/>
          <w:szCs w:val="24"/>
        </w:rPr>
        <w:t xml:space="preserve">peptides supporting </w:t>
      </w:r>
      <w:r w:rsidR="008C10B2">
        <w:rPr>
          <w:rFonts w:ascii="Times New Roman" w:hAnsi="Times New Roman" w:cs="Times New Roman"/>
          <w:sz w:val="24"/>
          <w:szCs w:val="24"/>
        </w:rPr>
        <w:t>unannotated alternative splicing</w:t>
      </w:r>
      <w:r w:rsidR="009E42D2">
        <w:rPr>
          <w:rFonts w:ascii="Times New Roman" w:hAnsi="Times New Roman" w:cs="Times New Roman"/>
          <w:sz w:val="24"/>
          <w:szCs w:val="24"/>
        </w:rPr>
        <w:t xml:space="preserve"> were outside of the </w:t>
      </w:r>
      <w:r w:rsidR="006464A9">
        <w:rPr>
          <w:rFonts w:ascii="Times New Roman" w:hAnsi="Times New Roman" w:cs="Times New Roman"/>
          <w:sz w:val="24"/>
          <w:szCs w:val="24"/>
        </w:rPr>
        <w:t>length</w:t>
      </w:r>
      <w:r w:rsidR="009E42D2">
        <w:rPr>
          <w:rFonts w:ascii="Times New Roman" w:hAnsi="Times New Roman" w:cs="Times New Roman"/>
          <w:sz w:val="24"/>
          <w:szCs w:val="24"/>
        </w:rPr>
        <w:t xml:space="preserve"> constraints (&gt;6, &lt;30 amino acids)</w:t>
      </w:r>
      <w:r w:rsidR="00717127">
        <w:rPr>
          <w:rFonts w:ascii="Times New Roman" w:hAnsi="Times New Roman" w:cs="Times New Roman"/>
          <w:sz w:val="24"/>
          <w:szCs w:val="24"/>
        </w:rPr>
        <w:t xml:space="preserve"> for breast and </w:t>
      </w:r>
      <w:r w:rsidR="0044549D">
        <w:rPr>
          <w:rFonts w:ascii="Times New Roman" w:hAnsi="Times New Roman" w:cs="Times New Roman"/>
          <w:sz w:val="24"/>
          <w:szCs w:val="24"/>
        </w:rPr>
        <w:t>colorectal</w:t>
      </w:r>
      <w:r w:rsidR="00717127">
        <w:rPr>
          <w:rFonts w:ascii="Times New Roman" w:hAnsi="Times New Roman" w:cs="Times New Roman"/>
          <w:sz w:val="24"/>
          <w:szCs w:val="24"/>
        </w:rPr>
        <w:t>, respectively.</w:t>
      </w:r>
      <w:r w:rsidR="004F0797">
        <w:rPr>
          <w:rFonts w:ascii="Times New Roman" w:hAnsi="Times New Roman" w:cs="Times New Roman"/>
          <w:sz w:val="24"/>
          <w:szCs w:val="24"/>
        </w:rPr>
        <w:t xml:space="preserve"> </w:t>
      </w:r>
      <w:r w:rsidR="007C47B2">
        <w:rPr>
          <w:rFonts w:ascii="Times New Roman" w:hAnsi="Times New Roman" w:cs="Times New Roman"/>
          <w:sz w:val="24"/>
          <w:szCs w:val="24"/>
        </w:rPr>
        <w:t xml:space="preserve"> In summary, approximately 70% of potential protein changes predicted by variant and junction data meet the qualifications for MS/MS measurement and use of these sample specific databases can assist in their identification. </w:t>
      </w:r>
    </w:p>
    <w:p w:rsidR="00C24EF3" w:rsidRPr="00FE6EC6" w:rsidRDefault="00C24EF3" w:rsidP="008F4BF9">
      <w:pPr>
        <w:spacing w:line="360" w:lineRule="auto"/>
        <w:rPr>
          <w:rFonts w:ascii="Times New Roman" w:hAnsi="Times New Roman" w:cs="Times New Roman"/>
          <w:sz w:val="24"/>
          <w:szCs w:val="24"/>
        </w:rPr>
      </w:pPr>
      <w:r w:rsidRPr="00FE6EC6">
        <w:rPr>
          <w:rFonts w:ascii="Times New Roman" w:hAnsi="Times New Roman" w:cs="Times New Roman"/>
          <w:i/>
          <w:sz w:val="24"/>
          <w:szCs w:val="24"/>
        </w:rPr>
        <w:t>Most commonly mutated proteins</w:t>
      </w:r>
      <w:r w:rsidRPr="00FE6EC6">
        <w:rPr>
          <w:rFonts w:ascii="Times New Roman" w:hAnsi="Times New Roman" w:cs="Times New Roman"/>
          <w:sz w:val="24"/>
          <w:szCs w:val="24"/>
        </w:rPr>
        <w:t xml:space="preserve"> </w:t>
      </w:r>
    </w:p>
    <w:p w:rsidR="00DA5914" w:rsidRDefault="00862323" w:rsidP="003731EA">
      <w:pPr>
        <w:spacing w:after="0" w:line="360" w:lineRule="auto"/>
        <w:ind w:firstLine="720"/>
        <w:rPr>
          <w:rFonts w:ascii="Times New Roman" w:hAnsi="Times New Roman" w:cs="Times New Roman"/>
          <w:sz w:val="24"/>
          <w:szCs w:val="24"/>
        </w:rPr>
      </w:pPr>
      <w:r w:rsidRPr="00FE6EC6">
        <w:rPr>
          <w:rFonts w:ascii="Times New Roman" w:hAnsi="Times New Roman" w:cs="Times New Roman"/>
          <w:sz w:val="24"/>
          <w:szCs w:val="24"/>
        </w:rPr>
        <w:t>Genomic stud</w:t>
      </w:r>
      <w:r w:rsidR="0081355E">
        <w:rPr>
          <w:rFonts w:ascii="Times New Roman" w:hAnsi="Times New Roman" w:cs="Times New Roman"/>
          <w:sz w:val="24"/>
          <w:szCs w:val="24"/>
        </w:rPr>
        <w:t xml:space="preserve">ies including the TCGA have completed </w:t>
      </w:r>
      <w:r w:rsidRPr="00FE6EC6">
        <w:rPr>
          <w:rFonts w:ascii="Times New Roman" w:hAnsi="Times New Roman" w:cs="Times New Roman"/>
          <w:sz w:val="24"/>
          <w:szCs w:val="24"/>
        </w:rPr>
        <w:t xml:space="preserve">comprehensive analysis of these </w:t>
      </w:r>
      <w:r w:rsidR="00D30324">
        <w:rPr>
          <w:rFonts w:ascii="Times New Roman" w:hAnsi="Times New Roman" w:cs="Times New Roman"/>
          <w:sz w:val="24"/>
          <w:szCs w:val="24"/>
        </w:rPr>
        <w:t>tumors</w:t>
      </w:r>
      <w:r w:rsidRPr="00FE6EC6">
        <w:rPr>
          <w:rFonts w:ascii="Times New Roman" w:hAnsi="Times New Roman" w:cs="Times New Roman"/>
          <w:sz w:val="24"/>
          <w:szCs w:val="24"/>
        </w:rPr>
        <w:t>, identifying significantly mut</w:t>
      </w:r>
      <w:r w:rsidR="004E0EBE">
        <w:rPr>
          <w:rFonts w:ascii="Times New Roman" w:hAnsi="Times New Roman" w:cs="Times New Roman"/>
          <w:sz w:val="24"/>
          <w:szCs w:val="24"/>
        </w:rPr>
        <w:t>ated genes within cancer types</w:t>
      </w:r>
      <w:r w:rsidR="00E16A1F">
        <w:rPr>
          <w:rFonts w:ascii="Times New Roman" w:hAnsi="Times New Roman" w:cs="Times New Roman"/>
          <w:sz w:val="24"/>
          <w:szCs w:val="24"/>
        </w:rPr>
        <w:t xml:space="preserve"> </w:t>
      </w:r>
      <w:r w:rsidR="005A4224">
        <w:rPr>
          <w:rFonts w:ascii="Times New Roman" w:hAnsi="Times New Roman" w:cs="Times New Roman"/>
          <w:sz w:val="24"/>
          <w:szCs w:val="24"/>
        </w:rPr>
        <w:fldChar w:fldCharType="begin">
          <w:fldData xml:space="preserve">PEVuZE5vdGU+PENpdGU+PEF1dGhvcj5UQ0dBPC9BdXRob3I+PFllYXI+MjAxMjwvWWVhcj48UmVj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PHBhZ2VzPjYwOS0xNTwvcGFnZXM+PHZvbHVtZT40NzQ8L3ZvbHVtZT48bnVtYmVyPjczNTM8L251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</w:fldData>
        </w:fldChar>
      </w:r>
      <w:r w:rsidR="00D95C2D">
        <w:rPr>
          <w:rFonts w:ascii="Times New Roman" w:hAnsi="Times New Roman" w:cs="Times New Roman"/>
          <w:sz w:val="24"/>
          <w:szCs w:val="24"/>
        </w:rPr>
        <w:instrText xml:space="preserve"> ADDIN EN.CITE </w:instrText>
      </w:r>
      <w:r w:rsidR="005A4224">
        <w:rPr>
          <w:rFonts w:ascii="Times New Roman" w:hAnsi="Times New Roman" w:cs="Times New Roman"/>
          <w:sz w:val="24"/>
          <w:szCs w:val="24"/>
        </w:rPr>
        <w:fldChar w:fldCharType="begin">
          <w:fldData xml:space="preserve">PEVuZE5vdGU+PENpdGU+PEF1dGhvcj5UQ0dBPC9BdXRob3I+PFllYXI+MjAxMjwvWWVhcj48UmVj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</w:fldData>
        </w:fldChar>
      </w:r>
      <w:r w:rsidR="00D95C2D">
        <w:rPr>
          <w:rFonts w:ascii="Times New Roman" w:hAnsi="Times New Roman" w:cs="Times New Roman"/>
          <w:sz w:val="24"/>
          <w:szCs w:val="24"/>
        </w:rPr>
        <w:instrText xml:space="preserve"> ADDIN EN.CITE.DATA </w:instrText>
      </w:r>
      <w:r w:rsidR="005A4224">
        <w:rPr>
          <w:rFonts w:ascii="Times New Roman" w:hAnsi="Times New Roman" w:cs="Times New Roman"/>
          <w:sz w:val="24"/>
          <w:szCs w:val="24"/>
        </w:rPr>
      </w:r>
      <w:r w:rsidR="005A4224">
        <w:rPr>
          <w:rFonts w:ascii="Times New Roman" w:hAnsi="Times New Roman" w:cs="Times New Roman"/>
          <w:sz w:val="24"/>
          <w:szCs w:val="24"/>
        </w:rPr>
        <w:fldChar w:fldCharType="end"/>
      </w:r>
      <w:r w:rsidR="005A4224">
        <w:rPr>
          <w:rFonts w:ascii="Times New Roman" w:hAnsi="Times New Roman" w:cs="Times New Roman"/>
          <w:sz w:val="24"/>
          <w:szCs w:val="24"/>
        </w:rPr>
      </w:r>
      <w:r w:rsidR="005A4224">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5" w:tooltip="TCGA, 2012 #50" w:history="1">
        <w:r w:rsidR="00D95C2D">
          <w:rPr>
            <w:rFonts w:ascii="Times New Roman" w:hAnsi="Times New Roman" w:cs="Times New Roman"/>
            <w:noProof/>
            <w:sz w:val="24"/>
            <w:szCs w:val="24"/>
          </w:rPr>
          <w:t>5</w:t>
        </w:r>
      </w:hyperlink>
      <w:r w:rsidR="00D95C2D">
        <w:rPr>
          <w:rFonts w:ascii="Times New Roman" w:hAnsi="Times New Roman" w:cs="Times New Roman"/>
          <w:noProof/>
          <w:sz w:val="24"/>
          <w:szCs w:val="24"/>
        </w:rPr>
        <w:t xml:space="preserve">, </w:t>
      </w:r>
      <w:hyperlink w:anchor="_ENREF_9" w:tooltip=", 2011 #60" w:history="1">
        <w:r w:rsidR="00D95C2D">
          <w:rPr>
            <w:rFonts w:ascii="Times New Roman" w:hAnsi="Times New Roman" w:cs="Times New Roman"/>
            <w:noProof/>
            <w:sz w:val="24"/>
            <w:szCs w:val="24"/>
          </w:rPr>
          <w:t>9</w:t>
        </w:r>
      </w:hyperlink>
      <w:r w:rsidR="00D95C2D">
        <w:rPr>
          <w:rFonts w:ascii="Times New Roman" w:hAnsi="Times New Roman" w:cs="Times New Roman"/>
          <w:noProof/>
          <w:sz w:val="24"/>
          <w:szCs w:val="24"/>
        </w:rPr>
        <w:t xml:space="preserve">, </w:t>
      </w:r>
      <w:hyperlink w:anchor="_ENREF_38" w:tooltip="TCGA, 2012 #39" w:history="1">
        <w:r w:rsidR="00D95C2D">
          <w:rPr>
            <w:rFonts w:ascii="Times New Roman" w:hAnsi="Times New Roman" w:cs="Times New Roman"/>
            <w:noProof/>
            <w:sz w:val="24"/>
            <w:szCs w:val="24"/>
          </w:rPr>
          <w:t>38</w:t>
        </w:r>
      </w:hyperlink>
      <w:r w:rsidR="00D95C2D">
        <w:rPr>
          <w:rFonts w:ascii="Times New Roman" w:hAnsi="Times New Roman" w:cs="Times New Roman"/>
          <w:noProof/>
          <w:sz w:val="24"/>
          <w:szCs w:val="24"/>
        </w:rPr>
        <w:t xml:space="preserve">, </w:t>
      </w:r>
      <w:hyperlink w:anchor="_ENREF_41" w:tooltip="Corley, 2012 #4" w:history="1">
        <w:r w:rsidR="00D95C2D">
          <w:rPr>
            <w:rFonts w:ascii="Times New Roman" w:hAnsi="Times New Roman" w:cs="Times New Roman"/>
            <w:noProof/>
            <w:sz w:val="24"/>
            <w:szCs w:val="24"/>
          </w:rPr>
          <w:t>41</w:t>
        </w:r>
      </w:hyperlink>
      <w:r w:rsidR="00D95C2D">
        <w:rPr>
          <w:rFonts w:ascii="Times New Roman" w:hAnsi="Times New Roman" w:cs="Times New Roman"/>
          <w:noProof/>
          <w:sz w:val="24"/>
          <w:szCs w:val="24"/>
        </w:rPr>
        <w:t xml:space="preserve">, </w:t>
      </w:r>
      <w:hyperlink w:anchor="_ENREF_42" w:tooltip=", 2013 #5" w:history="1">
        <w:r w:rsidR="00D95C2D">
          <w:rPr>
            <w:rFonts w:ascii="Times New Roman" w:hAnsi="Times New Roman" w:cs="Times New Roman"/>
            <w:noProof/>
            <w:sz w:val="24"/>
            <w:szCs w:val="24"/>
          </w:rPr>
          <w:t>42</w:t>
        </w:r>
      </w:hyperlink>
      <w:r w:rsidR="00D95C2D">
        <w:rPr>
          <w:rFonts w:ascii="Times New Roman" w:hAnsi="Times New Roman" w:cs="Times New Roman"/>
          <w:noProof/>
          <w:sz w:val="24"/>
          <w:szCs w:val="24"/>
        </w:rPr>
        <w:t>)</w:t>
      </w:r>
      <w:r w:rsidR="005A4224">
        <w:rPr>
          <w:rFonts w:ascii="Times New Roman" w:hAnsi="Times New Roman" w:cs="Times New Roman"/>
          <w:sz w:val="24"/>
          <w:szCs w:val="24"/>
        </w:rPr>
        <w:fldChar w:fldCharType="end"/>
      </w:r>
      <w:r w:rsidRPr="00FE6EC6">
        <w:rPr>
          <w:rFonts w:ascii="Times New Roman" w:hAnsi="Times New Roman" w:cs="Times New Roman"/>
          <w:sz w:val="24"/>
          <w:szCs w:val="24"/>
        </w:rPr>
        <w:t xml:space="preserve"> and </w:t>
      </w:r>
      <w:r w:rsidR="00BF13A0">
        <w:rPr>
          <w:rFonts w:ascii="Times New Roman" w:hAnsi="Times New Roman" w:cs="Times New Roman"/>
          <w:sz w:val="24"/>
          <w:szCs w:val="24"/>
        </w:rPr>
        <w:t>across</w:t>
      </w:r>
      <w:r w:rsidRPr="00FE6EC6">
        <w:rPr>
          <w:rFonts w:ascii="Times New Roman" w:hAnsi="Times New Roman" w:cs="Times New Roman"/>
          <w:sz w:val="24"/>
          <w:szCs w:val="24"/>
        </w:rPr>
        <w:t xml:space="preserve"> many </w:t>
      </w:r>
      <w:r w:rsidR="0096661F">
        <w:rPr>
          <w:rFonts w:ascii="Times New Roman" w:hAnsi="Times New Roman" w:cs="Times New Roman"/>
          <w:sz w:val="24"/>
          <w:szCs w:val="24"/>
        </w:rPr>
        <w:t xml:space="preserve">different cancers </w:t>
      </w:r>
      <w:r w:rsidR="005A4224">
        <w:rPr>
          <w:rFonts w:ascii="Times New Roman" w:hAnsi="Times New Roman" w:cs="Times New Roman"/>
          <w:sz w:val="24"/>
          <w:szCs w:val="24"/>
        </w:rPr>
        <w:fldChar w:fldCharType="begin">
          <w:fldData xml:space="preserve">PEVuZE5vdGU+PENpdGU+PEF1dGhvcj5LYW5kb3RoPC9BdXRob3I+PFllYXI+MjAxMzwvWWVhcj48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</w:fldData>
        </w:fldChar>
      </w:r>
      <w:r w:rsidR="00D95C2D">
        <w:rPr>
          <w:rFonts w:ascii="Times New Roman" w:hAnsi="Times New Roman" w:cs="Times New Roman"/>
          <w:sz w:val="24"/>
          <w:szCs w:val="24"/>
        </w:rPr>
        <w:instrText xml:space="preserve"> ADDIN EN.CITE </w:instrText>
      </w:r>
      <w:r w:rsidR="005A4224">
        <w:rPr>
          <w:rFonts w:ascii="Times New Roman" w:hAnsi="Times New Roman" w:cs="Times New Roman"/>
          <w:sz w:val="24"/>
          <w:szCs w:val="24"/>
        </w:rPr>
        <w:fldChar w:fldCharType="begin">
          <w:fldData xml:space="preserve">PEVuZE5vdGU+PENpdGU+PEF1dGhvcj5LYW5kb3RoPC9BdXRob3I+PFllYXI+MjAxMzwvWWVhcj48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</w:fldData>
        </w:fldChar>
      </w:r>
      <w:r w:rsidR="00D95C2D">
        <w:rPr>
          <w:rFonts w:ascii="Times New Roman" w:hAnsi="Times New Roman" w:cs="Times New Roman"/>
          <w:sz w:val="24"/>
          <w:szCs w:val="24"/>
        </w:rPr>
        <w:instrText xml:space="preserve"> ADDIN EN.CITE.DATA </w:instrText>
      </w:r>
      <w:r w:rsidR="005A4224">
        <w:rPr>
          <w:rFonts w:ascii="Times New Roman" w:hAnsi="Times New Roman" w:cs="Times New Roman"/>
          <w:sz w:val="24"/>
          <w:szCs w:val="24"/>
        </w:rPr>
      </w:r>
      <w:r w:rsidR="005A4224">
        <w:rPr>
          <w:rFonts w:ascii="Times New Roman" w:hAnsi="Times New Roman" w:cs="Times New Roman"/>
          <w:sz w:val="24"/>
          <w:szCs w:val="24"/>
        </w:rPr>
        <w:fldChar w:fldCharType="end"/>
      </w:r>
      <w:r w:rsidR="005A4224">
        <w:rPr>
          <w:rFonts w:ascii="Times New Roman" w:hAnsi="Times New Roman" w:cs="Times New Roman"/>
          <w:sz w:val="24"/>
          <w:szCs w:val="24"/>
        </w:rPr>
      </w:r>
      <w:r w:rsidR="005A4224">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8" w:tooltip="Kandoth, 2013 #35" w:history="1">
        <w:r w:rsidR="00D95C2D">
          <w:rPr>
            <w:rFonts w:ascii="Times New Roman" w:hAnsi="Times New Roman" w:cs="Times New Roman"/>
            <w:noProof/>
            <w:sz w:val="24"/>
            <w:szCs w:val="24"/>
          </w:rPr>
          <w:t>8</w:t>
        </w:r>
      </w:hyperlink>
      <w:r w:rsidR="00D95C2D">
        <w:rPr>
          <w:rFonts w:ascii="Times New Roman" w:hAnsi="Times New Roman" w:cs="Times New Roman"/>
          <w:noProof/>
          <w:sz w:val="24"/>
          <w:szCs w:val="24"/>
        </w:rPr>
        <w:t xml:space="preserve">, </w:t>
      </w:r>
      <w:hyperlink w:anchor="_ENREF_21" w:tooltip="Balmain, 2003 #13" w:history="1">
        <w:r w:rsidR="00D95C2D">
          <w:rPr>
            <w:rFonts w:ascii="Times New Roman" w:hAnsi="Times New Roman" w:cs="Times New Roman"/>
            <w:noProof/>
            <w:sz w:val="24"/>
            <w:szCs w:val="24"/>
          </w:rPr>
          <w:t>21</w:t>
        </w:r>
      </w:hyperlink>
      <w:r w:rsidR="00D95C2D">
        <w:rPr>
          <w:rFonts w:ascii="Times New Roman" w:hAnsi="Times New Roman" w:cs="Times New Roman"/>
          <w:noProof/>
          <w:sz w:val="24"/>
          <w:szCs w:val="24"/>
        </w:rPr>
        <w:t>)</w:t>
      </w:r>
      <w:r w:rsidR="005A4224">
        <w:rPr>
          <w:rFonts w:ascii="Times New Roman" w:hAnsi="Times New Roman" w:cs="Times New Roman"/>
          <w:sz w:val="24"/>
          <w:szCs w:val="24"/>
        </w:rPr>
        <w:fldChar w:fldCharType="end"/>
      </w:r>
      <w:r w:rsidR="00CA3F3B">
        <w:rPr>
          <w:rFonts w:ascii="Times New Roman" w:hAnsi="Times New Roman" w:cs="Times New Roman"/>
          <w:sz w:val="24"/>
          <w:szCs w:val="24"/>
        </w:rPr>
        <w:t xml:space="preserve">.   We have used </w:t>
      </w:r>
      <w:r w:rsidR="00C5786C">
        <w:rPr>
          <w:rFonts w:ascii="Times New Roman" w:hAnsi="Times New Roman" w:cs="Times New Roman"/>
          <w:sz w:val="24"/>
          <w:szCs w:val="24"/>
        </w:rPr>
        <w:t>QUILTS</w:t>
      </w:r>
      <w:r w:rsidRPr="00FE6EC6">
        <w:rPr>
          <w:rFonts w:ascii="Times New Roman" w:hAnsi="Times New Roman" w:cs="Times New Roman"/>
          <w:sz w:val="24"/>
          <w:szCs w:val="24"/>
        </w:rPr>
        <w:t xml:space="preserve"> database creation</w:t>
      </w:r>
      <w:r w:rsidR="00CA3F3B">
        <w:rPr>
          <w:rFonts w:ascii="Times New Roman" w:hAnsi="Times New Roman" w:cs="Times New Roman"/>
          <w:sz w:val="24"/>
          <w:szCs w:val="24"/>
        </w:rPr>
        <w:t xml:space="preserve"> capabilities</w:t>
      </w:r>
      <w:r w:rsidRPr="00FE6EC6">
        <w:rPr>
          <w:rFonts w:ascii="Times New Roman" w:hAnsi="Times New Roman" w:cs="Times New Roman"/>
          <w:sz w:val="24"/>
          <w:szCs w:val="24"/>
        </w:rPr>
        <w:t xml:space="preserve"> to identify the most common </w:t>
      </w:r>
      <w:r w:rsidR="00000DD3" w:rsidRPr="00FE6EC6">
        <w:rPr>
          <w:rFonts w:ascii="Times New Roman" w:hAnsi="Times New Roman" w:cs="Times New Roman"/>
          <w:sz w:val="24"/>
          <w:szCs w:val="24"/>
        </w:rPr>
        <w:t>anticipated</w:t>
      </w:r>
      <w:r w:rsidRPr="00FE6EC6">
        <w:rPr>
          <w:rFonts w:ascii="Times New Roman" w:hAnsi="Times New Roman" w:cs="Times New Roman"/>
          <w:sz w:val="24"/>
          <w:szCs w:val="24"/>
        </w:rPr>
        <w:t xml:space="preserve"> proteomic changes based on </w:t>
      </w:r>
      <w:r w:rsidR="00E602F8">
        <w:rPr>
          <w:rFonts w:ascii="Times New Roman" w:hAnsi="Times New Roman" w:cs="Times New Roman"/>
          <w:sz w:val="24"/>
          <w:szCs w:val="24"/>
        </w:rPr>
        <w:t>n</w:t>
      </w:r>
      <w:r w:rsidR="00BF13A0">
        <w:rPr>
          <w:rFonts w:ascii="Times New Roman" w:hAnsi="Times New Roman" w:cs="Times New Roman"/>
          <w:sz w:val="24"/>
          <w:szCs w:val="24"/>
        </w:rPr>
        <w:t>ovel junction</w:t>
      </w:r>
      <w:r w:rsidR="00000DD3">
        <w:rPr>
          <w:rFonts w:ascii="Times New Roman" w:hAnsi="Times New Roman" w:cs="Times New Roman"/>
          <w:sz w:val="24"/>
          <w:szCs w:val="24"/>
        </w:rPr>
        <w:t xml:space="preserve"> predictions </w:t>
      </w:r>
      <w:r w:rsidR="008D24FE" w:rsidRPr="00FE6EC6">
        <w:rPr>
          <w:rFonts w:ascii="Times New Roman" w:hAnsi="Times New Roman" w:cs="Times New Roman"/>
          <w:sz w:val="24"/>
          <w:szCs w:val="24"/>
        </w:rPr>
        <w:t>across this tumor subset.</w:t>
      </w:r>
      <w:r w:rsidR="00E16A1F">
        <w:rPr>
          <w:rFonts w:ascii="Times New Roman" w:hAnsi="Times New Roman" w:cs="Times New Roman"/>
          <w:sz w:val="24"/>
          <w:szCs w:val="24"/>
        </w:rPr>
        <w:t xml:space="preserve">  As single nucleotide polymorphisms have been extensive</w:t>
      </w:r>
      <w:r w:rsidR="00BF13A0">
        <w:rPr>
          <w:rFonts w:ascii="Times New Roman" w:hAnsi="Times New Roman" w:cs="Times New Roman"/>
          <w:sz w:val="24"/>
          <w:szCs w:val="24"/>
        </w:rPr>
        <w:t>ly studied in these cancers</w:t>
      </w:r>
      <w:r w:rsidR="00E16A1F">
        <w:rPr>
          <w:rFonts w:ascii="Times New Roman" w:hAnsi="Times New Roman" w:cs="Times New Roman"/>
          <w:sz w:val="24"/>
          <w:szCs w:val="24"/>
        </w:rPr>
        <w:t xml:space="preserve"> </w:t>
      </w:r>
      <w:r w:rsidR="005A4224">
        <w:rPr>
          <w:rFonts w:ascii="Times New Roman" w:hAnsi="Times New Roman" w:cs="Times New Roman"/>
          <w:sz w:val="24"/>
          <w:szCs w:val="24"/>
        </w:rPr>
        <w:fldChar w:fldCharType="begin">
          <w:fldData xml:space="preserve">PEVuZE5vdGU+PENpdGU+PFllYXI+MjAxMjwvWWVhcj48UmVjTnVtPjYxPC9SZWNOdW0+PERpc3Bs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</w:fldData>
        </w:fldChar>
      </w:r>
      <w:r w:rsidR="00D95C2D">
        <w:rPr>
          <w:rFonts w:ascii="Times New Roman" w:hAnsi="Times New Roman" w:cs="Times New Roman"/>
          <w:sz w:val="24"/>
          <w:szCs w:val="24"/>
        </w:rPr>
        <w:instrText xml:space="preserve"> ADDIN EN.CITE </w:instrText>
      </w:r>
      <w:r w:rsidR="005A4224">
        <w:rPr>
          <w:rFonts w:ascii="Times New Roman" w:hAnsi="Times New Roman" w:cs="Times New Roman"/>
          <w:sz w:val="24"/>
          <w:szCs w:val="24"/>
        </w:rPr>
        <w:fldChar w:fldCharType="begin">
          <w:fldData xml:space="preserve">PEVuZE5vdGU+PENpdGU+PFllYXI+MjAxMjwvWWVhcj48UmVjTnVtPjYxPC9SZWNOdW0+PERpc3Bs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</w:fldData>
        </w:fldChar>
      </w:r>
      <w:r w:rsidR="00D95C2D">
        <w:rPr>
          <w:rFonts w:ascii="Times New Roman" w:hAnsi="Times New Roman" w:cs="Times New Roman"/>
          <w:sz w:val="24"/>
          <w:szCs w:val="24"/>
        </w:rPr>
        <w:instrText xml:space="preserve"> ADDIN EN.CITE.DATA </w:instrText>
      </w:r>
      <w:r w:rsidR="005A4224">
        <w:rPr>
          <w:rFonts w:ascii="Times New Roman" w:hAnsi="Times New Roman" w:cs="Times New Roman"/>
          <w:sz w:val="24"/>
          <w:szCs w:val="24"/>
        </w:rPr>
      </w:r>
      <w:r w:rsidR="005A4224">
        <w:rPr>
          <w:rFonts w:ascii="Times New Roman" w:hAnsi="Times New Roman" w:cs="Times New Roman"/>
          <w:sz w:val="24"/>
          <w:szCs w:val="24"/>
        </w:rPr>
        <w:fldChar w:fldCharType="end"/>
      </w:r>
      <w:r w:rsidR="005A4224">
        <w:rPr>
          <w:rFonts w:ascii="Times New Roman" w:hAnsi="Times New Roman" w:cs="Times New Roman"/>
          <w:sz w:val="24"/>
          <w:szCs w:val="24"/>
        </w:rPr>
      </w:r>
      <w:r w:rsidR="005A4224">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5" w:tooltip="TCGA, 2012 #50" w:history="1">
        <w:r w:rsidR="00D95C2D">
          <w:rPr>
            <w:rFonts w:ascii="Times New Roman" w:hAnsi="Times New Roman" w:cs="Times New Roman"/>
            <w:noProof/>
            <w:sz w:val="24"/>
            <w:szCs w:val="24"/>
          </w:rPr>
          <w:t>5</w:t>
        </w:r>
      </w:hyperlink>
      <w:r w:rsidR="00D95C2D">
        <w:rPr>
          <w:rFonts w:ascii="Times New Roman" w:hAnsi="Times New Roman" w:cs="Times New Roman"/>
          <w:noProof/>
          <w:sz w:val="24"/>
          <w:szCs w:val="24"/>
        </w:rPr>
        <w:t xml:space="preserve">, </w:t>
      </w:r>
      <w:hyperlink w:anchor="_ENREF_43" w:tooltip=", 2012 #61" w:history="1">
        <w:r w:rsidR="00D95C2D">
          <w:rPr>
            <w:rFonts w:ascii="Times New Roman" w:hAnsi="Times New Roman" w:cs="Times New Roman"/>
            <w:noProof/>
            <w:sz w:val="24"/>
            <w:szCs w:val="24"/>
          </w:rPr>
          <w:t>43</w:t>
        </w:r>
      </w:hyperlink>
      <w:r w:rsidR="00D95C2D">
        <w:rPr>
          <w:rFonts w:ascii="Times New Roman" w:hAnsi="Times New Roman" w:cs="Times New Roman"/>
          <w:noProof/>
          <w:sz w:val="24"/>
          <w:szCs w:val="24"/>
        </w:rPr>
        <w:t>)</w:t>
      </w:r>
      <w:r w:rsidR="005A4224">
        <w:rPr>
          <w:rFonts w:ascii="Times New Roman" w:hAnsi="Times New Roman" w:cs="Times New Roman"/>
          <w:sz w:val="24"/>
          <w:szCs w:val="24"/>
        </w:rPr>
        <w:fldChar w:fldCharType="end"/>
      </w:r>
      <w:r w:rsidR="00E16A1F">
        <w:rPr>
          <w:rFonts w:ascii="Times New Roman" w:hAnsi="Times New Roman" w:cs="Times New Roman"/>
          <w:sz w:val="24"/>
          <w:szCs w:val="24"/>
        </w:rPr>
        <w:t>, w</w:t>
      </w:r>
      <w:r w:rsidR="00000DD3">
        <w:rPr>
          <w:rFonts w:ascii="Times New Roman" w:hAnsi="Times New Roman" w:cs="Times New Roman"/>
          <w:sz w:val="24"/>
          <w:szCs w:val="24"/>
        </w:rPr>
        <w:t xml:space="preserve">e focused specifically on instances of unannotated alternative splicing and partially novel expression, in which a known exon is connected to a region of noncoding DNA.  </w:t>
      </w:r>
      <w:r w:rsidR="00271440">
        <w:rPr>
          <w:rFonts w:ascii="Times New Roman" w:hAnsi="Times New Roman" w:cs="Times New Roman"/>
          <w:sz w:val="24"/>
          <w:szCs w:val="24"/>
        </w:rPr>
        <w:t xml:space="preserve">Figure 5 shows each of the novel splicing events identified in both </w:t>
      </w:r>
      <w:r w:rsidR="00545014">
        <w:rPr>
          <w:rFonts w:ascii="Times New Roman" w:hAnsi="Times New Roman" w:cs="Times New Roman"/>
          <w:sz w:val="24"/>
          <w:szCs w:val="24"/>
        </w:rPr>
        <w:t xml:space="preserve">colorectal </w:t>
      </w:r>
      <w:r w:rsidR="00271440">
        <w:rPr>
          <w:rFonts w:ascii="Times New Roman" w:hAnsi="Times New Roman" w:cs="Times New Roman"/>
          <w:sz w:val="24"/>
          <w:szCs w:val="24"/>
        </w:rPr>
        <w:t xml:space="preserve">and breast, plotted by the percentage of </w:t>
      </w:r>
      <w:r w:rsidR="00545014">
        <w:rPr>
          <w:rFonts w:ascii="Times New Roman" w:hAnsi="Times New Roman" w:cs="Times New Roman"/>
          <w:sz w:val="24"/>
          <w:szCs w:val="24"/>
        </w:rPr>
        <w:t xml:space="preserve">colorectal </w:t>
      </w:r>
      <w:r w:rsidR="00271440">
        <w:rPr>
          <w:rFonts w:ascii="Times New Roman" w:hAnsi="Times New Roman" w:cs="Times New Roman"/>
          <w:sz w:val="24"/>
          <w:szCs w:val="24"/>
        </w:rPr>
        <w:t xml:space="preserve">and breast tumors </w:t>
      </w:r>
      <w:r w:rsidR="00060F92">
        <w:rPr>
          <w:rFonts w:ascii="Times New Roman" w:hAnsi="Times New Roman" w:cs="Times New Roman"/>
          <w:sz w:val="24"/>
          <w:szCs w:val="24"/>
        </w:rPr>
        <w:t>in which</w:t>
      </w:r>
      <w:r w:rsidR="005A0BAC">
        <w:rPr>
          <w:rFonts w:ascii="Times New Roman" w:hAnsi="Times New Roman" w:cs="Times New Roman"/>
          <w:sz w:val="24"/>
          <w:szCs w:val="24"/>
        </w:rPr>
        <w:t xml:space="preserve"> </w:t>
      </w:r>
      <w:r w:rsidR="00271440">
        <w:rPr>
          <w:rFonts w:ascii="Times New Roman" w:hAnsi="Times New Roman" w:cs="Times New Roman"/>
          <w:sz w:val="24"/>
          <w:szCs w:val="24"/>
        </w:rPr>
        <w:t xml:space="preserve">it is predicted </w:t>
      </w:r>
      <w:r w:rsidR="00C2544A">
        <w:rPr>
          <w:rFonts w:ascii="Times New Roman" w:hAnsi="Times New Roman" w:cs="Times New Roman"/>
          <w:sz w:val="24"/>
          <w:szCs w:val="24"/>
        </w:rPr>
        <w:t>to occur</w:t>
      </w:r>
      <w:r w:rsidR="00271440">
        <w:rPr>
          <w:rFonts w:ascii="Times New Roman" w:hAnsi="Times New Roman" w:cs="Times New Roman"/>
          <w:sz w:val="24"/>
          <w:szCs w:val="24"/>
        </w:rPr>
        <w:t>.</w:t>
      </w:r>
      <w:r w:rsidR="00C2544A">
        <w:rPr>
          <w:rFonts w:ascii="Times New Roman" w:hAnsi="Times New Roman" w:cs="Times New Roman"/>
          <w:sz w:val="24"/>
          <w:szCs w:val="24"/>
        </w:rPr>
        <w:t xml:space="preserve">  Alternative </w:t>
      </w:r>
      <w:r w:rsidR="00C2544A">
        <w:rPr>
          <w:rFonts w:ascii="Times New Roman" w:hAnsi="Times New Roman" w:cs="Times New Roman"/>
          <w:sz w:val="24"/>
          <w:szCs w:val="24"/>
        </w:rPr>
        <w:lastRenderedPageBreak/>
        <w:t xml:space="preserve">splicing in three genes, </w:t>
      </w:r>
      <w:r w:rsidR="005A71BE">
        <w:rPr>
          <w:rFonts w:ascii="Times New Roman" w:hAnsi="Times New Roman" w:cs="Times New Roman"/>
          <w:sz w:val="24"/>
          <w:szCs w:val="24"/>
        </w:rPr>
        <w:t>CASK</w:t>
      </w:r>
      <w:r w:rsidR="00613010">
        <w:rPr>
          <w:rFonts w:ascii="Times New Roman" w:hAnsi="Times New Roman" w:cs="Times New Roman"/>
          <w:sz w:val="24"/>
          <w:szCs w:val="24"/>
        </w:rPr>
        <w:t xml:space="preserve">, a </w:t>
      </w:r>
      <w:proofErr w:type="spellStart"/>
      <w:r w:rsidR="00613010">
        <w:rPr>
          <w:rFonts w:ascii="Times New Roman" w:hAnsi="Times New Roman" w:cs="Times New Roman"/>
          <w:sz w:val="24"/>
          <w:szCs w:val="24"/>
        </w:rPr>
        <w:t>calcilum</w:t>
      </w:r>
      <w:proofErr w:type="spellEnd"/>
      <w:r w:rsidR="00613010">
        <w:rPr>
          <w:rFonts w:ascii="Times New Roman" w:hAnsi="Times New Roman" w:cs="Times New Roman"/>
          <w:sz w:val="24"/>
          <w:szCs w:val="24"/>
        </w:rPr>
        <w:t>/</w:t>
      </w:r>
      <w:proofErr w:type="spellStart"/>
      <w:r w:rsidR="00613010">
        <w:rPr>
          <w:rFonts w:ascii="Times New Roman" w:hAnsi="Times New Roman" w:cs="Times New Roman"/>
          <w:sz w:val="24"/>
          <w:szCs w:val="24"/>
        </w:rPr>
        <w:t>calmodulin</w:t>
      </w:r>
      <w:proofErr w:type="spellEnd"/>
      <w:r w:rsidR="00613010">
        <w:rPr>
          <w:rFonts w:ascii="Times New Roman" w:hAnsi="Times New Roman" w:cs="Times New Roman"/>
          <w:sz w:val="24"/>
          <w:szCs w:val="24"/>
        </w:rPr>
        <w:t xml:space="preserve"> dependent protein kinase, the scaffold protein</w:t>
      </w:r>
      <w:r w:rsidR="00C2544A">
        <w:rPr>
          <w:rFonts w:ascii="Times New Roman" w:hAnsi="Times New Roman" w:cs="Times New Roman"/>
          <w:sz w:val="24"/>
          <w:szCs w:val="24"/>
        </w:rPr>
        <w:t xml:space="preserve"> </w:t>
      </w:r>
      <w:r w:rsidR="005A71BE">
        <w:rPr>
          <w:rFonts w:ascii="Times New Roman" w:hAnsi="Times New Roman" w:cs="Times New Roman"/>
          <w:sz w:val="24"/>
          <w:szCs w:val="24"/>
        </w:rPr>
        <w:t>SPTAN1</w:t>
      </w:r>
      <w:r w:rsidR="00613010">
        <w:rPr>
          <w:rFonts w:ascii="Times New Roman" w:hAnsi="Times New Roman" w:cs="Times New Roman"/>
          <w:sz w:val="24"/>
          <w:szCs w:val="24"/>
        </w:rPr>
        <w:t>,</w:t>
      </w:r>
      <w:r w:rsidR="00C2544A">
        <w:rPr>
          <w:rFonts w:ascii="Times New Roman" w:hAnsi="Times New Roman" w:cs="Times New Roman"/>
          <w:sz w:val="24"/>
          <w:szCs w:val="24"/>
        </w:rPr>
        <w:t xml:space="preserve"> and </w:t>
      </w:r>
      <w:r w:rsidR="005A71BE">
        <w:rPr>
          <w:rFonts w:ascii="Times New Roman" w:hAnsi="Times New Roman" w:cs="Times New Roman"/>
          <w:sz w:val="24"/>
          <w:szCs w:val="24"/>
        </w:rPr>
        <w:t>FUBP3</w:t>
      </w:r>
      <w:r w:rsidR="00C2544A">
        <w:rPr>
          <w:rFonts w:ascii="Times New Roman" w:hAnsi="Times New Roman" w:cs="Times New Roman"/>
          <w:sz w:val="24"/>
          <w:szCs w:val="24"/>
        </w:rPr>
        <w:t>, was reported to occur in more than 90% of both tumors</w:t>
      </w:r>
      <w:r w:rsidR="006F6982">
        <w:rPr>
          <w:rFonts w:ascii="Times New Roman" w:hAnsi="Times New Roman" w:cs="Times New Roman"/>
          <w:sz w:val="24"/>
          <w:szCs w:val="24"/>
        </w:rPr>
        <w:t xml:space="preserve"> types</w:t>
      </w:r>
      <w:r w:rsidR="00C2544A">
        <w:rPr>
          <w:rFonts w:ascii="Times New Roman" w:hAnsi="Times New Roman" w:cs="Times New Roman"/>
          <w:sz w:val="24"/>
          <w:szCs w:val="24"/>
        </w:rPr>
        <w:t>, indicating either a shared cancer specific event, or lack of annotation for normal intron/exon boundaries in these genes</w:t>
      </w:r>
      <w:r w:rsidR="00A104CC">
        <w:rPr>
          <w:rFonts w:ascii="Times New Roman" w:hAnsi="Times New Roman" w:cs="Times New Roman"/>
          <w:sz w:val="24"/>
          <w:szCs w:val="24"/>
        </w:rPr>
        <w:t xml:space="preserve"> (</w:t>
      </w:r>
      <w:r w:rsidR="00A104CC" w:rsidRPr="00A104CC">
        <w:rPr>
          <w:rFonts w:ascii="Times New Roman" w:hAnsi="Times New Roman" w:cs="Times New Roman"/>
          <w:b/>
          <w:sz w:val="24"/>
          <w:szCs w:val="24"/>
        </w:rPr>
        <w:t>Fig. 5</w:t>
      </w:r>
      <w:r w:rsidR="00AF7732">
        <w:rPr>
          <w:rFonts w:ascii="Times New Roman" w:hAnsi="Times New Roman" w:cs="Times New Roman"/>
          <w:b/>
          <w:sz w:val="24"/>
          <w:szCs w:val="24"/>
        </w:rPr>
        <w:t>A</w:t>
      </w:r>
      <w:r w:rsidR="00A104CC">
        <w:rPr>
          <w:rFonts w:ascii="Times New Roman" w:hAnsi="Times New Roman" w:cs="Times New Roman"/>
          <w:sz w:val="24"/>
          <w:szCs w:val="24"/>
        </w:rPr>
        <w:t>)</w:t>
      </w:r>
      <w:r w:rsidR="00C2544A">
        <w:rPr>
          <w:rFonts w:ascii="Times New Roman" w:hAnsi="Times New Roman" w:cs="Times New Roman"/>
          <w:sz w:val="24"/>
          <w:szCs w:val="24"/>
        </w:rPr>
        <w:t xml:space="preserve">.  </w:t>
      </w:r>
      <w:r w:rsidR="00271440">
        <w:rPr>
          <w:rFonts w:ascii="Times New Roman" w:hAnsi="Times New Roman" w:cs="Times New Roman"/>
          <w:sz w:val="24"/>
          <w:szCs w:val="24"/>
        </w:rPr>
        <w:t xml:space="preserve">  </w:t>
      </w:r>
      <w:r w:rsidR="005A71BE">
        <w:rPr>
          <w:rFonts w:ascii="Times New Roman" w:hAnsi="Times New Roman" w:cs="Times New Roman"/>
          <w:sz w:val="24"/>
          <w:szCs w:val="24"/>
        </w:rPr>
        <w:t>In comparison, 19</w:t>
      </w:r>
      <w:r w:rsidR="00CA055D">
        <w:rPr>
          <w:rFonts w:ascii="Times New Roman" w:hAnsi="Times New Roman" w:cs="Times New Roman"/>
          <w:sz w:val="24"/>
          <w:szCs w:val="24"/>
        </w:rPr>
        <w:t xml:space="preserve"> genes were found to have novel exon expression in more than 90% of the </w:t>
      </w:r>
      <w:r w:rsidR="00545014">
        <w:rPr>
          <w:rFonts w:ascii="Times New Roman" w:hAnsi="Times New Roman" w:cs="Times New Roman"/>
          <w:sz w:val="24"/>
          <w:szCs w:val="24"/>
        </w:rPr>
        <w:t xml:space="preserve">colorectal </w:t>
      </w:r>
      <w:r w:rsidR="00CA055D">
        <w:rPr>
          <w:rFonts w:ascii="Times New Roman" w:hAnsi="Times New Roman" w:cs="Times New Roman"/>
          <w:sz w:val="24"/>
          <w:szCs w:val="24"/>
        </w:rPr>
        <w:t xml:space="preserve">and breast tumors, including </w:t>
      </w:r>
      <w:r w:rsidR="005A71BE">
        <w:rPr>
          <w:rFonts w:ascii="Times New Roman" w:hAnsi="Times New Roman" w:cs="Times New Roman"/>
          <w:sz w:val="24"/>
          <w:szCs w:val="24"/>
        </w:rPr>
        <w:t>cell migration related genes TLN1, PRPF40A, and apoptotic regulators TRAF7 and BAX (</w:t>
      </w:r>
      <w:r w:rsidR="005A71BE" w:rsidRPr="005A71BE">
        <w:rPr>
          <w:rFonts w:ascii="Times New Roman" w:hAnsi="Times New Roman" w:cs="Times New Roman"/>
          <w:b/>
          <w:sz w:val="24"/>
          <w:szCs w:val="24"/>
        </w:rPr>
        <w:t>Fig 5</w:t>
      </w:r>
      <w:r w:rsidR="00AF7732">
        <w:rPr>
          <w:rFonts w:ascii="Times New Roman" w:hAnsi="Times New Roman" w:cs="Times New Roman"/>
          <w:b/>
          <w:sz w:val="24"/>
          <w:szCs w:val="24"/>
        </w:rPr>
        <w:t>B</w:t>
      </w:r>
      <w:r w:rsidR="005A71BE">
        <w:rPr>
          <w:rFonts w:ascii="Times New Roman" w:hAnsi="Times New Roman" w:cs="Times New Roman"/>
          <w:sz w:val="24"/>
          <w:szCs w:val="24"/>
        </w:rPr>
        <w:t>).</w:t>
      </w:r>
    </w:p>
    <w:p w:rsidR="00995603" w:rsidRDefault="00995603" w:rsidP="001D162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371D12">
        <w:rPr>
          <w:rFonts w:ascii="Times New Roman" w:hAnsi="Times New Roman" w:cs="Times New Roman"/>
          <w:sz w:val="24"/>
          <w:szCs w:val="24"/>
        </w:rPr>
        <w:t>In addition to junctions found wi</w:t>
      </w:r>
      <w:r w:rsidR="008F19D1">
        <w:rPr>
          <w:rFonts w:ascii="Times New Roman" w:hAnsi="Times New Roman" w:cs="Times New Roman"/>
          <w:sz w:val="24"/>
          <w:szCs w:val="24"/>
        </w:rPr>
        <w:t>th high frequency in both</w:t>
      </w:r>
      <w:r w:rsidR="00CA3F3B">
        <w:rPr>
          <w:rFonts w:ascii="Times New Roman" w:hAnsi="Times New Roman" w:cs="Times New Roman"/>
          <w:sz w:val="24"/>
          <w:szCs w:val="24"/>
        </w:rPr>
        <w:t xml:space="preserve"> tumors</w:t>
      </w:r>
      <w:r w:rsidR="008F19D1">
        <w:rPr>
          <w:rFonts w:ascii="Times New Roman" w:hAnsi="Times New Roman" w:cs="Times New Roman"/>
          <w:sz w:val="24"/>
          <w:szCs w:val="24"/>
        </w:rPr>
        <w:t xml:space="preserve"> types</w:t>
      </w:r>
      <w:r w:rsidR="00CA3F3B">
        <w:rPr>
          <w:rFonts w:ascii="Times New Roman" w:hAnsi="Times New Roman" w:cs="Times New Roman"/>
          <w:sz w:val="24"/>
          <w:szCs w:val="24"/>
        </w:rPr>
        <w:t>, we</w:t>
      </w:r>
      <w:r w:rsidR="0081355E">
        <w:rPr>
          <w:rFonts w:ascii="Times New Roman" w:hAnsi="Times New Roman" w:cs="Times New Roman"/>
          <w:sz w:val="24"/>
          <w:szCs w:val="24"/>
        </w:rPr>
        <w:t xml:space="preserve"> also</w:t>
      </w:r>
      <w:r w:rsidR="00CA3F3B">
        <w:rPr>
          <w:rFonts w:ascii="Times New Roman" w:hAnsi="Times New Roman" w:cs="Times New Roman"/>
          <w:sz w:val="24"/>
          <w:szCs w:val="24"/>
        </w:rPr>
        <w:t xml:space="preserve"> </w:t>
      </w:r>
      <w:r w:rsidR="00371D12">
        <w:rPr>
          <w:rFonts w:ascii="Times New Roman" w:hAnsi="Times New Roman" w:cs="Times New Roman"/>
          <w:sz w:val="24"/>
          <w:szCs w:val="24"/>
        </w:rPr>
        <w:t>highlight</w:t>
      </w:r>
      <w:r w:rsidR="00CA3F3B">
        <w:rPr>
          <w:rFonts w:ascii="Times New Roman" w:hAnsi="Times New Roman" w:cs="Times New Roman"/>
          <w:sz w:val="24"/>
          <w:szCs w:val="24"/>
        </w:rPr>
        <w:t>ed</w:t>
      </w:r>
      <w:r w:rsidR="00371D12">
        <w:rPr>
          <w:rFonts w:ascii="Times New Roman" w:hAnsi="Times New Roman" w:cs="Times New Roman"/>
          <w:sz w:val="24"/>
          <w:szCs w:val="24"/>
        </w:rPr>
        <w:t xml:space="preserve"> changes occurring</w:t>
      </w:r>
      <w:r w:rsidR="008F19D1">
        <w:rPr>
          <w:rFonts w:ascii="Times New Roman" w:hAnsi="Times New Roman" w:cs="Times New Roman"/>
          <w:sz w:val="24"/>
          <w:szCs w:val="24"/>
        </w:rPr>
        <w:t xml:space="preserve"> in only breast or </w:t>
      </w:r>
      <w:r w:rsidR="00545014">
        <w:rPr>
          <w:rFonts w:ascii="Times New Roman" w:hAnsi="Times New Roman" w:cs="Times New Roman"/>
          <w:sz w:val="24"/>
          <w:szCs w:val="24"/>
        </w:rPr>
        <w:t xml:space="preserve">colorectal </w:t>
      </w:r>
      <w:r w:rsidR="00371D12">
        <w:rPr>
          <w:rFonts w:ascii="Times New Roman" w:hAnsi="Times New Roman" w:cs="Times New Roman"/>
          <w:sz w:val="24"/>
          <w:szCs w:val="24"/>
        </w:rPr>
        <w:t xml:space="preserve">as </w:t>
      </w:r>
      <w:r w:rsidR="008F19D1">
        <w:rPr>
          <w:rFonts w:ascii="Times New Roman" w:hAnsi="Times New Roman" w:cs="Times New Roman"/>
          <w:sz w:val="24"/>
          <w:szCs w:val="24"/>
        </w:rPr>
        <w:t>potential</w:t>
      </w:r>
      <w:r w:rsidR="00371D12">
        <w:rPr>
          <w:rFonts w:ascii="Times New Roman" w:hAnsi="Times New Roman" w:cs="Times New Roman"/>
          <w:sz w:val="24"/>
          <w:szCs w:val="24"/>
        </w:rPr>
        <w:t xml:space="preserve"> tumor type or tissue specific markers.  </w:t>
      </w:r>
      <w:r w:rsidR="00CA055D">
        <w:rPr>
          <w:rFonts w:ascii="Times New Roman" w:hAnsi="Times New Roman" w:cs="Times New Roman"/>
          <w:sz w:val="24"/>
          <w:szCs w:val="24"/>
        </w:rPr>
        <w:t xml:space="preserve">  </w:t>
      </w:r>
      <w:r w:rsidR="00F03C09">
        <w:rPr>
          <w:rFonts w:ascii="Times New Roman" w:hAnsi="Times New Roman" w:cs="Times New Roman"/>
          <w:sz w:val="24"/>
          <w:szCs w:val="24"/>
        </w:rPr>
        <w:t xml:space="preserve">A total of </w:t>
      </w:r>
      <w:r w:rsidR="00B52975">
        <w:rPr>
          <w:rFonts w:ascii="Times New Roman" w:hAnsi="Times New Roman" w:cs="Times New Roman"/>
          <w:sz w:val="24"/>
          <w:szCs w:val="24"/>
        </w:rPr>
        <w:t>459</w:t>
      </w:r>
      <w:r w:rsidR="00CF4E37">
        <w:rPr>
          <w:rFonts w:ascii="Times New Roman" w:hAnsi="Times New Roman" w:cs="Times New Roman"/>
          <w:sz w:val="24"/>
          <w:szCs w:val="24"/>
        </w:rPr>
        <w:t xml:space="preserve"> (344 breast specific and 115 </w:t>
      </w:r>
      <w:r w:rsidR="00545014">
        <w:rPr>
          <w:rFonts w:ascii="Times New Roman" w:hAnsi="Times New Roman" w:cs="Times New Roman"/>
          <w:sz w:val="24"/>
          <w:szCs w:val="24"/>
        </w:rPr>
        <w:t xml:space="preserve">colorectal </w:t>
      </w:r>
      <w:r w:rsidR="00CF4E37">
        <w:rPr>
          <w:rFonts w:ascii="Times New Roman" w:hAnsi="Times New Roman" w:cs="Times New Roman"/>
          <w:sz w:val="24"/>
          <w:szCs w:val="24"/>
        </w:rPr>
        <w:t>specific)</w:t>
      </w:r>
      <w:r w:rsidR="00F03C09">
        <w:rPr>
          <w:rFonts w:ascii="Times New Roman" w:hAnsi="Times New Roman" w:cs="Times New Roman"/>
          <w:sz w:val="24"/>
          <w:szCs w:val="24"/>
        </w:rPr>
        <w:t xml:space="preserve"> genes with alternative splicing and </w:t>
      </w:r>
      <w:r w:rsidR="00B52975">
        <w:rPr>
          <w:rFonts w:ascii="Times New Roman" w:hAnsi="Times New Roman" w:cs="Times New Roman"/>
          <w:sz w:val="24"/>
          <w:szCs w:val="24"/>
        </w:rPr>
        <w:t>2000</w:t>
      </w:r>
      <w:r w:rsidR="00066F26">
        <w:rPr>
          <w:rFonts w:ascii="Times New Roman" w:hAnsi="Times New Roman" w:cs="Times New Roman"/>
          <w:sz w:val="24"/>
          <w:szCs w:val="24"/>
        </w:rPr>
        <w:t xml:space="preserve"> (1712 breast specific, 288 </w:t>
      </w:r>
      <w:r w:rsidR="00545014">
        <w:rPr>
          <w:rFonts w:ascii="Times New Roman" w:hAnsi="Times New Roman" w:cs="Times New Roman"/>
          <w:sz w:val="24"/>
          <w:szCs w:val="24"/>
        </w:rPr>
        <w:t xml:space="preserve">colorectal </w:t>
      </w:r>
      <w:r w:rsidR="00066F26">
        <w:rPr>
          <w:rFonts w:ascii="Times New Roman" w:hAnsi="Times New Roman" w:cs="Times New Roman"/>
          <w:sz w:val="24"/>
          <w:szCs w:val="24"/>
        </w:rPr>
        <w:t>specific)</w:t>
      </w:r>
      <w:r w:rsidR="00F03C09">
        <w:rPr>
          <w:rFonts w:ascii="Times New Roman" w:hAnsi="Times New Roman" w:cs="Times New Roman"/>
          <w:sz w:val="24"/>
          <w:szCs w:val="24"/>
        </w:rPr>
        <w:t xml:space="preserve"> genes containing novel exons </w:t>
      </w:r>
      <w:r w:rsidR="008F19D1">
        <w:rPr>
          <w:rFonts w:ascii="Times New Roman" w:hAnsi="Times New Roman" w:cs="Times New Roman"/>
          <w:sz w:val="24"/>
          <w:szCs w:val="24"/>
        </w:rPr>
        <w:t xml:space="preserve">were found to have differential </w:t>
      </w:r>
      <w:r w:rsidR="00F03C09">
        <w:rPr>
          <w:rFonts w:ascii="Times New Roman" w:hAnsi="Times New Roman" w:cs="Times New Roman"/>
          <w:sz w:val="24"/>
          <w:szCs w:val="24"/>
        </w:rPr>
        <w:t>re</w:t>
      </w:r>
      <w:r w:rsidR="008F19D1">
        <w:rPr>
          <w:rFonts w:ascii="Times New Roman" w:hAnsi="Times New Roman" w:cs="Times New Roman"/>
          <w:sz w:val="24"/>
          <w:szCs w:val="24"/>
        </w:rPr>
        <w:t>presentation by tumor type</w:t>
      </w:r>
      <w:r w:rsidR="00F03C09">
        <w:rPr>
          <w:rFonts w:ascii="Times New Roman" w:hAnsi="Times New Roman" w:cs="Times New Roman"/>
          <w:sz w:val="24"/>
          <w:szCs w:val="24"/>
        </w:rPr>
        <w:t xml:space="preserve"> (</w:t>
      </w:r>
      <w:r w:rsidR="00F03C09" w:rsidRPr="00F03C09">
        <w:rPr>
          <w:rFonts w:ascii="Times New Roman" w:hAnsi="Times New Roman" w:cs="Times New Roman"/>
          <w:b/>
          <w:sz w:val="24"/>
          <w:szCs w:val="24"/>
        </w:rPr>
        <w:t>Fig. 5</w:t>
      </w:r>
      <w:r w:rsidR="00F03C09">
        <w:rPr>
          <w:rFonts w:ascii="Times New Roman" w:hAnsi="Times New Roman" w:cs="Times New Roman"/>
          <w:sz w:val="24"/>
          <w:szCs w:val="24"/>
        </w:rPr>
        <w:t>, red)</w:t>
      </w:r>
      <w:r w:rsidR="003A6668">
        <w:rPr>
          <w:rFonts w:ascii="Times New Roman" w:hAnsi="Times New Roman" w:cs="Times New Roman"/>
          <w:sz w:val="24"/>
          <w:szCs w:val="24"/>
        </w:rPr>
        <w:t xml:space="preserve">. </w:t>
      </w:r>
      <w:r w:rsidR="00444A6E">
        <w:rPr>
          <w:rFonts w:ascii="Times New Roman" w:hAnsi="Times New Roman" w:cs="Times New Roman"/>
          <w:sz w:val="24"/>
          <w:szCs w:val="24"/>
        </w:rPr>
        <w:t xml:space="preserve"> </w:t>
      </w:r>
      <w:r w:rsidR="008F19D1">
        <w:rPr>
          <w:rFonts w:ascii="Times New Roman" w:hAnsi="Times New Roman" w:cs="Times New Roman"/>
          <w:sz w:val="24"/>
          <w:szCs w:val="24"/>
        </w:rPr>
        <w:t xml:space="preserve">The cell adhesion </w:t>
      </w:r>
      <w:r w:rsidR="00D92F99">
        <w:rPr>
          <w:rFonts w:ascii="Times New Roman" w:hAnsi="Times New Roman" w:cs="Times New Roman"/>
          <w:sz w:val="24"/>
          <w:szCs w:val="24"/>
        </w:rPr>
        <w:t>genes</w:t>
      </w:r>
      <w:r w:rsidR="008F19D1">
        <w:rPr>
          <w:rFonts w:ascii="Times New Roman" w:hAnsi="Times New Roman" w:cs="Times New Roman"/>
          <w:sz w:val="24"/>
          <w:szCs w:val="24"/>
        </w:rPr>
        <w:t xml:space="preserve"> CDH5R</w:t>
      </w:r>
      <w:r w:rsidR="00D92F99">
        <w:rPr>
          <w:rFonts w:ascii="Times New Roman" w:hAnsi="Times New Roman" w:cs="Times New Roman"/>
          <w:sz w:val="24"/>
          <w:szCs w:val="24"/>
        </w:rPr>
        <w:t xml:space="preserve"> and CDH17</w:t>
      </w:r>
      <w:r w:rsidR="008F19D1">
        <w:rPr>
          <w:rFonts w:ascii="Times New Roman" w:hAnsi="Times New Roman" w:cs="Times New Roman"/>
          <w:sz w:val="24"/>
          <w:szCs w:val="24"/>
        </w:rPr>
        <w:t>, the cytokine IL33</w:t>
      </w:r>
      <w:r w:rsidR="00060F92">
        <w:rPr>
          <w:rFonts w:ascii="Times New Roman" w:hAnsi="Times New Roman" w:cs="Times New Roman"/>
          <w:sz w:val="24"/>
          <w:szCs w:val="24"/>
        </w:rPr>
        <w:t>,</w:t>
      </w:r>
      <w:r w:rsidR="008F19D1">
        <w:rPr>
          <w:rFonts w:ascii="Times New Roman" w:hAnsi="Times New Roman" w:cs="Times New Roman"/>
          <w:sz w:val="24"/>
          <w:szCs w:val="24"/>
        </w:rPr>
        <w:t xml:space="preserve"> and the </w:t>
      </w:r>
      <w:proofErr w:type="spellStart"/>
      <w:r w:rsidR="00D92F99">
        <w:rPr>
          <w:rFonts w:ascii="Times New Roman" w:hAnsi="Times New Roman" w:cs="Times New Roman"/>
          <w:sz w:val="24"/>
          <w:szCs w:val="24"/>
        </w:rPr>
        <w:t>mucin</w:t>
      </w:r>
      <w:proofErr w:type="spellEnd"/>
      <w:r w:rsidR="00D92F99">
        <w:rPr>
          <w:rFonts w:ascii="Times New Roman" w:hAnsi="Times New Roman" w:cs="Times New Roman"/>
          <w:sz w:val="24"/>
          <w:szCs w:val="24"/>
        </w:rPr>
        <w:t xml:space="preserve"> genes MUC2 and MUC13 </w:t>
      </w:r>
      <w:r w:rsidR="008F19D1">
        <w:rPr>
          <w:rFonts w:ascii="Times New Roman" w:hAnsi="Times New Roman" w:cs="Times New Roman"/>
          <w:sz w:val="24"/>
          <w:szCs w:val="24"/>
        </w:rPr>
        <w:t>were among the d</w:t>
      </w:r>
      <w:r w:rsidR="00BF1A83">
        <w:rPr>
          <w:rFonts w:ascii="Times New Roman" w:hAnsi="Times New Roman" w:cs="Times New Roman"/>
          <w:sz w:val="24"/>
          <w:szCs w:val="24"/>
        </w:rPr>
        <w:t>ifferential</w:t>
      </w:r>
      <w:r>
        <w:rPr>
          <w:rFonts w:ascii="Times New Roman" w:hAnsi="Times New Roman" w:cs="Times New Roman"/>
          <w:sz w:val="24"/>
          <w:szCs w:val="24"/>
        </w:rPr>
        <w:t xml:space="preserve"> </w:t>
      </w:r>
      <w:r w:rsidR="00545014">
        <w:rPr>
          <w:rFonts w:ascii="Times New Roman" w:hAnsi="Times New Roman" w:cs="Times New Roman"/>
          <w:sz w:val="24"/>
          <w:szCs w:val="24"/>
        </w:rPr>
        <w:t xml:space="preserve">colorectal </w:t>
      </w:r>
      <w:r w:rsidR="00444A6E">
        <w:rPr>
          <w:rFonts w:ascii="Times New Roman" w:hAnsi="Times New Roman" w:cs="Times New Roman"/>
          <w:sz w:val="24"/>
          <w:szCs w:val="24"/>
        </w:rPr>
        <w:t xml:space="preserve">specific </w:t>
      </w:r>
      <w:r w:rsidR="00127906">
        <w:rPr>
          <w:rFonts w:ascii="Times New Roman" w:hAnsi="Times New Roman" w:cs="Times New Roman"/>
          <w:sz w:val="24"/>
          <w:szCs w:val="24"/>
        </w:rPr>
        <w:t>novel junctions</w:t>
      </w:r>
      <w:r w:rsidR="00BF13A0">
        <w:rPr>
          <w:rFonts w:ascii="Times New Roman" w:hAnsi="Times New Roman" w:cs="Times New Roman"/>
          <w:sz w:val="24"/>
          <w:szCs w:val="24"/>
        </w:rPr>
        <w:t xml:space="preserve"> discovered</w:t>
      </w:r>
      <w:r w:rsidR="00444A6E">
        <w:rPr>
          <w:rFonts w:ascii="Times New Roman" w:hAnsi="Times New Roman" w:cs="Times New Roman"/>
          <w:sz w:val="24"/>
          <w:szCs w:val="24"/>
        </w:rPr>
        <w:t xml:space="preserve"> </w:t>
      </w:r>
      <w:r w:rsidR="00FF16FD">
        <w:rPr>
          <w:rFonts w:ascii="Times New Roman" w:hAnsi="Times New Roman" w:cs="Times New Roman"/>
          <w:sz w:val="24"/>
          <w:szCs w:val="24"/>
        </w:rPr>
        <w:t>(</w:t>
      </w:r>
      <w:r w:rsidR="00AF7732">
        <w:rPr>
          <w:rFonts w:ascii="Times New Roman" w:hAnsi="Times New Roman" w:cs="Times New Roman"/>
          <w:b/>
          <w:sz w:val="24"/>
          <w:szCs w:val="24"/>
        </w:rPr>
        <w:t>Fig 5</w:t>
      </w:r>
      <w:r w:rsidR="00FF16FD">
        <w:rPr>
          <w:rFonts w:ascii="Times New Roman" w:hAnsi="Times New Roman" w:cs="Times New Roman"/>
          <w:sz w:val="24"/>
          <w:szCs w:val="24"/>
        </w:rPr>
        <w:t>)</w:t>
      </w:r>
      <w:r w:rsidR="00444A6E">
        <w:rPr>
          <w:rFonts w:ascii="Times New Roman" w:hAnsi="Times New Roman" w:cs="Times New Roman"/>
          <w:sz w:val="24"/>
          <w:szCs w:val="24"/>
        </w:rPr>
        <w:t xml:space="preserve">.  Changes occurring most frequently in </w:t>
      </w:r>
      <w:r w:rsidR="00081321">
        <w:rPr>
          <w:rFonts w:ascii="Times New Roman" w:hAnsi="Times New Roman" w:cs="Times New Roman"/>
          <w:sz w:val="24"/>
          <w:szCs w:val="24"/>
        </w:rPr>
        <w:t>breast</w:t>
      </w:r>
      <w:r w:rsidR="00444A6E">
        <w:rPr>
          <w:rFonts w:ascii="Times New Roman" w:hAnsi="Times New Roman" w:cs="Times New Roman"/>
          <w:sz w:val="24"/>
          <w:szCs w:val="24"/>
        </w:rPr>
        <w:t xml:space="preserve"> </w:t>
      </w:r>
      <w:r w:rsidR="00794BB2">
        <w:rPr>
          <w:rFonts w:ascii="Times New Roman" w:hAnsi="Times New Roman" w:cs="Times New Roman"/>
          <w:sz w:val="24"/>
          <w:szCs w:val="24"/>
        </w:rPr>
        <w:t xml:space="preserve">include novel exons in </w:t>
      </w:r>
      <w:r w:rsidR="00081321">
        <w:rPr>
          <w:rFonts w:ascii="Times New Roman" w:hAnsi="Times New Roman" w:cs="Times New Roman"/>
          <w:sz w:val="24"/>
          <w:szCs w:val="24"/>
        </w:rPr>
        <w:t>MAPK8/JNK activator MAPK4K4</w:t>
      </w:r>
      <w:r w:rsidR="00E602F8">
        <w:rPr>
          <w:rFonts w:ascii="Times New Roman" w:hAnsi="Times New Roman" w:cs="Times New Roman"/>
          <w:sz w:val="24"/>
          <w:szCs w:val="24"/>
        </w:rPr>
        <w:t xml:space="preserve">, </w:t>
      </w:r>
      <w:r w:rsidR="00081321">
        <w:rPr>
          <w:rFonts w:ascii="Times New Roman" w:hAnsi="Times New Roman" w:cs="Times New Roman"/>
          <w:sz w:val="24"/>
          <w:szCs w:val="24"/>
        </w:rPr>
        <w:t>the tumor suppressor RNF40 (BRE1)</w:t>
      </w:r>
      <w:r w:rsidR="00060F92">
        <w:rPr>
          <w:rFonts w:ascii="Times New Roman" w:hAnsi="Times New Roman" w:cs="Times New Roman"/>
          <w:sz w:val="24"/>
          <w:szCs w:val="24"/>
        </w:rPr>
        <w:t>,</w:t>
      </w:r>
      <w:r w:rsidR="00081321">
        <w:rPr>
          <w:rFonts w:ascii="Times New Roman" w:hAnsi="Times New Roman" w:cs="Times New Roman"/>
          <w:sz w:val="24"/>
          <w:szCs w:val="24"/>
        </w:rPr>
        <w:t xml:space="preserve"> and novel alternative splicing in the cell surface </w:t>
      </w:r>
      <w:proofErr w:type="spellStart"/>
      <w:r w:rsidR="00081321">
        <w:rPr>
          <w:rFonts w:ascii="Times New Roman" w:hAnsi="Times New Roman" w:cs="Times New Roman"/>
          <w:sz w:val="24"/>
          <w:szCs w:val="24"/>
        </w:rPr>
        <w:t>metalloprotease</w:t>
      </w:r>
      <w:proofErr w:type="spellEnd"/>
      <w:r w:rsidR="00081321">
        <w:rPr>
          <w:rFonts w:ascii="Times New Roman" w:hAnsi="Times New Roman" w:cs="Times New Roman"/>
          <w:sz w:val="24"/>
          <w:szCs w:val="24"/>
        </w:rPr>
        <w:t xml:space="preserve"> ADAM10 (</w:t>
      </w:r>
      <w:r w:rsidR="00BF13A0">
        <w:rPr>
          <w:rFonts w:ascii="Times New Roman" w:hAnsi="Times New Roman" w:cs="Times New Roman"/>
          <w:b/>
          <w:sz w:val="24"/>
          <w:szCs w:val="24"/>
        </w:rPr>
        <w:t>Fig. 5</w:t>
      </w:r>
      <w:r w:rsidR="00081321">
        <w:rPr>
          <w:rFonts w:ascii="Times New Roman" w:hAnsi="Times New Roman" w:cs="Times New Roman"/>
          <w:sz w:val="24"/>
          <w:szCs w:val="24"/>
        </w:rPr>
        <w:t xml:space="preserve">). </w:t>
      </w:r>
      <w:r w:rsidR="009E1DBC">
        <w:rPr>
          <w:rFonts w:ascii="Times New Roman" w:hAnsi="Times New Roman" w:cs="Times New Roman"/>
          <w:sz w:val="24"/>
          <w:szCs w:val="24"/>
        </w:rPr>
        <w:t xml:space="preserve"> </w:t>
      </w:r>
      <w:r w:rsidR="008F19D1">
        <w:rPr>
          <w:rFonts w:ascii="Times New Roman" w:hAnsi="Times New Roman" w:cs="Times New Roman"/>
          <w:sz w:val="24"/>
          <w:szCs w:val="24"/>
        </w:rPr>
        <w:t xml:space="preserve">Although these differential changes are </w:t>
      </w:r>
      <w:r w:rsidR="00AF766A">
        <w:rPr>
          <w:rFonts w:ascii="Times New Roman" w:hAnsi="Times New Roman" w:cs="Times New Roman"/>
          <w:sz w:val="24"/>
          <w:szCs w:val="24"/>
        </w:rPr>
        <w:t>intriguing</w:t>
      </w:r>
      <w:r w:rsidR="008F19D1">
        <w:rPr>
          <w:rFonts w:ascii="Times New Roman" w:hAnsi="Times New Roman" w:cs="Times New Roman"/>
          <w:sz w:val="24"/>
          <w:szCs w:val="24"/>
        </w:rPr>
        <w:t xml:space="preserve">, </w:t>
      </w:r>
      <w:r w:rsidR="006C10DC">
        <w:rPr>
          <w:rFonts w:ascii="Times New Roman" w:hAnsi="Times New Roman" w:cs="Times New Roman"/>
          <w:sz w:val="24"/>
          <w:szCs w:val="24"/>
        </w:rPr>
        <w:t>evidence of their translation or regulatory impact</w:t>
      </w:r>
      <w:r w:rsidR="008F19D1">
        <w:rPr>
          <w:rFonts w:ascii="Times New Roman" w:hAnsi="Times New Roman" w:cs="Times New Roman"/>
          <w:sz w:val="24"/>
          <w:szCs w:val="24"/>
        </w:rPr>
        <w:t xml:space="preserve"> is </w:t>
      </w:r>
      <w:r w:rsidR="00611487">
        <w:rPr>
          <w:rFonts w:ascii="Times New Roman" w:hAnsi="Times New Roman" w:cs="Times New Roman"/>
          <w:sz w:val="24"/>
          <w:szCs w:val="24"/>
        </w:rPr>
        <w:t>needed</w:t>
      </w:r>
      <w:r w:rsidR="008F19D1">
        <w:rPr>
          <w:rFonts w:ascii="Times New Roman" w:hAnsi="Times New Roman" w:cs="Times New Roman"/>
          <w:sz w:val="24"/>
          <w:szCs w:val="24"/>
        </w:rPr>
        <w:t xml:space="preserve"> before conclusions can be made on their involvement in tumor progression.  The presented custom databases created by </w:t>
      </w:r>
      <w:r w:rsidR="00C5786C">
        <w:rPr>
          <w:rFonts w:ascii="Times New Roman" w:hAnsi="Times New Roman" w:cs="Times New Roman"/>
          <w:sz w:val="24"/>
          <w:szCs w:val="24"/>
        </w:rPr>
        <w:t>QUILTS</w:t>
      </w:r>
      <w:r w:rsidR="008F19D1">
        <w:rPr>
          <w:rFonts w:ascii="Times New Roman" w:hAnsi="Times New Roman" w:cs="Times New Roman"/>
          <w:sz w:val="24"/>
          <w:szCs w:val="24"/>
        </w:rPr>
        <w:t xml:space="preserve"> allows for the validation of </w:t>
      </w:r>
      <w:r w:rsidR="006F6AC4">
        <w:rPr>
          <w:rFonts w:ascii="Times New Roman" w:hAnsi="Times New Roman" w:cs="Times New Roman"/>
          <w:sz w:val="24"/>
          <w:szCs w:val="24"/>
        </w:rPr>
        <w:t xml:space="preserve">these </w:t>
      </w:r>
      <w:r w:rsidR="008F19D1">
        <w:rPr>
          <w:rFonts w:ascii="Times New Roman" w:hAnsi="Times New Roman" w:cs="Times New Roman"/>
          <w:sz w:val="24"/>
          <w:szCs w:val="24"/>
        </w:rPr>
        <w:t>novel changes</w:t>
      </w:r>
      <w:r w:rsidR="00F82949">
        <w:rPr>
          <w:rFonts w:ascii="Times New Roman" w:hAnsi="Times New Roman" w:cs="Times New Roman"/>
          <w:sz w:val="24"/>
          <w:szCs w:val="24"/>
        </w:rPr>
        <w:t xml:space="preserve"> within MS/MS proteomic analysis</w:t>
      </w:r>
      <w:r w:rsidR="008F19D1">
        <w:rPr>
          <w:rFonts w:ascii="Times New Roman" w:hAnsi="Times New Roman" w:cs="Times New Roman"/>
          <w:sz w:val="24"/>
          <w:szCs w:val="24"/>
        </w:rPr>
        <w:t>, educating</w:t>
      </w:r>
      <w:r w:rsidR="00FD4BA1">
        <w:rPr>
          <w:rFonts w:ascii="Times New Roman" w:hAnsi="Times New Roman" w:cs="Times New Roman"/>
          <w:sz w:val="24"/>
          <w:szCs w:val="24"/>
        </w:rPr>
        <w:t xml:space="preserve"> our junction ann</w:t>
      </w:r>
      <w:r w:rsidR="008F19D1">
        <w:rPr>
          <w:rFonts w:ascii="Times New Roman" w:hAnsi="Times New Roman" w:cs="Times New Roman"/>
          <w:sz w:val="24"/>
          <w:szCs w:val="24"/>
        </w:rPr>
        <w:t xml:space="preserve">otation and, with luck, </w:t>
      </w:r>
      <w:r w:rsidR="0081355E">
        <w:rPr>
          <w:rFonts w:ascii="Times New Roman" w:hAnsi="Times New Roman" w:cs="Times New Roman"/>
          <w:sz w:val="24"/>
          <w:szCs w:val="24"/>
        </w:rPr>
        <w:t>identifying</w:t>
      </w:r>
      <w:r w:rsidR="00FD4BA1">
        <w:rPr>
          <w:rFonts w:ascii="Times New Roman" w:hAnsi="Times New Roman" w:cs="Times New Roman"/>
          <w:sz w:val="24"/>
          <w:szCs w:val="24"/>
        </w:rPr>
        <w:t xml:space="preserve"> cancer specific treatment targets.  </w:t>
      </w:r>
    </w:p>
    <w:p w:rsidR="00454AE8" w:rsidRPr="00FE6EC6" w:rsidRDefault="00454AE8" w:rsidP="00454AE8">
      <w:pPr>
        <w:spacing w:after="0" w:line="360" w:lineRule="auto"/>
        <w:ind w:firstLine="720"/>
        <w:rPr>
          <w:rFonts w:ascii="Times New Roman" w:hAnsi="Times New Roman" w:cs="Times New Roman"/>
          <w:sz w:val="24"/>
          <w:szCs w:val="24"/>
        </w:rPr>
      </w:pPr>
    </w:p>
    <w:p w:rsidR="00C24EF3" w:rsidRPr="00FE6EC6" w:rsidRDefault="00C24EF3" w:rsidP="00C24EF3">
      <w:pPr>
        <w:spacing w:line="360" w:lineRule="auto"/>
        <w:rPr>
          <w:rFonts w:ascii="Times New Roman" w:hAnsi="Times New Roman" w:cs="Times New Roman"/>
          <w:i/>
          <w:sz w:val="24"/>
          <w:szCs w:val="24"/>
        </w:rPr>
      </w:pPr>
      <w:r w:rsidRPr="00FE6EC6">
        <w:rPr>
          <w:rFonts w:ascii="Times New Roman" w:hAnsi="Times New Roman" w:cs="Times New Roman"/>
          <w:i/>
          <w:sz w:val="24"/>
          <w:szCs w:val="24"/>
        </w:rPr>
        <w:t>Database size</w:t>
      </w:r>
      <w:r w:rsidRPr="00FE6EC6">
        <w:rPr>
          <w:rFonts w:ascii="Times New Roman" w:hAnsi="Times New Roman" w:cs="Times New Roman"/>
          <w:sz w:val="24"/>
          <w:szCs w:val="24"/>
        </w:rPr>
        <w:t xml:space="preserve"> </w:t>
      </w:r>
    </w:p>
    <w:p w:rsidR="0025320F" w:rsidRPr="00FE6EC6" w:rsidRDefault="001703FC" w:rsidP="00E317B7">
      <w:pPr>
        <w:spacing w:line="360" w:lineRule="auto"/>
        <w:ind w:firstLine="720"/>
        <w:rPr>
          <w:rFonts w:ascii="Times New Roman" w:hAnsi="Times New Roman" w:cs="Times New Roman"/>
          <w:sz w:val="24"/>
          <w:szCs w:val="24"/>
        </w:rPr>
      </w:pPr>
      <w:r>
        <w:rPr>
          <w:rFonts w:ascii="Times New Roman" w:hAnsi="Times New Roman" w:cs="Times New Roman"/>
          <w:sz w:val="24"/>
          <w:szCs w:val="24"/>
        </w:rPr>
        <w:t>Minimizing</w:t>
      </w:r>
      <w:r w:rsidR="002E5CF0" w:rsidRPr="00FE6EC6">
        <w:rPr>
          <w:rFonts w:ascii="Times New Roman" w:hAnsi="Times New Roman" w:cs="Times New Roman"/>
          <w:sz w:val="24"/>
          <w:szCs w:val="24"/>
        </w:rPr>
        <w:t xml:space="preserve"> database size</w:t>
      </w:r>
      <w:r>
        <w:rPr>
          <w:rFonts w:ascii="Times New Roman" w:hAnsi="Times New Roman" w:cs="Times New Roman"/>
          <w:sz w:val="24"/>
          <w:szCs w:val="24"/>
        </w:rPr>
        <w:t xml:space="preserve"> is important in peptide identification</w:t>
      </w:r>
      <w:r w:rsidR="002E5CF0" w:rsidRPr="00FE6EC6">
        <w:rPr>
          <w:rFonts w:ascii="Times New Roman" w:hAnsi="Times New Roman" w:cs="Times New Roman"/>
          <w:sz w:val="24"/>
          <w:szCs w:val="24"/>
        </w:rPr>
        <w:t xml:space="preserve">, not only </w:t>
      </w:r>
      <w:r w:rsidR="00E317B7">
        <w:rPr>
          <w:rFonts w:ascii="Times New Roman" w:hAnsi="Times New Roman" w:cs="Times New Roman"/>
          <w:sz w:val="24"/>
          <w:szCs w:val="24"/>
        </w:rPr>
        <w:t xml:space="preserve">to </w:t>
      </w:r>
      <w:r w:rsidR="00BF13A0">
        <w:rPr>
          <w:rFonts w:ascii="Times New Roman" w:hAnsi="Times New Roman" w:cs="Times New Roman"/>
          <w:sz w:val="24"/>
          <w:szCs w:val="24"/>
        </w:rPr>
        <w:t>reduce</w:t>
      </w:r>
      <w:r w:rsidR="00E317B7">
        <w:rPr>
          <w:rFonts w:ascii="Times New Roman" w:hAnsi="Times New Roman" w:cs="Times New Roman"/>
          <w:sz w:val="24"/>
          <w:szCs w:val="24"/>
        </w:rPr>
        <w:t xml:space="preserve"> search time</w:t>
      </w:r>
      <w:r w:rsidR="002E5CF0" w:rsidRPr="00FE6EC6">
        <w:rPr>
          <w:rFonts w:ascii="Times New Roman" w:hAnsi="Times New Roman" w:cs="Times New Roman"/>
          <w:sz w:val="24"/>
          <w:szCs w:val="24"/>
        </w:rPr>
        <w:t>, but also because a larger database will result in greater false spectral matches.  The effects of database size h</w:t>
      </w:r>
      <w:r w:rsidR="00E317B7">
        <w:rPr>
          <w:rFonts w:ascii="Times New Roman" w:hAnsi="Times New Roman" w:cs="Times New Roman"/>
          <w:sz w:val="24"/>
          <w:szCs w:val="24"/>
        </w:rPr>
        <w:t>ave been demonstrated, indicating</w:t>
      </w:r>
      <w:r w:rsidR="002E5CF0" w:rsidRPr="00FE6EC6">
        <w:rPr>
          <w:rFonts w:ascii="Times New Roman" w:hAnsi="Times New Roman" w:cs="Times New Roman"/>
          <w:sz w:val="24"/>
          <w:szCs w:val="24"/>
        </w:rPr>
        <w:t xml:space="preserve"> that smaller databases result in more peptide </w:t>
      </w:r>
      <w:r w:rsidR="00C33B3C">
        <w:rPr>
          <w:rFonts w:ascii="Times New Roman" w:hAnsi="Times New Roman" w:cs="Times New Roman"/>
          <w:sz w:val="24"/>
          <w:szCs w:val="24"/>
        </w:rPr>
        <w:t xml:space="preserve">identifications </w:t>
      </w:r>
      <w:r w:rsidR="005A4224" w:rsidRPr="00FE6EC6">
        <w:rPr>
          <w:rFonts w:ascii="Times New Roman" w:hAnsi="Times New Roman" w:cs="Times New Roman"/>
          <w:sz w:val="24"/>
          <w:szCs w:val="24"/>
        </w:rPr>
        <w:fldChar w:fldCharType="begin">
          <w:fldData xml:space="preserve">PEVuZE5vdGU+PENpdGU+PEF1dGhvcj5KZW9uZzwvQXV0aG9yPjxZZWFyPjIwMTI8L1llYXI+PFJl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</w:fldData>
        </w:fldChar>
      </w:r>
      <w:r w:rsidR="00D95C2D">
        <w:rPr>
          <w:rFonts w:ascii="Times New Roman" w:hAnsi="Times New Roman" w:cs="Times New Roman"/>
          <w:sz w:val="24"/>
          <w:szCs w:val="24"/>
        </w:rPr>
        <w:instrText xml:space="preserve"> ADDIN EN.CITE </w:instrText>
      </w:r>
      <w:r w:rsidR="005A4224">
        <w:rPr>
          <w:rFonts w:ascii="Times New Roman" w:hAnsi="Times New Roman" w:cs="Times New Roman"/>
          <w:sz w:val="24"/>
          <w:szCs w:val="24"/>
        </w:rPr>
        <w:fldChar w:fldCharType="begin">
          <w:fldData xml:space="preserve">PEVuZE5vdGU+PENpdGU+PEF1dGhvcj5KZW9uZzwvQXV0aG9yPjxZZWFyPjIwMTI8L1llYXI+PFJl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</w:fldData>
        </w:fldChar>
      </w:r>
      <w:r w:rsidR="00D95C2D">
        <w:rPr>
          <w:rFonts w:ascii="Times New Roman" w:hAnsi="Times New Roman" w:cs="Times New Roman"/>
          <w:sz w:val="24"/>
          <w:szCs w:val="24"/>
        </w:rPr>
        <w:instrText xml:space="preserve"> ADDIN EN.CITE.DATA </w:instrText>
      </w:r>
      <w:r w:rsidR="005A4224">
        <w:rPr>
          <w:rFonts w:ascii="Times New Roman" w:hAnsi="Times New Roman" w:cs="Times New Roman"/>
          <w:sz w:val="24"/>
          <w:szCs w:val="24"/>
        </w:rPr>
      </w:r>
      <w:r w:rsidR="005A4224">
        <w:rPr>
          <w:rFonts w:ascii="Times New Roman" w:hAnsi="Times New Roman" w:cs="Times New Roman"/>
          <w:sz w:val="24"/>
          <w:szCs w:val="24"/>
        </w:rPr>
        <w:fldChar w:fldCharType="end"/>
      </w:r>
      <w:r w:rsidR="005A4224" w:rsidRPr="00FE6EC6">
        <w:rPr>
          <w:rFonts w:ascii="Times New Roman" w:hAnsi="Times New Roman" w:cs="Times New Roman"/>
          <w:sz w:val="24"/>
          <w:szCs w:val="24"/>
        </w:rPr>
      </w:r>
      <w:r w:rsidR="005A4224" w:rsidRPr="00FE6EC6">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44" w:tooltip="Jeong, 2012 #22" w:history="1">
        <w:r w:rsidR="00D95C2D">
          <w:rPr>
            <w:rFonts w:ascii="Times New Roman" w:hAnsi="Times New Roman" w:cs="Times New Roman"/>
            <w:noProof/>
            <w:sz w:val="24"/>
            <w:szCs w:val="24"/>
          </w:rPr>
          <w:t>44-46</w:t>
        </w:r>
      </w:hyperlink>
      <w:r w:rsidR="00D95C2D">
        <w:rPr>
          <w:rFonts w:ascii="Times New Roman" w:hAnsi="Times New Roman" w:cs="Times New Roman"/>
          <w:noProof/>
          <w:sz w:val="24"/>
          <w:szCs w:val="24"/>
        </w:rPr>
        <w:t>)</w:t>
      </w:r>
      <w:r w:rsidR="005A4224" w:rsidRPr="00FE6EC6">
        <w:rPr>
          <w:rFonts w:ascii="Times New Roman" w:hAnsi="Times New Roman" w:cs="Times New Roman"/>
          <w:sz w:val="24"/>
          <w:szCs w:val="24"/>
        </w:rPr>
        <w:fldChar w:fldCharType="end"/>
      </w:r>
      <w:r w:rsidR="002E5CF0" w:rsidRPr="00FE6EC6">
        <w:rPr>
          <w:rFonts w:ascii="Times New Roman" w:hAnsi="Times New Roman" w:cs="Times New Roman"/>
          <w:sz w:val="24"/>
          <w:szCs w:val="24"/>
        </w:rPr>
        <w:t xml:space="preserve">. </w:t>
      </w:r>
      <w:r w:rsidR="008F6C27" w:rsidRPr="00FE6EC6">
        <w:rPr>
          <w:rFonts w:ascii="Times New Roman" w:hAnsi="Times New Roman" w:cs="Times New Roman"/>
          <w:sz w:val="24"/>
          <w:szCs w:val="24"/>
        </w:rPr>
        <w:t xml:space="preserve"> Figure 1 shows two possible </w:t>
      </w:r>
      <w:r w:rsidR="00373FBC" w:rsidRPr="00FE6EC6">
        <w:rPr>
          <w:rFonts w:ascii="Times New Roman" w:hAnsi="Times New Roman" w:cs="Times New Roman"/>
          <w:sz w:val="24"/>
          <w:szCs w:val="24"/>
        </w:rPr>
        <w:t>Quilt outputs and their associated database size</w:t>
      </w:r>
      <w:r w:rsidR="00D93069" w:rsidRPr="00FE6EC6">
        <w:rPr>
          <w:rFonts w:ascii="Times New Roman" w:hAnsi="Times New Roman" w:cs="Times New Roman"/>
          <w:sz w:val="24"/>
          <w:szCs w:val="24"/>
        </w:rPr>
        <w:t xml:space="preserve"> in the 105 breast tumors</w:t>
      </w:r>
      <w:r w:rsidR="00E317B7">
        <w:rPr>
          <w:rFonts w:ascii="Times New Roman" w:hAnsi="Times New Roman" w:cs="Times New Roman"/>
          <w:sz w:val="24"/>
          <w:szCs w:val="24"/>
        </w:rPr>
        <w:t xml:space="preserve"> studied</w:t>
      </w:r>
      <w:r w:rsidR="00373FBC" w:rsidRPr="00FE6EC6">
        <w:rPr>
          <w:rFonts w:ascii="Times New Roman" w:hAnsi="Times New Roman" w:cs="Times New Roman"/>
          <w:sz w:val="24"/>
          <w:szCs w:val="24"/>
        </w:rPr>
        <w:t>, quantified by unique peptide number</w:t>
      </w:r>
      <w:r w:rsidR="00D93069" w:rsidRPr="00FE6EC6">
        <w:rPr>
          <w:rFonts w:ascii="Times New Roman" w:hAnsi="Times New Roman" w:cs="Times New Roman"/>
          <w:sz w:val="24"/>
          <w:szCs w:val="24"/>
        </w:rPr>
        <w:t xml:space="preserve">.  Creation of a sample specific database in which only tumors are processed alone results in a database containing approximately 640,000 unique peptides, only a 15% increase compared to the </w:t>
      </w:r>
      <w:proofErr w:type="spellStart"/>
      <w:r w:rsidR="00C33B3C">
        <w:rPr>
          <w:rFonts w:ascii="Times New Roman" w:hAnsi="Times New Roman" w:cs="Times New Roman"/>
          <w:sz w:val="24"/>
          <w:szCs w:val="24"/>
        </w:rPr>
        <w:t>Ensembl</w:t>
      </w:r>
      <w:proofErr w:type="spellEnd"/>
      <w:r w:rsidR="00D93069" w:rsidRPr="00FE6EC6">
        <w:rPr>
          <w:rFonts w:ascii="Times New Roman" w:hAnsi="Times New Roman" w:cs="Times New Roman"/>
          <w:sz w:val="24"/>
          <w:szCs w:val="24"/>
        </w:rPr>
        <w:t xml:space="preserve"> reference database (558,811 peptides)</w:t>
      </w:r>
      <w:r w:rsidR="00E317B7">
        <w:rPr>
          <w:rFonts w:ascii="Times New Roman" w:hAnsi="Times New Roman" w:cs="Times New Roman"/>
          <w:sz w:val="24"/>
          <w:szCs w:val="24"/>
        </w:rPr>
        <w:t xml:space="preserve"> (</w:t>
      </w:r>
      <w:r w:rsidR="00E317B7" w:rsidRPr="00E317B7">
        <w:rPr>
          <w:rFonts w:ascii="Times New Roman" w:hAnsi="Times New Roman" w:cs="Times New Roman"/>
          <w:b/>
          <w:sz w:val="24"/>
          <w:szCs w:val="24"/>
        </w:rPr>
        <w:t>Fig</w:t>
      </w:r>
      <w:r w:rsidR="002502F6">
        <w:rPr>
          <w:rFonts w:ascii="Times New Roman" w:hAnsi="Times New Roman" w:cs="Times New Roman"/>
          <w:b/>
          <w:sz w:val="24"/>
          <w:szCs w:val="24"/>
        </w:rPr>
        <w:t>.</w:t>
      </w:r>
      <w:r w:rsidR="00E317B7" w:rsidRPr="00E317B7">
        <w:rPr>
          <w:rFonts w:ascii="Times New Roman" w:hAnsi="Times New Roman" w:cs="Times New Roman"/>
          <w:b/>
          <w:sz w:val="24"/>
          <w:szCs w:val="24"/>
        </w:rPr>
        <w:t xml:space="preserve"> 1</w:t>
      </w:r>
      <w:r w:rsidR="002502F6">
        <w:rPr>
          <w:rFonts w:ascii="Times New Roman" w:hAnsi="Times New Roman" w:cs="Times New Roman"/>
          <w:b/>
          <w:sz w:val="24"/>
          <w:szCs w:val="24"/>
        </w:rPr>
        <w:t>A</w:t>
      </w:r>
      <w:r w:rsidR="00E317B7">
        <w:rPr>
          <w:rFonts w:ascii="Times New Roman" w:hAnsi="Times New Roman" w:cs="Times New Roman"/>
          <w:sz w:val="24"/>
          <w:szCs w:val="24"/>
        </w:rPr>
        <w:t>)</w:t>
      </w:r>
      <w:r w:rsidR="00D93069" w:rsidRPr="00FE6EC6">
        <w:rPr>
          <w:rFonts w:ascii="Times New Roman" w:hAnsi="Times New Roman" w:cs="Times New Roman"/>
          <w:sz w:val="24"/>
          <w:szCs w:val="24"/>
        </w:rPr>
        <w:t xml:space="preserve">.  </w:t>
      </w:r>
      <w:proofErr w:type="gramStart"/>
      <w:r w:rsidR="00F0622D" w:rsidRPr="00FE6EC6">
        <w:rPr>
          <w:rFonts w:ascii="Times New Roman" w:hAnsi="Times New Roman" w:cs="Times New Roman"/>
          <w:sz w:val="24"/>
          <w:szCs w:val="24"/>
        </w:rPr>
        <w:t xml:space="preserve">Combining variant and junction peptides across all 105 </w:t>
      </w:r>
      <w:r w:rsidR="00F0622D" w:rsidRPr="00FE6EC6">
        <w:rPr>
          <w:rFonts w:ascii="Times New Roman" w:hAnsi="Times New Roman" w:cs="Times New Roman"/>
          <w:sz w:val="24"/>
          <w:szCs w:val="24"/>
        </w:rPr>
        <w:lastRenderedPageBreak/>
        <w:t>breast tumors results in a larger</w:t>
      </w:r>
      <w:r w:rsidR="009829E8" w:rsidRPr="00FE6EC6">
        <w:rPr>
          <w:rFonts w:ascii="Times New Roman" w:hAnsi="Times New Roman" w:cs="Times New Roman"/>
          <w:sz w:val="24"/>
          <w:szCs w:val="24"/>
        </w:rPr>
        <w:t xml:space="preserve"> consensus</w:t>
      </w:r>
      <w:r w:rsidR="00F0622D" w:rsidRPr="00FE6EC6">
        <w:rPr>
          <w:rFonts w:ascii="Times New Roman" w:hAnsi="Times New Roman" w:cs="Times New Roman"/>
          <w:sz w:val="24"/>
          <w:szCs w:val="24"/>
        </w:rPr>
        <w:t xml:space="preserve"> database, containing </w:t>
      </w:r>
      <w:r w:rsidR="006D6E92">
        <w:rPr>
          <w:rFonts w:ascii="Times New Roman" w:hAnsi="Times New Roman" w:cs="Times New Roman"/>
          <w:sz w:val="24"/>
          <w:szCs w:val="24"/>
        </w:rPr>
        <w:t>134,85</w:t>
      </w:r>
      <w:r w:rsidR="00AF766A">
        <w:rPr>
          <w:rFonts w:ascii="Times New Roman" w:hAnsi="Times New Roman" w:cs="Times New Roman"/>
          <w:sz w:val="24"/>
          <w:szCs w:val="24"/>
        </w:rPr>
        <w:t>2</w:t>
      </w:r>
      <w:r w:rsidR="006D6E92">
        <w:rPr>
          <w:rFonts w:ascii="Times New Roman" w:hAnsi="Times New Roman" w:cs="Times New Roman"/>
          <w:sz w:val="24"/>
          <w:szCs w:val="24"/>
        </w:rPr>
        <w:t xml:space="preserve"> unique variant peptides and 1,</w:t>
      </w:r>
      <w:r w:rsidR="00AF766A">
        <w:rPr>
          <w:rFonts w:ascii="Times New Roman" w:hAnsi="Times New Roman" w:cs="Times New Roman"/>
          <w:sz w:val="24"/>
          <w:szCs w:val="24"/>
        </w:rPr>
        <w:t>799,638</w:t>
      </w:r>
      <w:r w:rsidR="006D6E92">
        <w:rPr>
          <w:rFonts w:ascii="Times New Roman" w:hAnsi="Times New Roman" w:cs="Times New Roman"/>
          <w:sz w:val="24"/>
          <w:szCs w:val="24"/>
        </w:rPr>
        <w:t xml:space="preserve"> junction peptides</w:t>
      </w:r>
      <w:r w:rsidR="00233918" w:rsidRPr="00FE6EC6">
        <w:rPr>
          <w:rFonts w:ascii="Times New Roman" w:hAnsi="Times New Roman" w:cs="Times New Roman"/>
          <w:sz w:val="24"/>
          <w:szCs w:val="24"/>
        </w:rPr>
        <w:t xml:space="preserve"> (</w:t>
      </w:r>
      <w:r w:rsidR="00E317B7">
        <w:rPr>
          <w:rFonts w:ascii="Times New Roman" w:hAnsi="Times New Roman" w:cs="Times New Roman"/>
          <w:b/>
          <w:sz w:val="24"/>
          <w:szCs w:val="24"/>
        </w:rPr>
        <w:t>Fig</w:t>
      </w:r>
      <w:r w:rsidR="002502F6">
        <w:rPr>
          <w:rFonts w:ascii="Times New Roman" w:hAnsi="Times New Roman" w:cs="Times New Roman"/>
          <w:b/>
          <w:sz w:val="24"/>
          <w:szCs w:val="24"/>
        </w:rPr>
        <w:t>.</w:t>
      </w:r>
      <w:r w:rsidR="00E317B7">
        <w:rPr>
          <w:rFonts w:ascii="Times New Roman" w:hAnsi="Times New Roman" w:cs="Times New Roman"/>
          <w:b/>
          <w:sz w:val="24"/>
          <w:szCs w:val="24"/>
        </w:rPr>
        <w:t xml:space="preserve"> 1</w:t>
      </w:r>
      <w:r w:rsidR="002502F6">
        <w:rPr>
          <w:rFonts w:ascii="Times New Roman" w:hAnsi="Times New Roman" w:cs="Times New Roman"/>
          <w:b/>
          <w:sz w:val="24"/>
          <w:szCs w:val="24"/>
        </w:rPr>
        <w:t>B</w:t>
      </w:r>
      <w:r w:rsidR="00233918" w:rsidRPr="00FE6EC6">
        <w:rPr>
          <w:rFonts w:ascii="Times New Roman" w:hAnsi="Times New Roman" w:cs="Times New Roman"/>
          <w:sz w:val="24"/>
          <w:szCs w:val="24"/>
        </w:rPr>
        <w:t>).</w:t>
      </w:r>
      <w:proofErr w:type="gramEnd"/>
      <w:r w:rsidR="008A063A" w:rsidRPr="00FE6EC6">
        <w:rPr>
          <w:rFonts w:ascii="Times New Roman" w:hAnsi="Times New Roman" w:cs="Times New Roman"/>
          <w:sz w:val="24"/>
          <w:szCs w:val="24"/>
        </w:rPr>
        <w:t xml:space="preserve">  </w:t>
      </w:r>
      <w:r w:rsidR="00090930">
        <w:rPr>
          <w:rFonts w:ascii="Times New Roman" w:hAnsi="Times New Roman" w:cs="Times New Roman"/>
          <w:sz w:val="24"/>
          <w:szCs w:val="24"/>
        </w:rPr>
        <w:t xml:space="preserve">This database, </w:t>
      </w:r>
      <w:r w:rsidR="00D65917">
        <w:rPr>
          <w:rFonts w:ascii="Times New Roman" w:hAnsi="Times New Roman" w:cs="Times New Roman"/>
          <w:sz w:val="24"/>
          <w:szCs w:val="24"/>
        </w:rPr>
        <w:t>comprising</w:t>
      </w:r>
      <w:r w:rsidR="00606439">
        <w:rPr>
          <w:rFonts w:ascii="Times New Roman" w:hAnsi="Times New Roman" w:cs="Times New Roman"/>
          <w:sz w:val="24"/>
          <w:szCs w:val="24"/>
        </w:rPr>
        <w:t xml:space="preserve"> of </w:t>
      </w:r>
      <w:r w:rsidR="00AF766A">
        <w:rPr>
          <w:rFonts w:ascii="Times New Roman" w:hAnsi="Times New Roman" w:cs="Times New Roman"/>
          <w:sz w:val="24"/>
          <w:szCs w:val="24"/>
        </w:rPr>
        <w:t>2,493,301</w:t>
      </w:r>
      <w:r w:rsidR="00090930">
        <w:rPr>
          <w:rFonts w:ascii="Times New Roman" w:hAnsi="Times New Roman" w:cs="Times New Roman"/>
          <w:sz w:val="24"/>
          <w:szCs w:val="24"/>
        </w:rPr>
        <w:t xml:space="preserve"> unique peptides including the </w:t>
      </w:r>
      <w:proofErr w:type="spellStart"/>
      <w:r w:rsidR="00C33B3C">
        <w:rPr>
          <w:rFonts w:ascii="Times New Roman" w:hAnsi="Times New Roman" w:cs="Times New Roman"/>
          <w:sz w:val="24"/>
          <w:szCs w:val="24"/>
        </w:rPr>
        <w:t>E</w:t>
      </w:r>
      <w:r w:rsidR="00090930">
        <w:rPr>
          <w:rFonts w:ascii="Times New Roman" w:hAnsi="Times New Roman" w:cs="Times New Roman"/>
          <w:sz w:val="24"/>
          <w:szCs w:val="24"/>
        </w:rPr>
        <w:t>nsembl</w:t>
      </w:r>
      <w:proofErr w:type="spellEnd"/>
      <w:r w:rsidR="00090930">
        <w:rPr>
          <w:rFonts w:ascii="Times New Roman" w:hAnsi="Times New Roman" w:cs="Times New Roman"/>
          <w:sz w:val="24"/>
          <w:szCs w:val="24"/>
        </w:rPr>
        <w:t xml:space="preserve"> reference proteome, is more than 4 times larger than the </w:t>
      </w:r>
      <w:r w:rsidR="00C33B3C">
        <w:rPr>
          <w:rFonts w:ascii="Times New Roman" w:hAnsi="Times New Roman" w:cs="Times New Roman"/>
          <w:sz w:val="24"/>
          <w:szCs w:val="24"/>
        </w:rPr>
        <w:t xml:space="preserve">original </w:t>
      </w:r>
      <w:proofErr w:type="spellStart"/>
      <w:r w:rsidR="00C33B3C">
        <w:rPr>
          <w:rFonts w:ascii="Times New Roman" w:hAnsi="Times New Roman" w:cs="Times New Roman"/>
          <w:sz w:val="24"/>
          <w:szCs w:val="24"/>
        </w:rPr>
        <w:t>E</w:t>
      </w:r>
      <w:r w:rsidR="00090930">
        <w:rPr>
          <w:rFonts w:ascii="Times New Roman" w:hAnsi="Times New Roman" w:cs="Times New Roman"/>
          <w:sz w:val="24"/>
          <w:szCs w:val="24"/>
        </w:rPr>
        <w:t>nsembl</w:t>
      </w:r>
      <w:proofErr w:type="spellEnd"/>
      <w:r w:rsidR="00C33B3C">
        <w:rPr>
          <w:rFonts w:ascii="Times New Roman" w:hAnsi="Times New Roman" w:cs="Times New Roman"/>
          <w:sz w:val="24"/>
          <w:szCs w:val="24"/>
        </w:rPr>
        <w:t xml:space="preserve"> reference</w:t>
      </w:r>
      <w:r w:rsidR="00090930">
        <w:rPr>
          <w:rFonts w:ascii="Times New Roman" w:hAnsi="Times New Roman" w:cs="Times New Roman"/>
          <w:sz w:val="24"/>
          <w:szCs w:val="24"/>
        </w:rPr>
        <w:t xml:space="preserve"> protein database.  </w:t>
      </w:r>
      <w:r w:rsidR="008A063A" w:rsidRPr="00FE6EC6">
        <w:rPr>
          <w:rFonts w:ascii="Times New Roman" w:hAnsi="Times New Roman" w:cs="Times New Roman"/>
          <w:sz w:val="24"/>
          <w:szCs w:val="24"/>
        </w:rPr>
        <w:t xml:space="preserve">In addition to </w:t>
      </w:r>
      <w:r w:rsidR="00C5786C">
        <w:rPr>
          <w:rFonts w:ascii="Times New Roman" w:hAnsi="Times New Roman" w:cs="Times New Roman"/>
          <w:sz w:val="24"/>
          <w:szCs w:val="24"/>
        </w:rPr>
        <w:t>QUILTS</w:t>
      </w:r>
      <w:r w:rsidR="00060F92">
        <w:rPr>
          <w:rFonts w:ascii="Times New Roman" w:hAnsi="Times New Roman" w:cs="Times New Roman"/>
          <w:sz w:val="24"/>
          <w:szCs w:val="24"/>
        </w:rPr>
        <w:t>’</w:t>
      </w:r>
      <w:r w:rsidR="008A063A" w:rsidRPr="00FE6EC6">
        <w:rPr>
          <w:rFonts w:ascii="Times New Roman" w:hAnsi="Times New Roman" w:cs="Times New Roman"/>
          <w:sz w:val="24"/>
          <w:szCs w:val="24"/>
        </w:rPr>
        <w:t xml:space="preserve"> </w:t>
      </w:r>
      <w:r w:rsidR="00E317B7">
        <w:rPr>
          <w:rFonts w:ascii="Times New Roman" w:hAnsi="Times New Roman" w:cs="Times New Roman"/>
          <w:sz w:val="24"/>
          <w:szCs w:val="24"/>
        </w:rPr>
        <w:t>sample specific</w:t>
      </w:r>
      <w:r w:rsidR="008A063A" w:rsidRPr="00FE6EC6">
        <w:rPr>
          <w:rFonts w:ascii="Times New Roman" w:hAnsi="Times New Roman" w:cs="Times New Roman"/>
          <w:sz w:val="24"/>
          <w:szCs w:val="24"/>
        </w:rPr>
        <w:t xml:space="preserve"> databases</w:t>
      </w:r>
      <w:r w:rsidR="00E317B7">
        <w:rPr>
          <w:rFonts w:ascii="Times New Roman" w:hAnsi="Times New Roman" w:cs="Times New Roman"/>
          <w:sz w:val="24"/>
          <w:szCs w:val="24"/>
        </w:rPr>
        <w:t xml:space="preserve">, protein </w:t>
      </w:r>
      <w:r w:rsidR="00C33B3C">
        <w:rPr>
          <w:rFonts w:ascii="Times New Roman" w:hAnsi="Times New Roman" w:cs="Times New Roman"/>
          <w:sz w:val="24"/>
          <w:szCs w:val="24"/>
        </w:rPr>
        <w:t xml:space="preserve">sequence </w:t>
      </w:r>
      <w:r w:rsidR="00E317B7">
        <w:rPr>
          <w:rFonts w:ascii="Times New Roman" w:hAnsi="Times New Roman" w:cs="Times New Roman"/>
          <w:sz w:val="24"/>
          <w:szCs w:val="24"/>
        </w:rPr>
        <w:t xml:space="preserve">databases using a </w:t>
      </w:r>
      <w:r w:rsidR="008A063A" w:rsidRPr="00FE6EC6">
        <w:rPr>
          <w:rFonts w:ascii="Times New Roman" w:hAnsi="Times New Roman" w:cs="Times New Roman"/>
          <w:sz w:val="24"/>
          <w:szCs w:val="24"/>
        </w:rPr>
        <w:t>6-frame transla</w:t>
      </w:r>
      <w:r w:rsidR="00606439">
        <w:rPr>
          <w:rFonts w:ascii="Times New Roman" w:hAnsi="Times New Roman" w:cs="Times New Roman"/>
          <w:sz w:val="24"/>
          <w:szCs w:val="24"/>
        </w:rPr>
        <w:t>tion of the genome or with the inclusion</w:t>
      </w:r>
      <w:r w:rsidR="008A063A" w:rsidRPr="00FE6EC6">
        <w:rPr>
          <w:rFonts w:ascii="Times New Roman" w:hAnsi="Times New Roman" w:cs="Times New Roman"/>
          <w:sz w:val="24"/>
          <w:szCs w:val="24"/>
        </w:rPr>
        <w:t xml:space="preserve"> of all </w:t>
      </w:r>
      <w:proofErr w:type="spellStart"/>
      <w:r w:rsidR="008A063A" w:rsidRPr="00FE6EC6">
        <w:rPr>
          <w:rFonts w:ascii="Times New Roman" w:hAnsi="Times New Roman" w:cs="Times New Roman"/>
          <w:sz w:val="24"/>
          <w:szCs w:val="24"/>
        </w:rPr>
        <w:t>db</w:t>
      </w:r>
      <w:r w:rsidR="000F75FB">
        <w:rPr>
          <w:rFonts w:ascii="Times New Roman" w:hAnsi="Times New Roman" w:cs="Times New Roman"/>
          <w:sz w:val="24"/>
          <w:szCs w:val="24"/>
        </w:rPr>
        <w:t>SNP</w:t>
      </w:r>
      <w:proofErr w:type="spellEnd"/>
      <w:r w:rsidR="008A063A" w:rsidRPr="00FE6EC6">
        <w:rPr>
          <w:rFonts w:ascii="Times New Roman" w:hAnsi="Times New Roman" w:cs="Times New Roman"/>
          <w:sz w:val="24"/>
          <w:szCs w:val="24"/>
        </w:rPr>
        <w:t xml:space="preserve"> variant calls</w:t>
      </w:r>
      <w:r w:rsidR="00233918" w:rsidRPr="00FE6EC6">
        <w:rPr>
          <w:rFonts w:ascii="Times New Roman" w:hAnsi="Times New Roman" w:cs="Times New Roman"/>
          <w:sz w:val="24"/>
          <w:szCs w:val="24"/>
        </w:rPr>
        <w:t xml:space="preserve"> </w:t>
      </w:r>
      <w:r w:rsidR="008A063A" w:rsidRPr="00FE6EC6">
        <w:rPr>
          <w:rFonts w:ascii="Times New Roman" w:hAnsi="Times New Roman" w:cs="Times New Roman"/>
          <w:sz w:val="24"/>
          <w:szCs w:val="24"/>
        </w:rPr>
        <w:t xml:space="preserve">have </w:t>
      </w:r>
      <w:r w:rsidR="00606439">
        <w:rPr>
          <w:rFonts w:ascii="Times New Roman" w:hAnsi="Times New Roman" w:cs="Times New Roman"/>
          <w:sz w:val="24"/>
          <w:szCs w:val="24"/>
        </w:rPr>
        <w:t xml:space="preserve">also </w:t>
      </w:r>
      <w:r w:rsidR="008A063A" w:rsidRPr="00FE6EC6">
        <w:rPr>
          <w:rFonts w:ascii="Times New Roman" w:hAnsi="Times New Roman" w:cs="Times New Roman"/>
          <w:sz w:val="24"/>
          <w:szCs w:val="24"/>
        </w:rPr>
        <w:t>been discussed</w:t>
      </w:r>
      <w:r w:rsidR="00606439">
        <w:rPr>
          <w:rFonts w:ascii="Times New Roman" w:hAnsi="Times New Roman" w:cs="Times New Roman"/>
          <w:sz w:val="24"/>
          <w:szCs w:val="24"/>
        </w:rPr>
        <w:t xml:space="preserve"> in the literature </w:t>
      </w:r>
      <w:r w:rsidR="005A4224">
        <w:rPr>
          <w:rFonts w:ascii="Times New Roman" w:hAnsi="Times New Roman" w:cs="Times New Roman"/>
          <w:sz w:val="24"/>
          <w:szCs w:val="24"/>
        </w:rPr>
        <w:fldChar w:fldCharType="begin">
          <w:fldData xml:space="preserve">PEVuZE5vdGU+PENpdGU+PEF1dGhvcj5SaXNrPC9BdXRob3I+PFllYXI+MjAxMzwvWWVhcj48UmVj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</w:fldData>
        </w:fldChar>
      </w:r>
      <w:r w:rsidR="00D95C2D">
        <w:rPr>
          <w:rFonts w:ascii="Times New Roman" w:hAnsi="Times New Roman" w:cs="Times New Roman"/>
          <w:sz w:val="24"/>
          <w:szCs w:val="24"/>
        </w:rPr>
        <w:instrText xml:space="preserve"> ADDIN EN.CITE </w:instrText>
      </w:r>
      <w:r w:rsidR="005A4224">
        <w:rPr>
          <w:rFonts w:ascii="Times New Roman" w:hAnsi="Times New Roman" w:cs="Times New Roman"/>
          <w:sz w:val="24"/>
          <w:szCs w:val="24"/>
        </w:rPr>
        <w:fldChar w:fldCharType="begin">
          <w:fldData xml:space="preserve">PEVuZE5vdGU+PENpdGU+PEF1dGhvcj5SaXNrPC9BdXRob3I+PFllYXI+MjAxMzwvWWVhcj48UmVj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</w:fldData>
        </w:fldChar>
      </w:r>
      <w:r w:rsidR="00D95C2D">
        <w:rPr>
          <w:rFonts w:ascii="Times New Roman" w:hAnsi="Times New Roman" w:cs="Times New Roman"/>
          <w:sz w:val="24"/>
          <w:szCs w:val="24"/>
        </w:rPr>
        <w:instrText xml:space="preserve"> ADDIN EN.CITE.DATA </w:instrText>
      </w:r>
      <w:r w:rsidR="005A4224">
        <w:rPr>
          <w:rFonts w:ascii="Times New Roman" w:hAnsi="Times New Roman" w:cs="Times New Roman"/>
          <w:sz w:val="24"/>
          <w:szCs w:val="24"/>
        </w:rPr>
      </w:r>
      <w:r w:rsidR="005A4224">
        <w:rPr>
          <w:rFonts w:ascii="Times New Roman" w:hAnsi="Times New Roman" w:cs="Times New Roman"/>
          <w:sz w:val="24"/>
          <w:szCs w:val="24"/>
        </w:rPr>
        <w:fldChar w:fldCharType="end"/>
      </w:r>
      <w:r w:rsidR="005A4224">
        <w:rPr>
          <w:rFonts w:ascii="Times New Roman" w:hAnsi="Times New Roman" w:cs="Times New Roman"/>
          <w:sz w:val="24"/>
          <w:szCs w:val="24"/>
        </w:rPr>
      </w:r>
      <w:r w:rsidR="005A4224">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47" w:tooltip="Risk, 2013 #25" w:history="1">
        <w:r w:rsidR="00D95C2D">
          <w:rPr>
            <w:rFonts w:ascii="Times New Roman" w:hAnsi="Times New Roman" w:cs="Times New Roman"/>
            <w:noProof/>
            <w:sz w:val="24"/>
            <w:szCs w:val="24"/>
          </w:rPr>
          <w:t>47-49</w:t>
        </w:r>
      </w:hyperlink>
      <w:r w:rsidR="00D95C2D">
        <w:rPr>
          <w:rFonts w:ascii="Times New Roman" w:hAnsi="Times New Roman" w:cs="Times New Roman"/>
          <w:noProof/>
          <w:sz w:val="24"/>
          <w:szCs w:val="24"/>
        </w:rPr>
        <w:t>)</w:t>
      </w:r>
      <w:r w:rsidR="005A4224">
        <w:rPr>
          <w:rFonts w:ascii="Times New Roman" w:hAnsi="Times New Roman" w:cs="Times New Roman"/>
          <w:sz w:val="24"/>
          <w:szCs w:val="24"/>
        </w:rPr>
        <w:fldChar w:fldCharType="end"/>
      </w:r>
      <w:r w:rsidR="008A063A" w:rsidRPr="00FE6EC6">
        <w:rPr>
          <w:rFonts w:ascii="Times New Roman" w:hAnsi="Times New Roman" w:cs="Times New Roman"/>
          <w:sz w:val="24"/>
          <w:szCs w:val="24"/>
        </w:rPr>
        <w:t>.  B</w:t>
      </w:r>
      <w:r w:rsidR="002D01C4">
        <w:rPr>
          <w:rFonts w:ascii="Times New Roman" w:hAnsi="Times New Roman" w:cs="Times New Roman"/>
          <w:sz w:val="24"/>
          <w:szCs w:val="24"/>
        </w:rPr>
        <w:t>y our calculations,</w:t>
      </w:r>
      <w:r w:rsidR="008A063A" w:rsidRPr="00FE6EC6">
        <w:rPr>
          <w:rFonts w:ascii="Times New Roman" w:hAnsi="Times New Roman" w:cs="Times New Roman"/>
          <w:sz w:val="24"/>
          <w:szCs w:val="24"/>
        </w:rPr>
        <w:t xml:space="preserve"> these methods</w:t>
      </w:r>
      <w:r w:rsidR="003D6036">
        <w:rPr>
          <w:rFonts w:ascii="Times New Roman" w:hAnsi="Times New Roman" w:cs="Times New Roman"/>
          <w:sz w:val="24"/>
          <w:szCs w:val="24"/>
        </w:rPr>
        <w:t xml:space="preserve"> </w:t>
      </w:r>
      <w:r w:rsidR="002D01C4">
        <w:rPr>
          <w:rFonts w:ascii="Times New Roman" w:hAnsi="Times New Roman" w:cs="Times New Roman"/>
          <w:sz w:val="24"/>
          <w:szCs w:val="24"/>
        </w:rPr>
        <w:t>result</w:t>
      </w:r>
      <w:r w:rsidR="00E317B7">
        <w:rPr>
          <w:rFonts w:ascii="Times New Roman" w:hAnsi="Times New Roman" w:cs="Times New Roman"/>
          <w:sz w:val="24"/>
          <w:szCs w:val="24"/>
        </w:rPr>
        <w:t xml:space="preserve"> in </w:t>
      </w:r>
      <w:r w:rsidR="008536E1">
        <w:rPr>
          <w:rFonts w:ascii="Times New Roman" w:hAnsi="Times New Roman" w:cs="Times New Roman"/>
          <w:sz w:val="24"/>
          <w:szCs w:val="24"/>
        </w:rPr>
        <w:t xml:space="preserve">262,399,857 </w:t>
      </w:r>
      <w:r w:rsidR="008A063A" w:rsidRPr="00FE6EC6">
        <w:rPr>
          <w:rFonts w:ascii="Times New Roman" w:hAnsi="Times New Roman" w:cs="Times New Roman"/>
          <w:sz w:val="24"/>
          <w:szCs w:val="24"/>
        </w:rPr>
        <w:t>unique peptides associated with a 6-frame translation (</w:t>
      </w:r>
      <w:r w:rsidR="002502F6">
        <w:rPr>
          <w:rFonts w:ascii="Times New Roman" w:hAnsi="Times New Roman" w:cs="Times New Roman"/>
          <w:b/>
          <w:sz w:val="24"/>
          <w:szCs w:val="24"/>
        </w:rPr>
        <w:t>Fig. 1B</w:t>
      </w:r>
      <w:r w:rsidR="00A363C1">
        <w:rPr>
          <w:rFonts w:ascii="Times New Roman" w:hAnsi="Times New Roman" w:cs="Times New Roman"/>
          <w:sz w:val="24"/>
          <w:szCs w:val="24"/>
        </w:rPr>
        <w:t xml:space="preserve">) and </w:t>
      </w:r>
      <w:r w:rsidR="003D6036">
        <w:rPr>
          <w:rFonts w:ascii="Times New Roman" w:hAnsi="Times New Roman" w:cs="Times New Roman"/>
          <w:sz w:val="24"/>
          <w:szCs w:val="24"/>
        </w:rPr>
        <w:t>858,934</w:t>
      </w:r>
      <w:r w:rsidR="003D6036" w:rsidRPr="00FE6EC6">
        <w:rPr>
          <w:rFonts w:ascii="Times New Roman" w:hAnsi="Times New Roman" w:cs="Times New Roman"/>
          <w:sz w:val="24"/>
          <w:szCs w:val="24"/>
        </w:rPr>
        <w:t xml:space="preserve"> </w:t>
      </w:r>
      <w:r w:rsidR="008A063A" w:rsidRPr="00FE6EC6">
        <w:rPr>
          <w:rFonts w:ascii="Times New Roman" w:hAnsi="Times New Roman" w:cs="Times New Roman"/>
          <w:sz w:val="24"/>
          <w:szCs w:val="24"/>
        </w:rPr>
        <w:t xml:space="preserve">with </w:t>
      </w:r>
      <w:proofErr w:type="spellStart"/>
      <w:r w:rsidR="008A063A" w:rsidRPr="00FE6EC6">
        <w:rPr>
          <w:rFonts w:ascii="Times New Roman" w:hAnsi="Times New Roman" w:cs="Times New Roman"/>
          <w:sz w:val="24"/>
          <w:szCs w:val="24"/>
        </w:rPr>
        <w:t>dbSNP</w:t>
      </w:r>
      <w:proofErr w:type="spellEnd"/>
      <w:r w:rsidR="008A063A" w:rsidRPr="00FE6EC6">
        <w:rPr>
          <w:rFonts w:ascii="Times New Roman" w:hAnsi="Times New Roman" w:cs="Times New Roman"/>
          <w:sz w:val="24"/>
          <w:szCs w:val="24"/>
        </w:rPr>
        <w:t xml:space="preserve"> inclusion (</w:t>
      </w:r>
      <w:r w:rsidR="008A063A" w:rsidRPr="00FE6EC6">
        <w:rPr>
          <w:rFonts w:ascii="Times New Roman" w:hAnsi="Times New Roman" w:cs="Times New Roman"/>
          <w:b/>
          <w:sz w:val="24"/>
          <w:szCs w:val="24"/>
        </w:rPr>
        <w:t>Fig</w:t>
      </w:r>
      <w:r w:rsidR="002502F6">
        <w:rPr>
          <w:rFonts w:ascii="Times New Roman" w:hAnsi="Times New Roman" w:cs="Times New Roman"/>
          <w:b/>
          <w:sz w:val="24"/>
          <w:szCs w:val="24"/>
        </w:rPr>
        <w:t>.</w:t>
      </w:r>
      <w:r w:rsidR="008A063A" w:rsidRPr="00FE6EC6">
        <w:rPr>
          <w:rFonts w:ascii="Times New Roman" w:hAnsi="Times New Roman" w:cs="Times New Roman"/>
          <w:b/>
          <w:sz w:val="24"/>
          <w:szCs w:val="24"/>
        </w:rPr>
        <w:t xml:space="preserve"> 1</w:t>
      </w:r>
      <w:r w:rsidR="002502F6">
        <w:rPr>
          <w:rFonts w:ascii="Times New Roman" w:hAnsi="Times New Roman" w:cs="Times New Roman"/>
          <w:b/>
          <w:sz w:val="24"/>
          <w:szCs w:val="24"/>
        </w:rPr>
        <w:t>D</w:t>
      </w:r>
      <w:r w:rsidR="008A063A" w:rsidRPr="00FE6EC6">
        <w:rPr>
          <w:rFonts w:ascii="Times New Roman" w:hAnsi="Times New Roman" w:cs="Times New Roman"/>
          <w:sz w:val="24"/>
          <w:szCs w:val="24"/>
        </w:rPr>
        <w:t>)</w:t>
      </w:r>
      <w:r w:rsidR="00E317B7">
        <w:rPr>
          <w:rFonts w:ascii="Times New Roman" w:hAnsi="Times New Roman" w:cs="Times New Roman"/>
          <w:sz w:val="24"/>
          <w:szCs w:val="24"/>
        </w:rPr>
        <w:t xml:space="preserve">, both of which are </w:t>
      </w:r>
      <w:r w:rsidR="000F75FB">
        <w:rPr>
          <w:rFonts w:ascii="Times New Roman" w:hAnsi="Times New Roman" w:cs="Times New Roman"/>
          <w:sz w:val="24"/>
          <w:szCs w:val="24"/>
        </w:rPr>
        <w:t xml:space="preserve">much </w:t>
      </w:r>
      <w:r w:rsidR="00E317B7">
        <w:rPr>
          <w:rFonts w:ascii="Times New Roman" w:hAnsi="Times New Roman" w:cs="Times New Roman"/>
          <w:sz w:val="24"/>
          <w:szCs w:val="24"/>
        </w:rPr>
        <w:t>larger than the sample specific output (</w:t>
      </w:r>
      <w:r w:rsidR="002D01C4">
        <w:rPr>
          <w:rFonts w:ascii="Times New Roman" w:hAnsi="Times New Roman" w:cs="Times New Roman"/>
          <w:b/>
          <w:sz w:val="24"/>
          <w:szCs w:val="24"/>
        </w:rPr>
        <w:t>Fig</w:t>
      </w:r>
      <w:r w:rsidR="002502F6">
        <w:rPr>
          <w:rFonts w:ascii="Times New Roman" w:hAnsi="Times New Roman" w:cs="Times New Roman"/>
          <w:b/>
          <w:sz w:val="24"/>
          <w:szCs w:val="24"/>
        </w:rPr>
        <w:t>.</w:t>
      </w:r>
      <w:r w:rsidR="002D01C4">
        <w:rPr>
          <w:rFonts w:ascii="Times New Roman" w:hAnsi="Times New Roman" w:cs="Times New Roman"/>
          <w:b/>
          <w:sz w:val="24"/>
          <w:szCs w:val="24"/>
        </w:rPr>
        <w:t xml:space="preserve"> 1</w:t>
      </w:r>
      <w:r w:rsidR="002502F6">
        <w:rPr>
          <w:rFonts w:ascii="Times New Roman" w:hAnsi="Times New Roman" w:cs="Times New Roman"/>
          <w:b/>
          <w:sz w:val="24"/>
          <w:szCs w:val="24"/>
        </w:rPr>
        <w:t>A</w:t>
      </w:r>
      <w:r w:rsidR="002D01C4">
        <w:rPr>
          <w:rFonts w:ascii="Times New Roman" w:hAnsi="Times New Roman" w:cs="Times New Roman"/>
          <w:sz w:val="24"/>
          <w:szCs w:val="24"/>
        </w:rPr>
        <w:t>)</w:t>
      </w:r>
      <w:r w:rsidR="008A063A" w:rsidRPr="00FE6EC6">
        <w:rPr>
          <w:rFonts w:ascii="Times New Roman" w:hAnsi="Times New Roman" w:cs="Times New Roman"/>
          <w:sz w:val="24"/>
          <w:szCs w:val="24"/>
        </w:rPr>
        <w:t xml:space="preserve">. </w:t>
      </w:r>
      <w:r w:rsidR="006B7D21">
        <w:rPr>
          <w:rFonts w:ascii="Times New Roman" w:hAnsi="Times New Roman" w:cs="Times New Roman"/>
          <w:sz w:val="24"/>
          <w:szCs w:val="24"/>
        </w:rPr>
        <w:t xml:space="preserve">  </w:t>
      </w:r>
      <w:r w:rsidR="002D01C4">
        <w:rPr>
          <w:rFonts w:ascii="Times New Roman" w:hAnsi="Times New Roman" w:cs="Times New Roman"/>
          <w:sz w:val="24"/>
          <w:szCs w:val="24"/>
        </w:rPr>
        <w:t>Moreover, r</w:t>
      </w:r>
      <w:r w:rsidR="00D348B9">
        <w:rPr>
          <w:rFonts w:ascii="Times New Roman" w:hAnsi="Times New Roman" w:cs="Times New Roman"/>
          <w:sz w:val="24"/>
          <w:szCs w:val="24"/>
        </w:rPr>
        <w:t>ecent work by the 1000 genomes project has uncovered frequency-based genetic variation within the population</w:t>
      </w:r>
      <w:r w:rsidR="002D01C4">
        <w:rPr>
          <w:rFonts w:ascii="Times New Roman" w:hAnsi="Times New Roman" w:cs="Times New Roman"/>
          <w:sz w:val="24"/>
          <w:szCs w:val="24"/>
        </w:rPr>
        <w:t xml:space="preserve"> </w:t>
      </w:r>
      <w:r w:rsidR="005A4224">
        <w:rPr>
          <w:rFonts w:ascii="Times New Roman" w:hAnsi="Times New Roman" w:cs="Times New Roman"/>
          <w:sz w:val="24"/>
          <w:szCs w:val="24"/>
        </w:rPr>
        <w:fldChar w:fldCharType="begin">
          <w:fldData xml:space="preserve">PEVuZE5vdGU+PENpdGU+PEF1dGhvcj5BYmVjYXNpczwvQXV0aG9yPjxZZWFyPjIwMTA8L1llYXI+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==
</w:fldData>
        </w:fldChar>
      </w:r>
      <w:r w:rsidR="00D95C2D">
        <w:rPr>
          <w:rFonts w:ascii="Times New Roman" w:hAnsi="Times New Roman" w:cs="Times New Roman"/>
          <w:sz w:val="24"/>
          <w:szCs w:val="24"/>
        </w:rPr>
        <w:instrText xml:space="preserve"> ADDIN EN.CITE </w:instrText>
      </w:r>
      <w:r w:rsidR="005A4224">
        <w:rPr>
          <w:rFonts w:ascii="Times New Roman" w:hAnsi="Times New Roman" w:cs="Times New Roman"/>
          <w:sz w:val="24"/>
          <w:szCs w:val="24"/>
        </w:rPr>
        <w:fldChar w:fldCharType="begin">
          <w:fldData xml:space="preserve">PEVuZE5vdGU+PENpdGU+PEF1dGhvcj5BYmVjYXNpczwvQXV0aG9yPjxZZWFyPjIwMTA8L1llYXI+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==
</w:fldData>
        </w:fldChar>
      </w:r>
      <w:r w:rsidR="00D95C2D">
        <w:rPr>
          <w:rFonts w:ascii="Times New Roman" w:hAnsi="Times New Roman" w:cs="Times New Roman"/>
          <w:sz w:val="24"/>
          <w:szCs w:val="24"/>
        </w:rPr>
        <w:instrText xml:space="preserve"> ADDIN EN.CITE.DATA </w:instrText>
      </w:r>
      <w:r w:rsidR="005A4224">
        <w:rPr>
          <w:rFonts w:ascii="Times New Roman" w:hAnsi="Times New Roman" w:cs="Times New Roman"/>
          <w:sz w:val="24"/>
          <w:szCs w:val="24"/>
        </w:rPr>
      </w:r>
      <w:r w:rsidR="005A4224">
        <w:rPr>
          <w:rFonts w:ascii="Times New Roman" w:hAnsi="Times New Roman" w:cs="Times New Roman"/>
          <w:sz w:val="24"/>
          <w:szCs w:val="24"/>
        </w:rPr>
        <w:fldChar w:fldCharType="end"/>
      </w:r>
      <w:r w:rsidR="005A4224">
        <w:rPr>
          <w:rFonts w:ascii="Times New Roman" w:hAnsi="Times New Roman" w:cs="Times New Roman"/>
          <w:sz w:val="24"/>
          <w:szCs w:val="24"/>
        </w:rPr>
      </w:r>
      <w:r w:rsidR="005A4224">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17" w:tooltip="Abecasis, 2010 #10" w:history="1">
        <w:r w:rsidR="00D95C2D">
          <w:rPr>
            <w:rFonts w:ascii="Times New Roman" w:hAnsi="Times New Roman" w:cs="Times New Roman"/>
            <w:noProof/>
            <w:sz w:val="24"/>
            <w:szCs w:val="24"/>
          </w:rPr>
          <w:t>17</w:t>
        </w:r>
      </w:hyperlink>
      <w:r w:rsidR="00D95C2D">
        <w:rPr>
          <w:rFonts w:ascii="Times New Roman" w:hAnsi="Times New Roman" w:cs="Times New Roman"/>
          <w:noProof/>
          <w:sz w:val="24"/>
          <w:szCs w:val="24"/>
        </w:rPr>
        <w:t>)</w:t>
      </w:r>
      <w:r w:rsidR="005A4224">
        <w:rPr>
          <w:rFonts w:ascii="Times New Roman" w:hAnsi="Times New Roman" w:cs="Times New Roman"/>
          <w:sz w:val="24"/>
          <w:szCs w:val="24"/>
        </w:rPr>
        <w:fldChar w:fldCharType="end"/>
      </w:r>
      <w:r w:rsidR="00E77479">
        <w:rPr>
          <w:rFonts w:ascii="Times New Roman" w:hAnsi="Times New Roman" w:cs="Times New Roman"/>
          <w:sz w:val="24"/>
          <w:szCs w:val="24"/>
        </w:rPr>
        <w:t>.  Incorporation of the 1000 genome</w:t>
      </w:r>
      <w:r w:rsidR="00D348B9">
        <w:rPr>
          <w:rFonts w:ascii="Times New Roman" w:hAnsi="Times New Roman" w:cs="Times New Roman"/>
          <w:sz w:val="24"/>
          <w:szCs w:val="24"/>
        </w:rPr>
        <w:t xml:space="preserve"> variants </w:t>
      </w:r>
      <w:r w:rsidR="00E77479">
        <w:rPr>
          <w:rFonts w:ascii="Times New Roman" w:hAnsi="Times New Roman" w:cs="Times New Roman"/>
          <w:sz w:val="24"/>
          <w:szCs w:val="24"/>
        </w:rPr>
        <w:t>into a</w:t>
      </w:r>
      <w:r w:rsidR="00D348B9">
        <w:rPr>
          <w:rFonts w:ascii="Times New Roman" w:hAnsi="Times New Roman" w:cs="Times New Roman"/>
          <w:sz w:val="24"/>
          <w:szCs w:val="24"/>
        </w:rPr>
        <w:t xml:space="preserve"> protein database</w:t>
      </w:r>
      <w:r w:rsidR="00E77479">
        <w:rPr>
          <w:rFonts w:ascii="Times New Roman" w:hAnsi="Times New Roman" w:cs="Times New Roman"/>
          <w:sz w:val="24"/>
          <w:szCs w:val="24"/>
        </w:rPr>
        <w:t xml:space="preserve"> using </w:t>
      </w:r>
      <w:r w:rsidR="00C5786C">
        <w:rPr>
          <w:rFonts w:ascii="Times New Roman" w:hAnsi="Times New Roman" w:cs="Times New Roman"/>
          <w:sz w:val="24"/>
          <w:szCs w:val="24"/>
        </w:rPr>
        <w:t>QUILTS</w:t>
      </w:r>
      <w:r w:rsidR="00D348B9">
        <w:rPr>
          <w:rFonts w:ascii="Times New Roman" w:hAnsi="Times New Roman" w:cs="Times New Roman"/>
          <w:sz w:val="24"/>
          <w:szCs w:val="24"/>
        </w:rPr>
        <w:t xml:space="preserve"> results in 33,864 additional novel peptides (</w:t>
      </w:r>
      <w:r w:rsidR="00D348B9" w:rsidRPr="00D348B9">
        <w:rPr>
          <w:rFonts w:ascii="Times New Roman" w:hAnsi="Times New Roman" w:cs="Times New Roman"/>
          <w:b/>
          <w:sz w:val="24"/>
          <w:szCs w:val="24"/>
        </w:rPr>
        <w:t>Fig</w:t>
      </w:r>
      <w:r w:rsidR="002502F6">
        <w:rPr>
          <w:rFonts w:ascii="Times New Roman" w:hAnsi="Times New Roman" w:cs="Times New Roman"/>
          <w:b/>
          <w:sz w:val="24"/>
          <w:szCs w:val="24"/>
        </w:rPr>
        <w:t>.</w:t>
      </w:r>
      <w:r w:rsidR="00D348B9" w:rsidRPr="00D348B9">
        <w:rPr>
          <w:rFonts w:ascii="Times New Roman" w:hAnsi="Times New Roman" w:cs="Times New Roman"/>
          <w:b/>
          <w:sz w:val="24"/>
          <w:szCs w:val="24"/>
        </w:rPr>
        <w:t xml:space="preserve"> 1</w:t>
      </w:r>
      <w:r w:rsidR="002502F6">
        <w:rPr>
          <w:rFonts w:ascii="Times New Roman" w:hAnsi="Times New Roman" w:cs="Times New Roman"/>
          <w:b/>
          <w:sz w:val="24"/>
          <w:szCs w:val="24"/>
        </w:rPr>
        <w:t>C</w:t>
      </w:r>
      <w:r w:rsidR="00D348B9">
        <w:rPr>
          <w:rFonts w:ascii="Times New Roman" w:hAnsi="Times New Roman" w:cs="Times New Roman"/>
          <w:sz w:val="24"/>
          <w:szCs w:val="24"/>
        </w:rPr>
        <w:t>)</w:t>
      </w:r>
      <w:r w:rsidR="002051C5">
        <w:rPr>
          <w:rFonts w:ascii="Times New Roman" w:hAnsi="Times New Roman" w:cs="Times New Roman"/>
          <w:sz w:val="24"/>
          <w:szCs w:val="24"/>
        </w:rPr>
        <w:t xml:space="preserve">, without any </w:t>
      </w:r>
      <w:r w:rsidR="00E77479">
        <w:rPr>
          <w:rFonts w:ascii="Times New Roman" w:hAnsi="Times New Roman" w:cs="Times New Roman"/>
          <w:sz w:val="24"/>
          <w:szCs w:val="24"/>
        </w:rPr>
        <w:t xml:space="preserve">prior filtering, a comparatively minor increase.  </w:t>
      </w:r>
      <w:r w:rsidR="002051C5">
        <w:rPr>
          <w:rFonts w:ascii="Times New Roman" w:hAnsi="Times New Roman" w:cs="Times New Roman"/>
          <w:sz w:val="24"/>
          <w:szCs w:val="24"/>
        </w:rPr>
        <w:t xml:space="preserve"> </w:t>
      </w:r>
    </w:p>
    <w:p w:rsidR="004B6524" w:rsidRPr="00FE6EC6" w:rsidRDefault="004B6524" w:rsidP="001F3519">
      <w:pPr>
        <w:spacing w:line="360" w:lineRule="auto"/>
        <w:rPr>
          <w:rFonts w:ascii="Times New Roman" w:hAnsi="Times New Roman" w:cs="Times New Roman"/>
          <w:b/>
          <w:sz w:val="24"/>
          <w:szCs w:val="24"/>
        </w:rPr>
      </w:pPr>
      <w:r w:rsidRPr="00FE6EC6">
        <w:rPr>
          <w:rFonts w:ascii="Times New Roman" w:hAnsi="Times New Roman" w:cs="Times New Roman"/>
          <w:b/>
          <w:sz w:val="24"/>
          <w:szCs w:val="24"/>
        </w:rPr>
        <w:t>DISCUSSION</w:t>
      </w:r>
    </w:p>
    <w:p w:rsidR="004F0797" w:rsidRDefault="005E4F80" w:rsidP="004F0797">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field of</w:t>
      </w:r>
      <w:r w:rsidR="003A5A4E" w:rsidRPr="00FE6EC6">
        <w:rPr>
          <w:rFonts w:ascii="Times New Roman" w:hAnsi="Times New Roman" w:cs="Times New Roman"/>
          <w:sz w:val="24"/>
          <w:szCs w:val="24"/>
        </w:rPr>
        <w:t xml:space="preserve"> </w:t>
      </w:r>
      <w:proofErr w:type="spellStart"/>
      <w:r w:rsidR="003A5A4E" w:rsidRPr="00FE6EC6">
        <w:rPr>
          <w:rFonts w:ascii="Times New Roman" w:hAnsi="Times New Roman" w:cs="Times New Roman"/>
          <w:sz w:val="24"/>
          <w:szCs w:val="24"/>
        </w:rPr>
        <w:t>proteogenomics</w:t>
      </w:r>
      <w:proofErr w:type="spellEnd"/>
      <w:r w:rsidR="003A5A4E" w:rsidRPr="00FE6EC6">
        <w:rPr>
          <w:rFonts w:ascii="Times New Roman" w:hAnsi="Times New Roman" w:cs="Times New Roman"/>
          <w:sz w:val="24"/>
          <w:szCs w:val="24"/>
        </w:rPr>
        <w:t xml:space="preserve"> has </w:t>
      </w:r>
      <w:r>
        <w:rPr>
          <w:rFonts w:ascii="Times New Roman" w:hAnsi="Times New Roman" w:cs="Times New Roman"/>
          <w:sz w:val="24"/>
          <w:szCs w:val="24"/>
        </w:rPr>
        <w:t>seen</w:t>
      </w:r>
      <w:r w:rsidR="003A5A4E" w:rsidRPr="00FE6EC6">
        <w:rPr>
          <w:rFonts w:ascii="Times New Roman" w:hAnsi="Times New Roman" w:cs="Times New Roman"/>
          <w:sz w:val="24"/>
          <w:szCs w:val="24"/>
        </w:rPr>
        <w:t xml:space="preserve"> incredible growth in the last 5 years, </w:t>
      </w:r>
      <w:r w:rsidR="00DA6F3C" w:rsidRPr="00FE6EC6">
        <w:rPr>
          <w:rFonts w:ascii="Times New Roman" w:hAnsi="Times New Roman" w:cs="Times New Roman"/>
          <w:sz w:val="24"/>
          <w:szCs w:val="24"/>
        </w:rPr>
        <w:t>focusing on</w:t>
      </w:r>
      <w:r w:rsidR="003A5A4E" w:rsidRPr="00FE6EC6">
        <w:rPr>
          <w:rFonts w:ascii="Times New Roman" w:hAnsi="Times New Roman" w:cs="Times New Roman"/>
          <w:sz w:val="24"/>
          <w:szCs w:val="24"/>
        </w:rPr>
        <w:t xml:space="preserve"> </w:t>
      </w:r>
      <w:r w:rsidR="00DA6F3C" w:rsidRPr="00FE6EC6">
        <w:rPr>
          <w:rFonts w:ascii="Times New Roman" w:hAnsi="Times New Roman" w:cs="Times New Roman"/>
          <w:sz w:val="24"/>
          <w:szCs w:val="24"/>
        </w:rPr>
        <w:t>the integration</w:t>
      </w:r>
      <w:r w:rsidR="003A5A4E" w:rsidRPr="00FE6EC6">
        <w:rPr>
          <w:rFonts w:ascii="Times New Roman" w:hAnsi="Times New Roman" w:cs="Times New Roman"/>
          <w:sz w:val="24"/>
          <w:szCs w:val="24"/>
        </w:rPr>
        <w:t xml:space="preserve"> of genomics and proteomic</w:t>
      </w:r>
      <w:r w:rsidR="00DA6F3C" w:rsidRPr="00FE6EC6">
        <w:rPr>
          <w:rFonts w:ascii="Times New Roman" w:hAnsi="Times New Roman" w:cs="Times New Roman"/>
          <w:sz w:val="24"/>
          <w:szCs w:val="24"/>
        </w:rPr>
        <w:t>s</w:t>
      </w:r>
      <w:r w:rsidR="003A5A4E" w:rsidRPr="00FE6EC6">
        <w:rPr>
          <w:rFonts w:ascii="Times New Roman" w:hAnsi="Times New Roman" w:cs="Times New Roman"/>
          <w:sz w:val="24"/>
          <w:szCs w:val="24"/>
        </w:rPr>
        <w:t xml:space="preserve"> </w:t>
      </w:r>
      <w:r w:rsidR="00791493" w:rsidRPr="00FE6EC6">
        <w:rPr>
          <w:rFonts w:ascii="Times New Roman" w:hAnsi="Times New Roman" w:cs="Times New Roman"/>
          <w:sz w:val="24"/>
          <w:szCs w:val="24"/>
        </w:rPr>
        <w:t>through peptide mapping</w:t>
      </w:r>
      <w:r w:rsidR="003D5B5A" w:rsidRPr="00FE6EC6">
        <w:rPr>
          <w:rFonts w:ascii="Times New Roman" w:hAnsi="Times New Roman" w:cs="Times New Roman"/>
          <w:sz w:val="24"/>
          <w:szCs w:val="24"/>
        </w:rPr>
        <w:t xml:space="preserve"> </w:t>
      </w:r>
      <w:r w:rsidR="00DA6F3C" w:rsidRPr="00FE6EC6">
        <w:rPr>
          <w:rFonts w:ascii="Times New Roman" w:hAnsi="Times New Roman" w:cs="Times New Roman"/>
          <w:sz w:val="24"/>
          <w:szCs w:val="24"/>
        </w:rPr>
        <w:t xml:space="preserve">and </w:t>
      </w:r>
      <w:r>
        <w:rPr>
          <w:rFonts w:ascii="Times New Roman" w:hAnsi="Times New Roman" w:cs="Times New Roman"/>
          <w:sz w:val="24"/>
          <w:szCs w:val="24"/>
        </w:rPr>
        <w:t>the use of</w:t>
      </w:r>
      <w:r w:rsidR="003A5A4E" w:rsidRPr="00FE6EC6">
        <w:rPr>
          <w:rFonts w:ascii="Times New Roman" w:hAnsi="Times New Roman" w:cs="Times New Roman"/>
          <w:sz w:val="24"/>
          <w:szCs w:val="24"/>
        </w:rPr>
        <w:t xml:space="preserve"> sequencing data t</w:t>
      </w:r>
      <w:r w:rsidR="00DA6F3C" w:rsidRPr="00FE6EC6">
        <w:rPr>
          <w:rFonts w:ascii="Times New Roman" w:hAnsi="Times New Roman" w:cs="Times New Roman"/>
          <w:sz w:val="24"/>
          <w:szCs w:val="24"/>
        </w:rPr>
        <w:t>o</w:t>
      </w:r>
      <w:r w:rsidR="00027C37" w:rsidRPr="00FE6EC6">
        <w:rPr>
          <w:rFonts w:ascii="Times New Roman" w:hAnsi="Times New Roman" w:cs="Times New Roman"/>
          <w:sz w:val="24"/>
          <w:szCs w:val="24"/>
        </w:rPr>
        <w:t xml:space="preserve"> attain a comprehensive view of the proteome</w:t>
      </w:r>
      <w:r w:rsidR="003A5A4E" w:rsidRPr="00FE6EC6">
        <w:rPr>
          <w:rFonts w:ascii="Times New Roman" w:hAnsi="Times New Roman" w:cs="Times New Roman"/>
          <w:sz w:val="24"/>
          <w:szCs w:val="24"/>
        </w:rPr>
        <w:t xml:space="preserve">. </w:t>
      </w:r>
      <w:r w:rsidR="00E262B4" w:rsidRPr="00FE6EC6">
        <w:rPr>
          <w:rFonts w:ascii="Times New Roman" w:hAnsi="Times New Roman" w:cs="Times New Roman"/>
          <w:sz w:val="24"/>
          <w:szCs w:val="24"/>
        </w:rPr>
        <w:t>For this reason, we</w:t>
      </w:r>
      <w:r w:rsidR="00060F92">
        <w:rPr>
          <w:rFonts w:ascii="Times New Roman" w:hAnsi="Times New Roman" w:cs="Times New Roman"/>
          <w:sz w:val="24"/>
          <w:szCs w:val="24"/>
        </w:rPr>
        <w:t>,</w:t>
      </w:r>
      <w:r w:rsidR="00E262B4" w:rsidRPr="00FE6EC6">
        <w:rPr>
          <w:rFonts w:ascii="Times New Roman" w:hAnsi="Times New Roman" w:cs="Times New Roman"/>
          <w:sz w:val="24"/>
          <w:szCs w:val="24"/>
        </w:rPr>
        <w:t xml:space="preserve"> and others </w:t>
      </w:r>
      <w:r w:rsidR="005A4224" w:rsidRPr="00FE6EC6">
        <w:rPr>
          <w:rFonts w:ascii="Times New Roman" w:hAnsi="Times New Roman" w:cs="Times New Roman"/>
          <w:sz w:val="24"/>
          <w:szCs w:val="24"/>
        </w:rPr>
        <w:fldChar w:fldCharType="begin">
          <w:fldData xml:space="preserve">PEVuZE5vdGU+PENpdGU+PEF1dGhvcj5XYW5nPC9BdXRob3I+PFllYXI+MjAxMzwvWWVhcj48UmVj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</w:fldData>
        </w:fldChar>
      </w:r>
      <w:r w:rsidR="00D95C2D">
        <w:rPr>
          <w:rFonts w:ascii="Times New Roman" w:hAnsi="Times New Roman" w:cs="Times New Roman"/>
          <w:sz w:val="24"/>
          <w:szCs w:val="24"/>
        </w:rPr>
        <w:instrText xml:space="preserve"> ADDIN EN.CITE </w:instrText>
      </w:r>
      <w:r w:rsidR="005A4224">
        <w:rPr>
          <w:rFonts w:ascii="Times New Roman" w:hAnsi="Times New Roman" w:cs="Times New Roman"/>
          <w:sz w:val="24"/>
          <w:szCs w:val="24"/>
        </w:rPr>
        <w:fldChar w:fldCharType="begin">
          <w:fldData xml:space="preserve">PEVuZE5vdGU+PENpdGU+PEF1dGhvcj5XYW5nPC9BdXRob3I+PFllYXI+MjAxMzwvWWVhcj48UmVj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</w:fldData>
        </w:fldChar>
      </w:r>
      <w:r w:rsidR="00D95C2D">
        <w:rPr>
          <w:rFonts w:ascii="Times New Roman" w:hAnsi="Times New Roman" w:cs="Times New Roman"/>
          <w:sz w:val="24"/>
          <w:szCs w:val="24"/>
        </w:rPr>
        <w:instrText xml:space="preserve"> ADDIN EN.CITE.DATA </w:instrText>
      </w:r>
      <w:r w:rsidR="005A4224">
        <w:rPr>
          <w:rFonts w:ascii="Times New Roman" w:hAnsi="Times New Roman" w:cs="Times New Roman"/>
          <w:sz w:val="24"/>
          <w:szCs w:val="24"/>
        </w:rPr>
      </w:r>
      <w:r w:rsidR="005A4224">
        <w:rPr>
          <w:rFonts w:ascii="Times New Roman" w:hAnsi="Times New Roman" w:cs="Times New Roman"/>
          <w:sz w:val="24"/>
          <w:szCs w:val="24"/>
        </w:rPr>
        <w:fldChar w:fldCharType="end"/>
      </w:r>
      <w:r w:rsidR="005A4224" w:rsidRPr="00FE6EC6">
        <w:rPr>
          <w:rFonts w:ascii="Times New Roman" w:hAnsi="Times New Roman" w:cs="Times New Roman"/>
          <w:sz w:val="24"/>
          <w:szCs w:val="24"/>
        </w:rPr>
      </w:r>
      <w:r w:rsidR="005A4224" w:rsidRPr="00FE6EC6">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23" w:tooltip="Wang, 2013 #43" w:history="1">
        <w:r w:rsidR="00D95C2D">
          <w:rPr>
            <w:rFonts w:ascii="Times New Roman" w:hAnsi="Times New Roman" w:cs="Times New Roman"/>
            <w:noProof/>
            <w:sz w:val="24"/>
            <w:szCs w:val="24"/>
          </w:rPr>
          <w:t>23</w:t>
        </w:r>
      </w:hyperlink>
      <w:r w:rsidR="00D95C2D">
        <w:rPr>
          <w:rFonts w:ascii="Times New Roman" w:hAnsi="Times New Roman" w:cs="Times New Roman"/>
          <w:noProof/>
          <w:sz w:val="24"/>
          <w:szCs w:val="24"/>
        </w:rPr>
        <w:t xml:space="preserve">, </w:t>
      </w:r>
      <w:hyperlink w:anchor="_ENREF_27" w:tooltip="Woo, 2013 #13" w:history="1">
        <w:r w:rsidR="00D95C2D">
          <w:rPr>
            <w:rFonts w:ascii="Times New Roman" w:hAnsi="Times New Roman" w:cs="Times New Roman"/>
            <w:noProof/>
            <w:sz w:val="24"/>
            <w:szCs w:val="24"/>
          </w:rPr>
          <w:t>27</w:t>
        </w:r>
      </w:hyperlink>
      <w:r w:rsidR="00D95C2D">
        <w:rPr>
          <w:rFonts w:ascii="Times New Roman" w:hAnsi="Times New Roman" w:cs="Times New Roman"/>
          <w:noProof/>
          <w:sz w:val="24"/>
          <w:szCs w:val="24"/>
        </w:rPr>
        <w:t>)</w:t>
      </w:r>
      <w:r w:rsidR="005A4224" w:rsidRPr="00FE6EC6">
        <w:rPr>
          <w:rFonts w:ascii="Times New Roman" w:hAnsi="Times New Roman" w:cs="Times New Roman"/>
          <w:sz w:val="24"/>
          <w:szCs w:val="24"/>
        </w:rPr>
        <w:fldChar w:fldCharType="end"/>
      </w:r>
      <w:r w:rsidR="00060F92">
        <w:rPr>
          <w:rFonts w:ascii="Times New Roman" w:hAnsi="Times New Roman" w:cs="Times New Roman"/>
          <w:sz w:val="24"/>
          <w:szCs w:val="24"/>
        </w:rPr>
        <w:t>,</w:t>
      </w:r>
      <w:r w:rsidR="00BE70B6" w:rsidRPr="00FE6EC6">
        <w:rPr>
          <w:rFonts w:ascii="Times New Roman" w:hAnsi="Times New Roman" w:cs="Times New Roman"/>
          <w:sz w:val="24"/>
          <w:szCs w:val="24"/>
        </w:rPr>
        <w:t xml:space="preserve"> </w:t>
      </w:r>
      <w:r w:rsidR="00821611" w:rsidRPr="00FE6EC6">
        <w:rPr>
          <w:rFonts w:ascii="Times New Roman" w:hAnsi="Times New Roman" w:cs="Times New Roman"/>
          <w:sz w:val="24"/>
          <w:szCs w:val="24"/>
        </w:rPr>
        <w:t>have created tools to utilize</w:t>
      </w:r>
      <w:r w:rsidR="000B5C03" w:rsidRPr="00FE6EC6">
        <w:rPr>
          <w:rFonts w:ascii="Times New Roman" w:hAnsi="Times New Roman" w:cs="Times New Roman"/>
          <w:sz w:val="24"/>
          <w:szCs w:val="24"/>
        </w:rPr>
        <w:t xml:space="preserve"> NGS</w:t>
      </w:r>
      <w:r w:rsidR="00AF766A">
        <w:rPr>
          <w:rFonts w:ascii="Times New Roman" w:hAnsi="Times New Roman" w:cs="Times New Roman"/>
          <w:sz w:val="24"/>
          <w:szCs w:val="24"/>
        </w:rPr>
        <w:t xml:space="preserve"> </w:t>
      </w:r>
      <w:r w:rsidR="00821611" w:rsidRPr="00FE6EC6">
        <w:rPr>
          <w:rFonts w:ascii="Times New Roman" w:hAnsi="Times New Roman" w:cs="Times New Roman"/>
          <w:sz w:val="24"/>
          <w:szCs w:val="24"/>
        </w:rPr>
        <w:t>data</w:t>
      </w:r>
      <w:r w:rsidR="000B5C03" w:rsidRPr="00FE6EC6">
        <w:rPr>
          <w:rFonts w:ascii="Times New Roman" w:hAnsi="Times New Roman" w:cs="Times New Roman"/>
          <w:sz w:val="24"/>
          <w:szCs w:val="24"/>
        </w:rPr>
        <w:t xml:space="preserve"> to better annotate</w:t>
      </w:r>
      <w:r w:rsidR="00821611" w:rsidRPr="00FE6EC6">
        <w:rPr>
          <w:rFonts w:ascii="Times New Roman" w:hAnsi="Times New Roman" w:cs="Times New Roman"/>
          <w:sz w:val="24"/>
          <w:szCs w:val="24"/>
        </w:rPr>
        <w:t>,</w:t>
      </w:r>
      <w:r w:rsidR="000B5C03" w:rsidRPr="00FE6EC6">
        <w:rPr>
          <w:rFonts w:ascii="Times New Roman" w:hAnsi="Times New Roman" w:cs="Times New Roman"/>
          <w:sz w:val="24"/>
          <w:szCs w:val="24"/>
        </w:rPr>
        <w:t xml:space="preserve"> identify</w:t>
      </w:r>
      <w:r w:rsidR="00060F92">
        <w:rPr>
          <w:rFonts w:ascii="Times New Roman" w:hAnsi="Times New Roman" w:cs="Times New Roman"/>
          <w:sz w:val="24"/>
          <w:szCs w:val="24"/>
        </w:rPr>
        <w:t>,</w:t>
      </w:r>
      <w:r w:rsidR="00821611" w:rsidRPr="00FE6EC6">
        <w:rPr>
          <w:rFonts w:ascii="Times New Roman" w:hAnsi="Times New Roman" w:cs="Times New Roman"/>
          <w:sz w:val="24"/>
          <w:szCs w:val="24"/>
        </w:rPr>
        <w:t xml:space="preserve"> and quantify</w:t>
      </w:r>
      <w:r w:rsidR="000B5C03" w:rsidRPr="00FE6EC6">
        <w:rPr>
          <w:rFonts w:ascii="Times New Roman" w:hAnsi="Times New Roman" w:cs="Times New Roman"/>
          <w:sz w:val="24"/>
          <w:szCs w:val="24"/>
        </w:rPr>
        <w:t xml:space="preserve"> </w:t>
      </w:r>
      <w:r w:rsidR="00821611" w:rsidRPr="00FE6EC6">
        <w:rPr>
          <w:rFonts w:ascii="Times New Roman" w:hAnsi="Times New Roman" w:cs="Times New Roman"/>
          <w:sz w:val="24"/>
          <w:szCs w:val="24"/>
        </w:rPr>
        <w:t>proteins</w:t>
      </w:r>
      <w:r w:rsidR="000B5C03" w:rsidRPr="00FE6EC6">
        <w:rPr>
          <w:rFonts w:ascii="Times New Roman" w:hAnsi="Times New Roman" w:cs="Times New Roman"/>
          <w:sz w:val="24"/>
          <w:szCs w:val="24"/>
        </w:rPr>
        <w:t xml:space="preserve">. </w:t>
      </w:r>
      <w:r w:rsidR="003A5A4E" w:rsidRPr="00FE6EC6">
        <w:rPr>
          <w:rFonts w:ascii="Times New Roman" w:hAnsi="Times New Roman" w:cs="Times New Roman"/>
          <w:sz w:val="24"/>
          <w:szCs w:val="24"/>
        </w:rPr>
        <w:t xml:space="preserve"> </w:t>
      </w:r>
      <w:r w:rsidR="00C5786C">
        <w:rPr>
          <w:rFonts w:ascii="Times New Roman" w:hAnsi="Times New Roman" w:cs="Times New Roman"/>
          <w:sz w:val="24"/>
          <w:szCs w:val="24"/>
        </w:rPr>
        <w:t>QUILTS</w:t>
      </w:r>
      <w:r w:rsidR="00116595" w:rsidRPr="00FE6EC6">
        <w:rPr>
          <w:rFonts w:ascii="Times New Roman" w:hAnsi="Times New Roman" w:cs="Times New Roman"/>
          <w:sz w:val="24"/>
          <w:szCs w:val="24"/>
        </w:rPr>
        <w:t xml:space="preserve"> is able to incorporate both DNA and RNA sequencing analysis to create comprehensive</w:t>
      </w:r>
      <w:r w:rsidR="00D42649" w:rsidRPr="00FE6EC6">
        <w:rPr>
          <w:rFonts w:ascii="Times New Roman" w:hAnsi="Times New Roman" w:cs="Times New Roman"/>
          <w:sz w:val="24"/>
          <w:szCs w:val="24"/>
        </w:rPr>
        <w:t xml:space="preserve"> and sample specific</w:t>
      </w:r>
      <w:r w:rsidR="00116595" w:rsidRPr="00FE6EC6">
        <w:rPr>
          <w:rFonts w:ascii="Times New Roman" w:hAnsi="Times New Roman" w:cs="Times New Roman"/>
          <w:sz w:val="24"/>
          <w:szCs w:val="24"/>
        </w:rPr>
        <w:t xml:space="preserve"> protein sequence databases for MS/MS peptide identification</w:t>
      </w:r>
      <w:r w:rsidR="000B5C03" w:rsidRPr="00FE6EC6">
        <w:rPr>
          <w:rFonts w:ascii="Times New Roman" w:hAnsi="Times New Roman" w:cs="Times New Roman"/>
          <w:sz w:val="24"/>
          <w:szCs w:val="24"/>
        </w:rPr>
        <w:t>, while minimizing database size to control for false discovery</w:t>
      </w:r>
      <w:r w:rsidR="00116595" w:rsidRPr="00FE6EC6">
        <w:rPr>
          <w:rFonts w:ascii="Times New Roman" w:hAnsi="Times New Roman" w:cs="Times New Roman"/>
          <w:sz w:val="24"/>
          <w:szCs w:val="24"/>
        </w:rPr>
        <w:t xml:space="preserve">.  </w:t>
      </w:r>
      <w:r w:rsidR="00B06994" w:rsidRPr="00FE6EC6">
        <w:rPr>
          <w:rFonts w:ascii="Times New Roman" w:hAnsi="Times New Roman" w:cs="Times New Roman"/>
          <w:sz w:val="24"/>
          <w:szCs w:val="24"/>
        </w:rPr>
        <w:t xml:space="preserve"> The output of </w:t>
      </w:r>
      <w:r w:rsidR="00C5786C">
        <w:rPr>
          <w:rFonts w:ascii="Times New Roman" w:hAnsi="Times New Roman" w:cs="Times New Roman"/>
          <w:sz w:val="24"/>
          <w:szCs w:val="24"/>
        </w:rPr>
        <w:t>QUILTS</w:t>
      </w:r>
      <w:r w:rsidR="00B06994" w:rsidRPr="00FE6EC6">
        <w:rPr>
          <w:rFonts w:ascii="Times New Roman" w:hAnsi="Times New Roman" w:cs="Times New Roman"/>
          <w:sz w:val="24"/>
          <w:szCs w:val="24"/>
        </w:rPr>
        <w:t xml:space="preserve">, a FASTA formatted sequence database, can be used by </w:t>
      </w:r>
      <w:r w:rsidR="00FE366A" w:rsidRPr="00FE6EC6">
        <w:rPr>
          <w:rFonts w:ascii="Times New Roman" w:hAnsi="Times New Roman" w:cs="Times New Roman"/>
          <w:sz w:val="24"/>
          <w:szCs w:val="24"/>
        </w:rPr>
        <w:t>common database search engines including X!</w:t>
      </w:r>
      <w:ins w:id="36" w:author="fenyo" w:date="2013-12-30T09:32:00Z">
        <w:r w:rsidR="0071172C">
          <w:rPr>
            <w:rFonts w:ascii="Times New Roman" w:hAnsi="Times New Roman" w:cs="Times New Roman"/>
            <w:sz w:val="24"/>
            <w:szCs w:val="24"/>
          </w:rPr>
          <w:t xml:space="preserve"> </w:t>
        </w:r>
      </w:ins>
      <w:r w:rsidR="00FE366A" w:rsidRPr="00FE6EC6">
        <w:rPr>
          <w:rFonts w:ascii="Times New Roman" w:hAnsi="Times New Roman" w:cs="Times New Roman"/>
          <w:sz w:val="24"/>
          <w:szCs w:val="24"/>
        </w:rPr>
        <w:t>Tandem</w:t>
      </w:r>
      <w:r w:rsidR="00F05A4A">
        <w:rPr>
          <w:rFonts w:ascii="Times New Roman" w:hAnsi="Times New Roman" w:cs="Times New Roman"/>
          <w:sz w:val="24"/>
          <w:szCs w:val="24"/>
        </w:rPr>
        <w:t xml:space="preserve"> </w:t>
      </w:r>
      <w:r w:rsidR="005A4224">
        <w:rPr>
          <w:rFonts w:ascii="Times New Roman" w:hAnsi="Times New Roman" w:cs="Times New Roman"/>
          <w:sz w:val="24"/>
          <w:szCs w:val="24"/>
        </w:rPr>
        <w:fldChar w:fldCharType="begin"/>
      </w:r>
      <w:r w:rsidR="00D95C2D">
        <w:rPr>
          <w:rFonts w:ascii="Times New Roman" w:hAnsi="Times New Roman" w:cs="Times New Roman"/>
          <w:sz w:val="24"/>
          <w:szCs w:val="24"/>
        </w:rPr>
        <w:instrText xml:space="preserve"> ADDIN EN.CITE &lt;EndNote&gt;&lt;Cite&gt;&lt;Author&gt;Craig&lt;/Author&gt;&lt;Year&gt;2004&lt;/Year&gt;&lt;RecNum&gt;42&lt;/RecNum&gt;&lt;DisplayText&gt;(50)&lt;/DisplayText&gt;&lt;record&gt;&lt;rec-number&gt;42&lt;/rec-number&gt;&lt;foreign-keys&gt;&lt;key app="EN" db-id="wav0wwets0w0rqeaf285rtpvr2fx5srwwsts"&gt;42&lt;/key&gt;&lt;/foreign-keys&gt;&lt;ref-type name="Journal Article"&gt;17&lt;/ref-type&gt;&lt;contributors&gt;&lt;authors&gt;&lt;author&gt;Craig, R.&lt;/author&gt;&lt;author&gt;Beavis, R. C.&lt;/author&gt;&lt;/authors&gt;&lt;/contributors&gt;&lt;auth-address&gt;Manitoba Centre for Proteomics, University of Manitoba, Winnipeg, MB, Canada R3T 2N2.&lt;/auth-address&gt;&lt;titles&gt;&lt;title&gt;TANDEM: matching proteins with tandem mass spectra&lt;/title&gt;&lt;secondary-title&gt;Bioinformatics&lt;/secondary-title&gt;&lt;/titles&gt;&lt;periodical&gt;&lt;full-title&gt;Bioinformatics&lt;/full-title&gt;&lt;/periodical&gt;&lt;pages&gt;1466-7&lt;/pages&gt;&lt;volume&gt;20&lt;/volume&gt;&lt;number&gt;9&lt;/number&gt;&lt;edition&gt;2004/02/21&lt;/edition&gt;&lt;keywords&gt;&lt;keyword&gt;*Algorithms&lt;/keyword&gt;&lt;keyword&gt;Databases, Protein&lt;/keyword&gt;&lt;keyword&gt;Information Storage and Retrieval/*methods&lt;/keyword&gt;&lt;keyword&gt;Mass Spectrometry/*methods&lt;/keyword&gt;&lt;keyword&gt;Proteins/*analysis/*chemistry&lt;/keyword&gt;&lt;keyword&gt;Sequence Alignment/methods&lt;/keyword&gt;&lt;keyword&gt;Sequence Analysis, Protein/*methods&lt;/keyword&gt;&lt;keyword&gt;Sequence Homology, Amino Acid&lt;/keyword&gt;&lt;keyword&gt;*Software&lt;/keyword&gt;&lt;/keywords&gt;&lt;dates&gt;&lt;year&gt;2004&lt;/year&gt;&lt;pub-dates&gt;&lt;date&gt;Jun 12&lt;/date&gt;&lt;/pub-dates&gt;&lt;/dates&gt;&lt;isbn&gt;1367-4803 (Print)&amp;#xD;1367-4803 (Linking)&lt;/isbn&gt;&lt;accession-num&gt;14976030&lt;/accession-num&gt;&lt;work-type&gt;Research Support, Non-U.S. Gov&amp;apos;t&lt;/work-type&gt;&lt;urls&gt;&lt;related-urls&gt;&lt;url&gt;http://www.ncbi.nlm.nih.gov/pubmed/14976030&lt;/url&gt;&lt;/related-urls&gt;&lt;/urls&gt;&lt;electronic-resource-num&gt;10.1093/bioinformatics/bth092&lt;/electronic-resource-num&gt;&lt;language&gt;eng&lt;/language&gt;&lt;/record&gt;&lt;/Cite&gt;&lt;/EndNote&gt;</w:instrText>
      </w:r>
      <w:r w:rsidR="005A4224">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50" w:tooltip="Craig, 2004 #42" w:history="1">
        <w:r w:rsidR="00D95C2D">
          <w:rPr>
            <w:rFonts w:ascii="Times New Roman" w:hAnsi="Times New Roman" w:cs="Times New Roman"/>
            <w:noProof/>
            <w:sz w:val="24"/>
            <w:szCs w:val="24"/>
          </w:rPr>
          <w:t>50</w:t>
        </w:r>
      </w:hyperlink>
      <w:r w:rsidR="00D95C2D">
        <w:rPr>
          <w:rFonts w:ascii="Times New Roman" w:hAnsi="Times New Roman" w:cs="Times New Roman"/>
          <w:noProof/>
          <w:sz w:val="24"/>
          <w:szCs w:val="24"/>
        </w:rPr>
        <w:t>)</w:t>
      </w:r>
      <w:r w:rsidR="005A4224">
        <w:rPr>
          <w:rFonts w:ascii="Times New Roman" w:hAnsi="Times New Roman" w:cs="Times New Roman"/>
          <w:sz w:val="24"/>
          <w:szCs w:val="24"/>
        </w:rPr>
        <w:fldChar w:fldCharType="end"/>
      </w:r>
      <w:r w:rsidR="00FE366A" w:rsidRPr="00FE6EC6">
        <w:rPr>
          <w:rFonts w:ascii="Times New Roman" w:hAnsi="Times New Roman" w:cs="Times New Roman"/>
          <w:sz w:val="24"/>
          <w:szCs w:val="24"/>
        </w:rPr>
        <w:t>, MSGF+, Mascot</w:t>
      </w:r>
      <w:r w:rsidR="005A4224">
        <w:rPr>
          <w:rFonts w:ascii="Times New Roman" w:hAnsi="Times New Roman" w:cs="Times New Roman"/>
          <w:sz w:val="24"/>
          <w:szCs w:val="24"/>
        </w:rPr>
        <w:fldChar w:fldCharType="begin"/>
      </w:r>
      <w:r w:rsidR="00D95C2D">
        <w:rPr>
          <w:rFonts w:ascii="Times New Roman" w:hAnsi="Times New Roman" w:cs="Times New Roman"/>
          <w:sz w:val="24"/>
          <w:szCs w:val="24"/>
        </w:rPr>
        <w:instrText xml:space="preserve"> ADDIN EN.CITE &lt;EndNote&gt;&lt;Cite&gt;&lt;Author&gt;Perkins&lt;/Author&gt;&lt;Year&gt;1999&lt;/Year&gt;&lt;RecNum&gt;43&lt;/RecNum&gt;&lt;DisplayText&gt;(51)&lt;/DisplayText&gt;&lt;record&gt;&lt;rec-number&gt;43&lt;/rec-number&gt;&lt;foreign-keys&gt;&lt;key app="EN" db-id="wav0wwets0w0rqeaf285rtpvr2fx5srwwsts"&gt;43&lt;/key&gt;&lt;/foreign-keys&gt;&lt;ref-type name="Journal Article"&gt;17&lt;/ref-type&gt;&lt;contributors&gt;&lt;authors&gt;&lt;author&gt;Perkins, D. N.&lt;/author&gt;&lt;author&gt;Pappin, D. J.&lt;/author&gt;&lt;author&gt;Creasy, D. M.&lt;/author&gt;&lt;author&gt;Cottrell, J. S.&lt;/author&gt;&lt;/authors&gt;&lt;/contributors&gt;&lt;auth-address&gt;Imperial Cancer Research Fund, London, UK.&lt;/auth-address&gt;&lt;titles&gt;&lt;title&gt;Probability-based protein identification by searching sequence databases using mass spectrometry data&lt;/title&gt;&lt;secondary-title&gt;Electrophoresis&lt;/secondary-title&gt;&lt;alt-title&gt;Electrophoresis&lt;/alt-title&gt;&lt;/titles&gt;&lt;periodical&gt;&lt;full-title&gt;Electrophoresis&lt;/full-title&gt;&lt;abbr-1&gt;Electrophoresis&lt;/abbr-1&gt;&lt;/periodical&gt;&lt;alt-periodical&gt;&lt;full-title&gt;Electrophoresis&lt;/full-title&gt;&lt;abbr-1&gt;Electrophoresis&lt;/abbr-1&gt;&lt;/alt-periodical&gt;&lt;pages&gt;3551-67&lt;/pages&gt;&lt;volume&gt;20&lt;/volume&gt;&lt;number&gt;18&lt;/number&gt;&lt;edition&gt;1999/12/28&lt;/edition&gt;&lt;keywords&gt;&lt;keyword&gt;Amino Acid Sequence&lt;/keyword&gt;&lt;keyword&gt;Amino Acids/chemistry&lt;/keyword&gt;&lt;keyword&gt;*Databases, Factual&lt;/keyword&gt;&lt;keyword&gt;Information Storage and Retrieval&lt;/keyword&gt;&lt;keyword&gt;*Mass Spectrometry&lt;/keyword&gt;&lt;keyword&gt;Molecular Sequence Data&lt;/keyword&gt;&lt;keyword&gt;Molecular Weight&lt;/keyword&gt;&lt;keyword&gt;Nucleic Acids/genetics&lt;/keyword&gt;&lt;keyword&gt;*Probability&lt;/keyword&gt;&lt;keyword&gt;Protein Biosynthesis&lt;/keyword&gt;&lt;keyword&gt;Proteins/*chemistry&lt;/keyword&gt;&lt;/keywords&gt;&lt;dates&gt;&lt;year&gt;1999&lt;/year&gt;&lt;pub-dates&gt;&lt;date&gt;Dec&lt;/date&gt;&lt;/pub-dates&gt;&lt;/dates&gt;&lt;isbn&gt;0173-0835 (Print)&amp;#xD;0173-0835 (Linking)&lt;/isbn&gt;&lt;accession-num&gt;10612281&lt;/accession-num&gt;&lt;work-type&gt;Research Support, Non-U.S. Gov&amp;apos;t&lt;/work-type&gt;&lt;urls&gt;&lt;related-urls&gt;&lt;url&gt;http://www.ncbi.nlm.nih.gov/pubmed/10612281&lt;/url&gt;&lt;/related-urls&gt;&lt;/urls&gt;&lt;electronic-resource-num&gt;10.1002/(SICI)1522-2683(19991201)20:18&amp;lt;3551::AID-ELPS3551&amp;gt;3.0.CO;2-2&lt;/electronic-resource-num&gt;&lt;language&gt;eng&lt;/language&gt;&lt;/record&gt;&lt;/Cite&gt;&lt;/EndNote&gt;</w:instrText>
      </w:r>
      <w:r w:rsidR="005A4224">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51" w:tooltip="Perkins, 1999 #43" w:history="1">
        <w:r w:rsidR="00D95C2D">
          <w:rPr>
            <w:rFonts w:ascii="Times New Roman" w:hAnsi="Times New Roman" w:cs="Times New Roman"/>
            <w:noProof/>
            <w:sz w:val="24"/>
            <w:szCs w:val="24"/>
          </w:rPr>
          <w:t>51</w:t>
        </w:r>
      </w:hyperlink>
      <w:r w:rsidR="00D95C2D">
        <w:rPr>
          <w:rFonts w:ascii="Times New Roman" w:hAnsi="Times New Roman" w:cs="Times New Roman"/>
          <w:noProof/>
          <w:sz w:val="24"/>
          <w:szCs w:val="24"/>
        </w:rPr>
        <w:t>)</w:t>
      </w:r>
      <w:r w:rsidR="005A4224">
        <w:rPr>
          <w:rFonts w:ascii="Times New Roman" w:hAnsi="Times New Roman" w:cs="Times New Roman"/>
          <w:sz w:val="24"/>
          <w:szCs w:val="24"/>
        </w:rPr>
        <w:fldChar w:fldCharType="end"/>
      </w:r>
      <w:r w:rsidR="00060F92">
        <w:rPr>
          <w:rFonts w:ascii="Times New Roman" w:hAnsi="Times New Roman" w:cs="Times New Roman"/>
          <w:sz w:val="24"/>
          <w:szCs w:val="24"/>
        </w:rPr>
        <w:t>,</w:t>
      </w:r>
      <w:r w:rsidR="00FE366A" w:rsidRPr="00FE6EC6">
        <w:rPr>
          <w:rFonts w:ascii="Times New Roman" w:hAnsi="Times New Roman" w:cs="Times New Roman"/>
          <w:sz w:val="24"/>
          <w:szCs w:val="24"/>
        </w:rPr>
        <w:t xml:space="preserve"> and Spe</w:t>
      </w:r>
      <w:r w:rsidR="003853D3">
        <w:rPr>
          <w:rFonts w:ascii="Times New Roman" w:hAnsi="Times New Roman" w:cs="Times New Roman"/>
          <w:sz w:val="24"/>
          <w:szCs w:val="24"/>
        </w:rPr>
        <w:t>c</w:t>
      </w:r>
      <w:r w:rsidR="00FE366A" w:rsidRPr="00FE6EC6">
        <w:rPr>
          <w:rFonts w:ascii="Times New Roman" w:hAnsi="Times New Roman" w:cs="Times New Roman"/>
          <w:sz w:val="24"/>
          <w:szCs w:val="24"/>
        </w:rPr>
        <w:t xml:space="preserve">trum Mill, </w:t>
      </w:r>
      <w:r w:rsidR="00B06994" w:rsidRPr="00FE6EC6">
        <w:rPr>
          <w:rFonts w:ascii="Times New Roman" w:hAnsi="Times New Roman" w:cs="Times New Roman"/>
          <w:sz w:val="24"/>
          <w:szCs w:val="24"/>
        </w:rPr>
        <w:t>and</w:t>
      </w:r>
      <w:r w:rsidR="00D42649" w:rsidRPr="00FE6EC6">
        <w:rPr>
          <w:rFonts w:ascii="Times New Roman" w:hAnsi="Times New Roman" w:cs="Times New Roman"/>
          <w:sz w:val="24"/>
          <w:szCs w:val="24"/>
        </w:rPr>
        <w:t xml:space="preserve"> </w:t>
      </w:r>
      <w:r w:rsidR="00A71B25" w:rsidRPr="00FE6EC6">
        <w:rPr>
          <w:rFonts w:ascii="Times New Roman" w:hAnsi="Times New Roman" w:cs="Times New Roman"/>
          <w:sz w:val="24"/>
          <w:szCs w:val="24"/>
        </w:rPr>
        <w:t>is therefore</w:t>
      </w:r>
      <w:r w:rsidR="00B06994" w:rsidRPr="00FE6EC6">
        <w:rPr>
          <w:rFonts w:ascii="Times New Roman" w:hAnsi="Times New Roman" w:cs="Times New Roman"/>
          <w:sz w:val="24"/>
          <w:szCs w:val="24"/>
        </w:rPr>
        <w:t xml:space="preserve"> easily incorporated into pro</w:t>
      </w:r>
      <w:r w:rsidR="00A97A7A" w:rsidRPr="00FE6EC6">
        <w:rPr>
          <w:rFonts w:ascii="Times New Roman" w:hAnsi="Times New Roman" w:cs="Times New Roman"/>
          <w:sz w:val="24"/>
          <w:szCs w:val="24"/>
        </w:rPr>
        <w:t xml:space="preserve">tein identification pipelines. </w:t>
      </w:r>
      <w:r w:rsidR="00214E18" w:rsidRPr="00FE6EC6">
        <w:rPr>
          <w:rFonts w:ascii="Times New Roman" w:hAnsi="Times New Roman" w:cs="Times New Roman"/>
          <w:sz w:val="24"/>
          <w:szCs w:val="24"/>
        </w:rPr>
        <w:t xml:space="preserve">We were able to control for database size by carefully </w:t>
      </w:r>
      <w:r w:rsidR="0029545D" w:rsidRPr="00FE6EC6">
        <w:rPr>
          <w:rFonts w:ascii="Times New Roman" w:hAnsi="Times New Roman" w:cs="Times New Roman"/>
          <w:sz w:val="24"/>
          <w:szCs w:val="24"/>
        </w:rPr>
        <w:t xml:space="preserve">considering each junction scenario for reading frame conservation, thereby minimizing the number of peptides considered.  </w:t>
      </w:r>
      <w:r w:rsidR="00C5786C">
        <w:rPr>
          <w:rFonts w:ascii="Times New Roman" w:hAnsi="Times New Roman" w:cs="Times New Roman"/>
          <w:sz w:val="24"/>
          <w:szCs w:val="24"/>
        </w:rPr>
        <w:t>QUILTS</w:t>
      </w:r>
      <w:r w:rsidR="00D42649" w:rsidRPr="00FE6EC6">
        <w:rPr>
          <w:rFonts w:ascii="Times New Roman" w:hAnsi="Times New Roman" w:cs="Times New Roman"/>
          <w:sz w:val="24"/>
          <w:szCs w:val="24"/>
        </w:rPr>
        <w:t xml:space="preserve"> can be easily used </w:t>
      </w:r>
      <w:r w:rsidR="002E27D8" w:rsidRPr="00FE6EC6">
        <w:rPr>
          <w:rFonts w:ascii="Times New Roman" w:hAnsi="Times New Roman" w:cs="Times New Roman"/>
          <w:sz w:val="24"/>
          <w:szCs w:val="24"/>
        </w:rPr>
        <w:t>to create any number of</w:t>
      </w:r>
      <w:r w:rsidR="00D42649" w:rsidRPr="00FE6EC6">
        <w:rPr>
          <w:rFonts w:ascii="Times New Roman" w:hAnsi="Times New Roman" w:cs="Times New Roman"/>
          <w:sz w:val="24"/>
          <w:szCs w:val="24"/>
        </w:rPr>
        <w:t xml:space="preserve"> sample specific databases based on</w:t>
      </w:r>
      <w:r w:rsidR="002E27D8" w:rsidRPr="00FE6EC6">
        <w:rPr>
          <w:rFonts w:ascii="Times New Roman" w:hAnsi="Times New Roman" w:cs="Times New Roman"/>
          <w:sz w:val="24"/>
          <w:szCs w:val="24"/>
        </w:rPr>
        <w:t xml:space="preserve"> </w:t>
      </w:r>
      <w:proofErr w:type="spellStart"/>
      <w:r w:rsidR="00F1537B" w:rsidRPr="00FE6EC6">
        <w:rPr>
          <w:rFonts w:ascii="Times New Roman" w:hAnsi="Times New Roman" w:cs="Times New Roman"/>
          <w:sz w:val="24"/>
          <w:szCs w:val="24"/>
        </w:rPr>
        <w:t>E</w:t>
      </w:r>
      <w:r w:rsidR="00B20E51">
        <w:rPr>
          <w:rFonts w:ascii="Times New Roman" w:hAnsi="Times New Roman" w:cs="Times New Roman"/>
          <w:sz w:val="24"/>
          <w:szCs w:val="24"/>
        </w:rPr>
        <w:t>nsembl</w:t>
      </w:r>
      <w:proofErr w:type="spellEnd"/>
      <w:r w:rsidR="002E27D8" w:rsidRPr="00FE6EC6">
        <w:rPr>
          <w:rFonts w:ascii="Times New Roman" w:hAnsi="Times New Roman" w:cs="Times New Roman"/>
          <w:sz w:val="24"/>
          <w:szCs w:val="24"/>
        </w:rPr>
        <w:t xml:space="preserve"> </w:t>
      </w:r>
      <w:r w:rsidR="00F1537B" w:rsidRPr="00FE6EC6">
        <w:rPr>
          <w:rFonts w:ascii="Times New Roman" w:hAnsi="Times New Roman" w:cs="Times New Roman"/>
          <w:sz w:val="24"/>
          <w:szCs w:val="24"/>
        </w:rPr>
        <w:t>or RefS</w:t>
      </w:r>
      <w:r w:rsidR="002E27D8" w:rsidRPr="00FE6EC6">
        <w:rPr>
          <w:rFonts w:ascii="Times New Roman" w:hAnsi="Times New Roman" w:cs="Times New Roman"/>
          <w:sz w:val="24"/>
          <w:szCs w:val="24"/>
        </w:rPr>
        <w:t xml:space="preserve">eq as a reference database.  </w:t>
      </w:r>
    </w:p>
    <w:p w:rsidR="004F0797" w:rsidRDefault="004F0797" w:rsidP="00373154">
      <w:pPr>
        <w:spacing w:line="360" w:lineRule="auto"/>
        <w:ind w:firstLine="720"/>
        <w:rPr>
          <w:rFonts w:ascii="Times New Roman" w:hAnsi="Times New Roman" w:cs="Times New Roman"/>
          <w:sz w:val="24"/>
          <w:szCs w:val="24"/>
        </w:rPr>
      </w:pPr>
      <w:r w:rsidRPr="00FE6EC6">
        <w:rPr>
          <w:rFonts w:ascii="Times New Roman" w:hAnsi="Times New Roman" w:cs="Times New Roman"/>
          <w:sz w:val="24"/>
          <w:szCs w:val="24"/>
        </w:rPr>
        <w:t xml:space="preserve">For the purposes of database creation, we considered all RNA-Seq junction predictions without taking into account the number of reads supporting each junction.  The reason behind this liberal inclusion was because we wanted the database to be complete, containing all possible </w:t>
      </w:r>
      <w:r w:rsidRPr="00FE6EC6">
        <w:rPr>
          <w:rFonts w:ascii="Times New Roman" w:hAnsi="Times New Roman" w:cs="Times New Roman"/>
          <w:sz w:val="24"/>
          <w:szCs w:val="24"/>
        </w:rPr>
        <w:lastRenderedPageBreak/>
        <w:t xml:space="preserve">proteomic changes, with the idea that the proteomic data can be used to filter through transcriptional false positives.  </w:t>
      </w:r>
      <w:r>
        <w:rPr>
          <w:rFonts w:ascii="Times New Roman" w:hAnsi="Times New Roman" w:cs="Times New Roman"/>
          <w:sz w:val="24"/>
          <w:szCs w:val="24"/>
        </w:rPr>
        <w:t>Upstream filtering of junctions</w:t>
      </w:r>
      <w:r w:rsidR="003853D3">
        <w:rPr>
          <w:rFonts w:ascii="Times New Roman" w:hAnsi="Times New Roman" w:cs="Times New Roman"/>
          <w:sz w:val="24"/>
          <w:szCs w:val="24"/>
        </w:rPr>
        <w:t xml:space="preserve"> and variants</w:t>
      </w:r>
      <w:r>
        <w:rPr>
          <w:rFonts w:ascii="Times New Roman" w:hAnsi="Times New Roman" w:cs="Times New Roman"/>
          <w:sz w:val="24"/>
          <w:szCs w:val="24"/>
        </w:rPr>
        <w:t xml:space="preserve"> based on read number can be used to reduce noise wit</w:t>
      </w:r>
      <w:r w:rsidR="00B84ECE">
        <w:rPr>
          <w:rFonts w:ascii="Times New Roman" w:hAnsi="Times New Roman" w:cs="Times New Roman"/>
          <w:sz w:val="24"/>
          <w:szCs w:val="24"/>
        </w:rPr>
        <w:t>hin the database and</w:t>
      </w:r>
      <w:r w:rsidR="00C23AE6">
        <w:rPr>
          <w:rFonts w:ascii="Times New Roman" w:hAnsi="Times New Roman" w:cs="Times New Roman"/>
          <w:sz w:val="24"/>
          <w:szCs w:val="24"/>
        </w:rPr>
        <w:t xml:space="preserve"> filtering based on 1000 genomes population frequencies or </w:t>
      </w:r>
      <w:proofErr w:type="spellStart"/>
      <w:r w:rsidR="00C23AE6">
        <w:rPr>
          <w:rFonts w:ascii="Times New Roman" w:hAnsi="Times New Roman" w:cs="Times New Roman"/>
          <w:sz w:val="24"/>
          <w:szCs w:val="24"/>
        </w:rPr>
        <w:t>db</w:t>
      </w:r>
      <w:r w:rsidR="00D46AE2">
        <w:rPr>
          <w:rFonts w:ascii="Times New Roman" w:hAnsi="Times New Roman" w:cs="Times New Roman"/>
          <w:sz w:val="24"/>
          <w:szCs w:val="24"/>
        </w:rPr>
        <w:t>SNP</w:t>
      </w:r>
      <w:proofErr w:type="spellEnd"/>
      <w:r w:rsidR="00C23AE6">
        <w:rPr>
          <w:rFonts w:ascii="Times New Roman" w:hAnsi="Times New Roman" w:cs="Times New Roman"/>
          <w:sz w:val="24"/>
          <w:szCs w:val="24"/>
        </w:rPr>
        <w:t xml:space="preserve"> identification can b</w:t>
      </w:r>
      <w:r w:rsidR="00B84ECE">
        <w:rPr>
          <w:rFonts w:ascii="Times New Roman" w:hAnsi="Times New Roman" w:cs="Times New Roman"/>
          <w:sz w:val="24"/>
          <w:szCs w:val="24"/>
        </w:rPr>
        <w:t>e used to remove known variants, depending on the require</w:t>
      </w:r>
      <w:r w:rsidR="00373154">
        <w:rPr>
          <w:rFonts w:ascii="Times New Roman" w:hAnsi="Times New Roman" w:cs="Times New Roman"/>
          <w:sz w:val="24"/>
          <w:szCs w:val="24"/>
        </w:rPr>
        <w:t xml:space="preserve">ments of the study. </w:t>
      </w:r>
    </w:p>
    <w:p w:rsidR="00C82B56" w:rsidRDefault="00C82B56" w:rsidP="00C82B56">
      <w:pPr>
        <w:spacing w:before="240" w:line="360" w:lineRule="auto"/>
        <w:ind w:firstLine="720"/>
        <w:rPr>
          <w:rFonts w:ascii="Times New Roman" w:hAnsi="Times New Roman" w:cs="Times New Roman"/>
          <w:sz w:val="24"/>
          <w:szCs w:val="24"/>
        </w:rPr>
      </w:pPr>
      <w:r w:rsidRPr="00FE6EC6">
        <w:rPr>
          <w:rFonts w:ascii="Times New Roman" w:hAnsi="Times New Roman" w:cs="Times New Roman"/>
          <w:sz w:val="24"/>
          <w:szCs w:val="24"/>
        </w:rPr>
        <w:t xml:space="preserve">Although our focus has been on the identification of novel proteins in cancer, the use of </w:t>
      </w:r>
      <w:r w:rsidR="00C5786C">
        <w:rPr>
          <w:rFonts w:ascii="Times New Roman" w:hAnsi="Times New Roman" w:cs="Times New Roman"/>
          <w:sz w:val="24"/>
          <w:szCs w:val="24"/>
        </w:rPr>
        <w:t>QUILTS</w:t>
      </w:r>
      <w:r w:rsidRPr="00FE6EC6">
        <w:rPr>
          <w:rFonts w:ascii="Times New Roman" w:hAnsi="Times New Roman" w:cs="Times New Roman"/>
          <w:sz w:val="24"/>
          <w:szCs w:val="24"/>
        </w:rPr>
        <w:t xml:space="preserve"> can be expanded into other fields requiring sequence-based proteomic </w:t>
      </w:r>
      <w:r w:rsidR="00D46AE2">
        <w:rPr>
          <w:rFonts w:ascii="Times New Roman" w:hAnsi="Times New Roman" w:cs="Times New Roman"/>
          <w:sz w:val="24"/>
          <w:szCs w:val="24"/>
        </w:rPr>
        <w:t>databases</w:t>
      </w:r>
      <w:r w:rsidRPr="00FE6EC6">
        <w:rPr>
          <w:rFonts w:ascii="Times New Roman" w:hAnsi="Times New Roman" w:cs="Times New Roman"/>
          <w:sz w:val="24"/>
          <w:szCs w:val="24"/>
        </w:rPr>
        <w:t>.  This includes improving the annotation of gene structure in organisms lacking well annotated reference proteomes. Similar techniques have been applied to the maize genome (</w:t>
      </w:r>
      <w:proofErr w:type="spellStart"/>
      <w:r w:rsidRPr="00FE6EC6">
        <w:rPr>
          <w:rFonts w:ascii="Times New Roman" w:hAnsi="Times New Roman" w:cs="Times New Roman"/>
          <w:i/>
          <w:sz w:val="24"/>
          <w:szCs w:val="24"/>
        </w:rPr>
        <w:t>Zea</w:t>
      </w:r>
      <w:proofErr w:type="spellEnd"/>
      <w:r w:rsidRPr="00FE6EC6">
        <w:rPr>
          <w:rFonts w:ascii="Times New Roman" w:hAnsi="Times New Roman" w:cs="Times New Roman"/>
          <w:i/>
          <w:sz w:val="24"/>
          <w:szCs w:val="24"/>
        </w:rPr>
        <w:t xml:space="preserve"> mays</w:t>
      </w:r>
      <w:r w:rsidRPr="00FE6EC6">
        <w:rPr>
          <w:rFonts w:ascii="Times New Roman" w:hAnsi="Times New Roman" w:cs="Times New Roman"/>
          <w:sz w:val="24"/>
          <w:szCs w:val="24"/>
        </w:rPr>
        <w:t>)</w:t>
      </w:r>
      <w:r w:rsidRPr="00FE6EC6">
        <w:rPr>
          <w:rFonts w:ascii="Times New Roman" w:hAnsi="Times New Roman" w:cs="Times New Roman"/>
          <w:i/>
          <w:sz w:val="24"/>
          <w:szCs w:val="24"/>
        </w:rPr>
        <w:t xml:space="preserve"> </w:t>
      </w:r>
      <w:r w:rsidRPr="00FE6EC6">
        <w:rPr>
          <w:rFonts w:ascii="Times New Roman" w:hAnsi="Times New Roman" w:cs="Times New Roman"/>
          <w:sz w:val="24"/>
          <w:szCs w:val="24"/>
        </w:rPr>
        <w:t>using splice graph methodology</w:t>
      </w:r>
      <w:r w:rsidRPr="00FE6EC6">
        <w:rPr>
          <w:rFonts w:ascii="Times New Roman" w:hAnsi="Times New Roman" w:cs="Times New Roman"/>
          <w:i/>
          <w:sz w:val="24"/>
          <w:szCs w:val="24"/>
        </w:rPr>
        <w:t xml:space="preserve"> </w:t>
      </w:r>
      <w:r w:rsidR="005A4224" w:rsidRPr="00FE6EC6">
        <w:rPr>
          <w:rFonts w:ascii="Times New Roman" w:hAnsi="Times New Roman" w:cs="Times New Roman"/>
          <w:sz w:val="24"/>
          <w:szCs w:val="24"/>
        </w:rPr>
        <w:fldChar w:fldCharType="begin"/>
      </w:r>
      <w:r w:rsidR="00D95C2D">
        <w:rPr>
          <w:rFonts w:ascii="Times New Roman" w:hAnsi="Times New Roman" w:cs="Times New Roman"/>
          <w:sz w:val="24"/>
          <w:szCs w:val="24"/>
        </w:rPr>
        <w:instrText xml:space="preserve"> ADDIN EN.CITE &lt;EndNote&gt;&lt;Cite&gt;&lt;Author&gt;Castellana&lt;/Author&gt;&lt;Year&gt;2013&lt;/Year&gt;&lt;RecNum&gt;23&lt;/RecNum&gt;&lt;DisplayText&gt;(14)&lt;/DisplayText&gt;&lt;record&gt;&lt;rec-number&gt;23&lt;/rec-number&gt;&lt;foreign-keys&gt;&lt;key app="EN" db-id="zvadr2d0m9xxe2exwpcp252xsx0s5xtd5xpz"&gt;23&lt;/key&gt;&lt;/foreign-keys&gt;&lt;ref-type name="Journal Article"&gt;17&lt;/ref-type&gt;&lt;contributors&gt;&lt;authors&gt;&lt;author&gt;Castellana, N. E.&lt;/author&gt;&lt;author&gt;Shen, Z.&lt;/author&gt;&lt;author&gt;He, Y.&lt;/author&gt;&lt;author&gt;Walley, J. W.&lt;/author&gt;&lt;author&gt;Cassidy, C. J.&lt;/author&gt;&lt;author&gt;Briggs, S. P.&lt;/author&gt;&lt;author&gt;Bafna, V.&lt;/author&gt;&lt;/authors&gt;&lt;/contributors&gt;&lt;auth-address&gt;University of California, San Diego, United States.&lt;/auth-address&gt;&lt;titles&gt;&lt;title&gt;An Automated Proteogenomic Method Utilizes Mass Spectrometry to Reveal Novel Genes in Zea mays&lt;/title&gt;&lt;secondary-title&gt;Mol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MCP&lt;/abbr-1&gt;&lt;/alt-periodical&gt;&lt;edition&gt;2013/10/22&lt;/edition&gt;&lt;dates&gt;&lt;year&gt;2013&lt;/year&gt;&lt;pub-dates&gt;&lt;date&gt;Oct 18&lt;/date&gt;&lt;/pub-dates&gt;&lt;/dates&gt;&lt;isbn&gt;1535-9484 (Electronic)&amp;#xD;1535-9476 (Linking)&lt;/isbn&gt;&lt;accession-num&gt;24142994&lt;/accession-num&gt;&lt;urls&gt;&lt;related-urls&gt;&lt;url&gt;http://www.ncbi.nlm.nih.gov/pubmed/24142994&lt;/url&gt;&lt;/related-urls&gt;&lt;/urls&gt;&lt;electronic-resource-num&gt;10.1074/mcp.M113.031260&lt;/electronic-resource-num&gt;&lt;language&gt;Eng&lt;/language&gt;&lt;/record&gt;&lt;/Cite&gt;&lt;/EndNote&gt;</w:instrText>
      </w:r>
      <w:r w:rsidR="005A4224" w:rsidRPr="00FE6EC6">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14" w:tooltip="Castellana, 2013 #23" w:history="1">
        <w:r w:rsidR="00D95C2D">
          <w:rPr>
            <w:rFonts w:ascii="Times New Roman" w:hAnsi="Times New Roman" w:cs="Times New Roman"/>
            <w:noProof/>
            <w:sz w:val="24"/>
            <w:szCs w:val="24"/>
          </w:rPr>
          <w:t>14</w:t>
        </w:r>
      </w:hyperlink>
      <w:r w:rsidR="00D95C2D">
        <w:rPr>
          <w:rFonts w:ascii="Times New Roman" w:hAnsi="Times New Roman" w:cs="Times New Roman"/>
          <w:noProof/>
          <w:sz w:val="24"/>
          <w:szCs w:val="24"/>
        </w:rPr>
        <w:t>)</w:t>
      </w:r>
      <w:r w:rsidR="005A4224" w:rsidRPr="00FE6EC6">
        <w:rPr>
          <w:rFonts w:ascii="Times New Roman" w:hAnsi="Times New Roman" w:cs="Times New Roman"/>
          <w:sz w:val="24"/>
          <w:szCs w:val="24"/>
        </w:rPr>
        <w:fldChar w:fldCharType="end"/>
      </w:r>
      <w:r w:rsidRPr="00FE6EC6">
        <w:rPr>
          <w:rFonts w:ascii="Times New Roman" w:hAnsi="Times New Roman" w:cs="Times New Roman"/>
          <w:sz w:val="24"/>
          <w:szCs w:val="24"/>
        </w:rPr>
        <w:t xml:space="preserve"> and can be expanded to include other understudied organisms.    Additionally, we plan to implement </w:t>
      </w:r>
      <w:r w:rsidR="00C5786C">
        <w:rPr>
          <w:rFonts w:ascii="Times New Roman" w:hAnsi="Times New Roman" w:cs="Times New Roman"/>
          <w:sz w:val="24"/>
          <w:szCs w:val="24"/>
        </w:rPr>
        <w:t>QUILTS</w:t>
      </w:r>
      <w:r w:rsidRPr="00FE6EC6">
        <w:rPr>
          <w:rFonts w:ascii="Times New Roman" w:hAnsi="Times New Roman" w:cs="Times New Roman"/>
          <w:sz w:val="24"/>
          <w:szCs w:val="24"/>
        </w:rPr>
        <w:t xml:space="preserve"> database creation in studies focused on antibody discovery and venom proteomics, both of which require custom databases due to their </w:t>
      </w:r>
      <w:proofErr w:type="spellStart"/>
      <w:r w:rsidRPr="00FE6EC6">
        <w:rPr>
          <w:rFonts w:ascii="Times New Roman" w:hAnsi="Times New Roman" w:cs="Times New Roman"/>
          <w:sz w:val="24"/>
          <w:szCs w:val="24"/>
        </w:rPr>
        <w:t>hypervariability</w:t>
      </w:r>
      <w:proofErr w:type="spellEnd"/>
      <w:r w:rsidRPr="00FE6EC6">
        <w:rPr>
          <w:rFonts w:ascii="Times New Roman" w:hAnsi="Times New Roman" w:cs="Times New Roman"/>
          <w:sz w:val="24"/>
          <w:szCs w:val="24"/>
        </w:rPr>
        <w:t xml:space="preserve"> through recurrent gene recombination </w:t>
      </w:r>
      <w:r w:rsidR="005A4224" w:rsidRPr="00FE6EC6">
        <w:rPr>
          <w:rFonts w:ascii="Times New Roman" w:hAnsi="Times New Roman" w:cs="Times New Roman"/>
          <w:sz w:val="24"/>
          <w:szCs w:val="24"/>
        </w:rPr>
        <w:fldChar w:fldCharType="begin">
          <w:fldData xml:space="preserve">PEVuZE5vdGU+PENpdGU+PEF1dGhvcj5GaXNjaGVyPC9BdXRob3I+PFllYXI+MjAxMTwvWWVhcj48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</w:fldData>
        </w:fldChar>
      </w:r>
      <w:r w:rsidR="00D95C2D">
        <w:rPr>
          <w:rFonts w:ascii="Times New Roman" w:hAnsi="Times New Roman" w:cs="Times New Roman"/>
          <w:sz w:val="24"/>
          <w:szCs w:val="24"/>
        </w:rPr>
        <w:instrText xml:space="preserve"> ADDIN EN.CITE </w:instrText>
      </w:r>
      <w:r w:rsidR="005A4224">
        <w:rPr>
          <w:rFonts w:ascii="Times New Roman" w:hAnsi="Times New Roman" w:cs="Times New Roman"/>
          <w:sz w:val="24"/>
          <w:szCs w:val="24"/>
        </w:rPr>
        <w:fldChar w:fldCharType="begin">
          <w:fldData xml:space="preserve">PEVuZE5vdGU+PENpdGU+PEF1dGhvcj5GaXNjaGVyPC9BdXRob3I+PFllYXI+MjAxMTwvWWVhcj48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</w:fldData>
        </w:fldChar>
      </w:r>
      <w:r w:rsidR="00D95C2D">
        <w:rPr>
          <w:rFonts w:ascii="Times New Roman" w:hAnsi="Times New Roman" w:cs="Times New Roman"/>
          <w:sz w:val="24"/>
          <w:szCs w:val="24"/>
        </w:rPr>
        <w:instrText xml:space="preserve"> ADDIN EN.CITE.DATA </w:instrText>
      </w:r>
      <w:r w:rsidR="005A4224">
        <w:rPr>
          <w:rFonts w:ascii="Times New Roman" w:hAnsi="Times New Roman" w:cs="Times New Roman"/>
          <w:sz w:val="24"/>
          <w:szCs w:val="24"/>
        </w:rPr>
      </w:r>
      <w:r w:rsidR="005A4224">
        <w:rPr>
          <w:rFonts w:ascii="Times New Roman" w:hAnsi="Times New Roman" w:cs="Times New Roman"/>
          <w:sz w:val="24"/>
          <w:szCs w:val="24"/>
        </w:rPr>
        <w:fldChar w:fldCharType="end"/>
      </w:r>
      <w:r w:rsidR="005A4224" w:rsidRPr="00FE6EC6">
        <w:rPr>
          <w:rFonts w:ascii="Times New Roman" w:hAnsi="Times New Roman" w:cs="Times New Roman"/>
          <w:sz w:val="24"/>
          <w:szCs w:val="24"/>
        </w:rPr>
      </w:r>
      <w:r w:rsidR="005A4224" w:rsidRPr="00FE6EC6">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52" w:tooltip="Fischer, 2011 #30" w:history="1">
        <w:r w:rsidR="00D95C2D">
          <w:rPr>
            <w:rFonts w:ascii="Times New Roman" w:hAnsi="Times New Roman" w:cs="Times New Roman"/>
            <w:noProof/>
            <w:sz w:val="24"/>
            <w:szCs w:val="24"/>
          </w:rPr>
          <w:t>52-57</w:t>
        </w:r>
      </w:hyperlink>
      <w:r w:rsidR="00D95C2D">
        <w:rPr>
          <w:rFonts w:ascii="Times New Roman" w:hAnsi="Times New Roman" w:cs="Times New Roman"/>
          <w:noProof/>
          <w:sz w:val="24"/>
          <w:szCs w:val="24"/>
        </w:rPr>
        <w:t>)</w:t>
      </w:r>
      <w:r w:rsidR="005A4224" w:rsidRPr="00FE6EC6">
        <w:rPr>
          <w:rFonts w:ascii="Times New Roman" w:hAnsi="Times New Roman" w:cs="Times New Roman"/>
          <w:sz w:val="24"/>
          <w:szCs w:val="24"/>
        </w:rPr>
        <w:fldChar w:fldCharType="end"/>
      </w:r>
      <w:r w:rsidRPr="00FE6EC6">
        <w:rPr>
          <w:rFonts w:ascii="Times New Roman" w:hAnsi="Times New Roman" w:cs="Times New Roman"/>
          <w:sz w:val="24"/>
          <w:szCs w:val="24"/>
        </w:rPr>
        <w:t xml:space="preserve">. </w:t>
      </w:r>
      <w:r w:rsidR="00060F92">
        <w:rPr>
          <w:rFonts w:ascii="Times New Roman" w:hAnsi="Times New Roman" w:cs="Times New Roman"/>
          <w:sz w:val="24"/>
          <w:szCs w:val="24"/>
        </w:rPr>
        <w:t xml:space="preserve"> </w:t>
      </w:r>
      <w:r w:rsidRPr="00FE6EC6">
        <w:rPr>
          <w:rFonts w:ascii="Times New Roman" w:hAnsi="Times New Roman" w:cs="Times New Roman"/>
          <w:sz w:val="24"/>
          <w:szCs w:val="24"/>
        </w:rPr>
        <w:t>Lastly, RNA-processing and post-transcriptional modification have been shown to play an important role in neural plasticity and synapse formation (See Review</w:t>
      </w:r>
      <w:r w:rsidR="005A4224" w:rsidRPr="00FE6EC6">
        <w:rPr>
          <w:rFonts w:ascii="Times New Roman" w:hAnsi="Times New Roman" w:cs="Times New Roman"/>
          <w:sz w:val="24"/>
          <w:szCs w:val="24"/>
        </w:rPr>
        <w:fldChar w:fldCharType="begin"/>
      </w:r>
      <w:r w:rsidR="00D95C2D">
        <w:rPr>
          <w:rFonts w:ascii="Times New Roman" w:hAnsi="Times New Roman" w:cs="Times New Roman"/>
          <w:sz w:val="24"/>
          <w:szCs w:val="24"/>
        </w:rPr>
        <w:instrText xml:space="preserve"> ADDIN EN.CITE &lt;EndNote&gt;&lt;Cite&gt;&lt;Author&gt;Kiebler&lt;/Author&gt;&lt;Year&gt;2013&lt;/Year&gt;&lt;RecNum&gt;24&lt;/RecNum&gt;&lt;DisplayText&gt;(58)&lt;/DisplayText&gt;&lt;record&gt;&lt;rec-number&gt;24&lt;/rec-number&gt;&lt;foreign-keys&gt;&lt;key app="EN" db-id="zvadr2d0m9xxe2exwpcp252xsx0s5xtd5xpz"&gt;24&lt;/key&gt;&lt;/foreign-keys&gt;&lt;ref-type name="Journal Article"&gt;17&lt;/ref-type&gt;&lt;contributors&gt;&lt;authors&gt;&lt;author&gt;Kiebler, M. A.&lt;/author&gt;&lt;author&gt;Scheiffele, P.&lt;/author&gt;&lt;author&gt;Ule, J.&lt;/author&gt;&lt;/authors&gt;&lt;/contributors&gt;&lt;auth-address&gt;Department for Anatomy and Cell Biology, Ludwig Maximilian University Munich, Germany.&lt;/auth-address&gt;&lt;titles&gt;&lt;title&gt;What, where, and when: the importance of post-transcriptional regulation in the brain&lt;/title&gt;&lt;secondary-title&gt;Front Neurosci&lt;/secondary-title&gt;&lt;alt-title&gt;Frontiers in neuroscience&lt;/alt-title&gt;&lt;/titles&gt;&lt;periodical&gt;&lt;full-title&gt;Front Neurosci&lt;/full-title&gt;&lt;abbr-1&gt;Frontiers in neuroscience&lt;/abbr-1&gt;&lt;/periodical&gt;&lt;alt-periodical&gt;&lt;full-title&gt;Front Neurosci&lt;/full-title&gt;&lt;abbr-1&gt;Frontiers in neuroscience&lt;/abbr-1&gt;&lt;/alt-periodical&gt;&lt;pages&gt;192&lt;/pages&gt;&lt;volume&gt;7&lt;/volume&gt;&lt;edition&gt;2013/11/07&lt;/edition&gt;&lt;dates&gt;&lt;year&gt;2013&lt;/year&gt;&lt;/dates&gt;&lt;isbn&gt;1662-4548 (Print)&amp;#xD;1662-453X (Linking)&lt;/isbn&gt;&lt;accession-num&gt;24194693&lt;/accession-num&gt;&lt;urls&gt;&lt;related-urls&gt;&lt;url&gt;http://www.ncbi.nlm.nih.gov/pubmed/24194693&lt;/url&gt;&lt;/related-urls&gt;&lt;/urls&gt;&lt;custom2&gt;3810603&lt;/custom2&gt;&lt;electronic-resource-num&gt;10.3389/fnins.2013.00192&lt;/electronic-resource-num&gt;&lt;language&gt;eng&lt;/language&gt;&lt;/record&gt;&lt;/Cite&gt;&lt;/EndNote&gt;</w:instrText>
      </w:r>
      <w:r w:rsidR="005A4224" w:rsidRPr="00FE6EC6">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58" w:tooltip="Kiebler, 2013 #24" w:history="1">
        <w:r w:rsidR="00D95C2D">
          <w:rPr>
            <w:rFonts w:ascii="Times New Roman" w:hAnsi="Times New Roman" w:cs="Times New Roman"/>
            <w:noProof/>
            <w:sz w:val="24"/>
            <w:szCs w:val="24"/>
          </w:rPr>
          <w:t>58</w:t>
        </w:r>
      </w:hyperlink>
      <w:r w:rsidR="00D95C2D">
        <w:rPr>
          <w:rFonts w:ascii="Times New Roman" w:hAnsi="Times New Roman" w:cs="Times New Roman"/>
          <w:noProof/>
          <w:sz w:val="24"/>
          <w:szCs w:val="24"/>
        </w:rPr>
        <w:t>)</w:t>
      </w:r>
      <w:r w:rsidR="005A4224" w:rsidRPr="00FE6EC6">
        <w:rPr>
          <w:rFonts w:ascii="Times New Roman" w:hAnsi="Times New Roman" w:cs="Times New Roman"/>
          <w:sz w:val="24"/>
          <w:szCs w:val="24"/>
        </w:rPr>
        <w:fldChar w:fldCharType="end"/>
      </w:r>
      <w:r w:rsidRPr="00FE6EC6">
        <w:rPr>
          <w:rFonts w:ascii="Times New Roman" w:hAnsi="Times New Roman" w:cs="Times New Roman"/>
          <w:sz w:val="24"/>
          <w:szCs w:val="24"/>
        </w:rPr>
        <w:t>).  Sequencing-based protein databases can help to elucidate the effects of this RNA-editing on the brain proteome and in turn, it</w:t>
      </w:r>
      <w:r>
        <w:rPr>
          <w:rFonts w:ascii="Times New Roman" w:hAnsi="Times New Roman" w:cs="Times New Roman"/>
          <w:sz w:val="24"/>
          <w:szCs w:val="24"/>
        </w:rPr>
        <w:t>s role in neuronal development.</w:t>
      </w:r>
    </w:p>
    <w:p w:rsidR="00710490" w:rsidRDefault="00C5786C" w:rsidP="00383B1F">
      <w:pPr>
        <w:spacing w:before="240" w:line="360" w:lineRule="auto"/>
        <w:ind w:firstLine="720"/>
        <w:rPr>
          <w:rFonts w:ascii="Times New Roman" w:hAnsi="Times New Roman" w:cs="Times New Roman"/>
          <w:sz w:val="24"/>
          <w:szCs w:val="24"/>
        </w:rPr>
      </w:pPr>
      <w:proofErr w:type="gramStart"/>
      <w:r w:rsidRPr="000C747A">
        <w:rPr>
          <w:rFonts w:ascii="Times New Roman" w:hAnsi="Times New Roman" w:cs="Times New Roman"/>
          <w:sz w:val="24"/>
          <w:szCs w:val="24"/>
        </w:rPr>
        <w:t>QUILTS</w:t>
      </w:r>
      <w:r w:rsidR="00031C96">
        <w:rPr>
          <w:rFonts w:ascii="Times New Roman" w:hAnsi="Times New Roman" w:cs="Times New Roman"/>
          <w:sz w:val="24"/>
          <w:szCs w:val="24"/>
        </w:rPr>
        <w:t xml:space="preserve"> </w:t>
      </w:r>
      <w:r w:rsidR="003853D3" w:rsidRPr="000C747A">
        <w:rPr>
          <w:rFonts w:ascii="Times New Roman" w:hAnsi="Times New Roman" w:cs="Times New Roman"/>
          <w:sz w:val="24"/>
          <w:szCs w:val="24"/>
        </w:rPr>
        <w:t>is</w:t>
      </w:r>
      <w:proofErr w:type="gramEnd"/>
      <w:r w:rsidR="003853D3" w:rsidRPr="000C747A">
        <w:rPr>
          <w:rFonts w:ascii="Times New Roman" w:hAnsi="Times New Roman" w:cs="Times New Roman"/>
          <w:sz w:val="24"/>
          <w:szCs w:val="24"/>
        </w:rPr>
        <w:t xml:space="preserve"> freely available for </w:t>
      </w:r>
      <w:r w:rsidR="000C747A" w:rsidRPr="000C747A">
        <w:rPr>
          <w:rFonts w:ascii="Times New Roman" w:hAnsi="Times New Roman" w:cs="Times New Roman"/>
          <w:sz w:val="24"/>
          <w:szCs w:val="24"/>
        </w:rPr>
        <w:t xml:space="preserve">public </w:t>
      </w:r>
      <w:r w:rsidR="003853D3" w:rsidRPr="000C747A">
        <w:rPr>
          <w:rFonts w:ascii="Times New Roman" w:hAnsi="Times New Roman" w:cs="Times New Roman"/>
          <w:sz w:val="24"/>
          <w:szCs w:val="24"/>
        </w:rPr>
        <w:t xml:space="preserve">use at </w:t>
      </w:r>
      <w:r w:rsidR="00F74371" w:rsidRPr="00F74371">
        <w:rPr>
          <w:rFonts w:ascii="Times New Roman" w:hAnsi="Times New Roman" w:cs="Times New Roman"/>
          <w:sz w:val="24"/>
          <w:szCs w:val="24"/>
        </w:rPr>
        <w:t>quilts.fenyolab.org</w:t>
      </w:r>
      <w:r w:rsidR="000C747A">
        <w:rPr>
          <w:rFonts w:ascii="Times New Roman" w:hAnsi="Times New Roman" w:cs="Times New Roman"/>
          <w:sz w:val="24"/>
          <w:szCs w:val="24"/>
        </w:rPr>
        <w:t xml:space="preserve">, with the option of including intron/exon boundary </w:t>
      </w:r>
      <w:r w:rsidR="0081005B" w:rsidRPr="000C747A">
        <w:rPr>
          <w:rFonts w:ascii="Times New Roman" w:hAnsi="Times New Roman" w:cs="Times New Roman"/>
          <w:sz w:val="24"/>
          <w:szCs w:val="24"/>
        </w:rPr>
        <w:t xml:space="preserve">information, variant calls and/or fusion genes to create protein sequence databases for tandem MS identification.  </w:t>
      </w:r>
      <w:r w:rsidR="00383B1F" w:rsidRPr="000C747A">
        <w:rPr>
          <w:rFonts w:ascii="Times New Roman" w:hAnsi="Times New Roman" w:cs="Times New Roman"/>
          <w:sz w:val="24"/>
          <w:szCs w:val="24"/>
        </w:rPr>
        <w:t>The</w:t>
      </w:r>
      <w:r w:rsidR="000C747A" w:rsidRPr="000C747A">
        <w:rPr>
          <w:rFonts w:ascii="Times New Roman" w:hAnsi="Times New Roman" w:cs="Times New Roman"/>
          <w:sz w:val="24"/>
          <w:szCs w:val="24"/>
        </w:rPr>
        <w:t xml:space="preserve"> database output</w:t>
      </w:r>
      <w:r w:rsidR="00383B1F" w:rsidRPr="000C747A">
        <w:rPr>
          <w:rFonts w:ascii="Times New Roman" w:hAnsi="Times New Roman" w:cs="Times New Roman"/>
          <w:sz w:val="24"/>
          <w:szCs w:val="24"/>
        </w:rPr>
        <w:t xml:space="preserve"> can </w:t>
      </w:r>
      <w:r w:rsidR="000C747A" w:rsidRPr="000C747A">
        <w:rPr>
          <w:rFonts w:ascii="Times New Roman" w:hAnsi="Times New Roman" w:cs="Times New Roman"/>
          <w:sz w:val="24"/>
          <w:szCs w:val="24"/>
        </w:rPr>
        <w:t xml:space="preserve">then </w:t>
      </w:r>
      <w:r w:rsidR="00383B1F" w:rsidRPr="000C747A">
        <w:rPr>
          <w:rFonts w:ascii="Times New Roman" w:hAnsi="Times New Roman" w:cs="Times New Roman"/>
          <w:sz w:val="24"/>
          <w:szCs w:val="24"/>
        </w:rPr>
        <w:t xml:space="preserve">be used for novel, tumor specific peptide identification, informing both cancer biology and drug targeting.  Further, QUILTS adds yet another layer of available data into the personalized medicine pipeline, supplementing the </w:t>
      </w:r>
      <w:r w:rsidR="00AF766A">
        <w:rPr>
          <w:rFonts w:ascii="Times New Roman" w:hAnsi="Times New Roman" w:cs="Times New Roman"/>
          <w:sz w:val="24"/>
          <w:szCs w:val="24"/>
        </w:rPr>
        <w:t>expansive</w:t>
      </w:r>
      <w:r w:rsidR="00383B1F" w:rsidRPr="000C747A">
        <w:rPr>
          <w:rFonts w:ascii="Times New Roman" w:hAnsi="Times New Roman" w:cs="Times New Roman"/>
          <w:sz w:val="24"/>
          <w:szCs w:val="24"/>
        </w:rPr>
        <w:t xml:space="preserve"> genomic and transcriptomic analysis </w:t>
      </w:r>
      <w:r w:rsidR="000C747A">
        <w:rPr>
          <w:rFonts w:ascii="Times New Roman" w:hAnsi="Times New Roman" w:cs="Times New Roman"/>
          <w:sz w:val="24"/>
          <w:szCs w:val="24"/>
        </w:rPr>
        <w:t xml:space="preserve">which has been collected over the past decade.  </w:t>
      </w:r>
      <w:r w:rsidR="00383B1F">
        <w:rPr>
          <w:rFonts w:ascii="Times New Roman" w:hAnsi="Times New Roman" w:cs="Times New Roman"/>
          <w:sz w:val="24"/>
          <w:szCs w:val="24"/>
        </w:rPr>
        <w:t xml:space="preserve"> </w:t>
      </w:r>
    </w:p>
    <w:p w:rsidR="00686841" w:rsidRDefault="00686841" w:rsidP="00686841">
      <w:pPr>
        <w:spacing w:line="360" w:lineRule="auto"/>
        <w:rPr>
          <w:rFonts w:ascii="Times New Roman" w:hAnsi="Times New Roman" w:cs="Times New Roman"/>
          <w:b/>
          <w:sz w:val="24"/>
          <w:szCs w:val="24"/>
        </w:rPr>
      </w:pPr>
      <w:r>
        <w:rPr>
          <w:rFonts w:ascii="Times New Roman" w:hAnsi="Times New Roman" w:cs="Times New Roman"/>
          <w:b/>
          <w:sz w:val="24"/>
          <w:szCs w:val="24"/>
        </w:rPr>
        <w:t>ACKNOWLEDGMENTS</w:t>
      </w:r>
    </w:p>
    <w:p w:rsidR="00686841" w:rsidRDefault="00686841" w:rsidP="00686841">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work was supported by funding provided by the National Institutes of Health through grant CA160035 and contract S13-068 from SAIC.  </w:t>
      </w:r>
      <w:r w:rsidRPr="007B62F4">
        <w:rPr>
          <w:rFonts w:ascii="Times New Roman" w:hAnsi="Times New Roman" w:cs="Times New Roman"/>
          <w:bCs/>
          <w:iCs/>
          <w:sz w:val="24"/>
          <w:szCs w:val="24"/>
          <w:shd w:val="clear" w:color="auto" w:fill="FFFFFF"/>
        </w:rPr>
        <w:t xml:space="preserve">This work has utilized computing resources at the High Performance Computing Facility of the Center for Health Informatics and Bioinformatics at the New York University </w:t>
      </w:r>
      <w:proofErr w:type="spellStart"/>
      <w:r w:rsidRPr="007B62F4">
        <w:rPr>
          <w:rFonts w:ascii="Times New Roman" w:hAnsi="Times New Roman" w:cs="Times New Roman"/>
          <w:bCs/>
          <w:iCs/>
          <w:sz w:val="24"/>
          <w:szCs w:val="24"/>
          <w:shd w:val="clear" w:color="auto" w:fill="FFFFFF"/>
        </w:rPr>
        <w:t>Langone</w:t>
      </w:r>
      <w:proofErr w:type="spellEnd"/>
      <w:r w:rsidRPr="007B62F4">
        <w:rPr>
          <w:rFonts w:ascii="Times New Roman" w:hAnsi="Times New Roman" w:cs="Times New Roman"/>
          <w:bCs/>
          <w:iCs/>
          <w:sz w:val="24"/>
          <w:szCs w:val="24"/>
          <w:shd w:val="clear" w:color="auto" w:fill="FFFFFF"/>
        </w:rPr>
        <w:t xml:space="preserve"> Medical Center.</w:t>
      </w:r>
    </w:p>
    <w:p w:rsidR="00E02B12" w:rsidRPr="00FE6EC6" w:rsidRDefault="00E02B12" w:rsidP="001F3519">
      <w:pPr>
        <w:spacing w:line="360" w:lineRule="auto"/>
        <w:rPr>
          <w:rFonts w:ascii="Times New Roman" w:hAnsi="Times New Roman" w:cs="Times New Roman"/>
          <w:b/>
          <w:sz w:val="24"/>
          <w:szCs w:val="24"/>
        </w:rPr>
      </w:pPr>
      <w:r w:rsidRPr="00FE6EC6">
        <w:rPr>
          <w:rFonts w:ascii="Times New Roman" w:hAnsi="Times New Roman" w:cs="Times New Roman"/>
          <w:b/>
          <w:sz w:val="24"/>
          <w:szCs w:val="24"/>
        </w:rPr>
        <w:lastRenderedPageBreak/>
        <w:t>REFERENCES</w:t>
      </w:r>
    </w:p>
    <w:p w:rsidR="00D95C2D" w:rsidRDefault="005A4224" w:rsidP="00D95C2D">
      <w:pPr>
        <w:spacing w:after="0" w:line="240" w:lineRule="auto"/>
        <w:ind w:left="720" w:hanging="720"/>
        <w:rPr>
          <w:rFonts w:ascii="Times New Roman" w:hAnsi="Times New Roman" w:cs="Times New Roman"/>
          <w:noProof/>
          <w:sz w:val="24"/>
          <w:szCs w:val="24"/>
        </w:rPr>
      </w:pPr>
      <w:r w:rsidRPr="00FE6EC6">
        <w:rPr>
          <w:rFonts w:ascii="Times New Roman" w:hAnsi="Times New Roman" w:cs="Times New Roman"/>
          <w:sz w:val="24"/>
          <w:szCs w:val="24"/>
        </w:rPr>
        <w:fldChar w:fldCharType="begin"/>
      </w:r>
      <w:r w:rsidR="00BE3224" w:rsidRPr="00FE6EC6">
        <w:rPr>
          <w:rFonts w:ascii="Times New Roman" w:hAnsi="Times New Roman" w:cs="Times New Roman"/>
          <w:sz w:val="24"/>
          <w:szCs w:val="24"/>
        </w:rPr>
        <w:instrText xml:space="preserve"> ADDIN EN.REFLIST </w:instrText>
      </w:r>
      <w:r w:rsidRPr="00FE6EC6">
        <w:rPr>
          <w:rFonts w:ascii="Times New Roman" w:hAnsi="Times New Roman" w:cs="Times New Roman"/>
          <w:sz w:val="24"/>
          <w:szCs w:val="24"/>
        </w:rPr>
        <w:fldChar w:fldCharType="separate"/>
      </w:r>
      <w:bookmarkStart w:id="37" w:name="_ENREF_1"/>
      <w:r w:rsidR="00D95C2D">
        <w:rPr>
          <w:rFonts w:ascii="Times New Roman" w:hAnsi="Times New Roman" w:cs="Times New Roman"/>
          <w:noProof/>
          <w:sz w:val="24"/>
          <w:szCs w:val="24"/>
        </w:rPr>
        <w:t>1.</w:t>
      </w:r>
      <w:r w:rsidR="00D95C2D">
        <w:rPr>
          <w:rFonts w:ascii="Times New Roman" w:hAnsi="Times New Roman" w:cs="Times New Roman"/>
          <w:noProof/>
          <w:sz w:val="24"/>
          <w:szCs w:val="24"/>
        </w:rPr>
        <w:tab/>
        <w:t xml:space="preserve">TCGA (2011) Integrated genomic analyses of ovarian carcinoma. </w:t>
      </w:r>
      <w:r w:rsidR="00D95C2D" w:rsidRPr="00D95C2D">
        <w:rPr>
          <w:rFonts w:ascii="Times New Roman" w:hAnsi="Times New Roman" w:cs="Times New Roman"/>
          <w:i/>
          <w:noProof/>
          <w:sz w:val="24"/>
          <w:szCs w:val="24"/>
        </w:rPr>
        <w:t>Nature</w:t>
      </w:r>
      <w:r w:rsidR="00D95C2D">
        <w:rPr>
          <w:rFonts w:ascii="Times New Roman" w:hAnsi="Times New Roman" w:cs="Times New Roman"/>
          <w:noProof/>
          <w:sz w:val="24"/>
          <w:szCs w:val="24"/>
        </w:rPr>
        <w:t xml:space="preserve"> </w:t>
      </w:r>
      <w:r w:rsidR="00D95C2D" w:rsidRPr="00D95C2D">
        <w:rPr>
          <w:rFonts w:ascii="Times New Roman" w:hAnsi="Times New Roman" w:cs="Times New Roman"/>
          <w:b/>
          <w:noProof/>
          <w:sz w:val="24"/>
          <w:szCs w:val="24"/>
        </w:rPr>
        <w:t>474</w:t>
      </w:r>
      <w:r w:rsidR="00D95C2D">
        <w:rPr>
          <w:rFonts w:ascii="Times New Roman" w:hAnsi="Times New Roman" w:cs="Times New Roman"/>
          <w:noProof/>
          <w:sz w:val="24"/>
          <w:szCs w:val="24"/>
        </w:rPr>
        <w:t>, 609-615</w:t>
      </w:r>
      <w:bookmarkEnd w:id="37"/>
    </w:p>
    <w:p w:rsidR="00D95C2D" w:rsidRPr="00D95C2D" w:rsidRDefault="00D95C2D" w:rsidP="00D95C2D">
      <w:pPr>
        <w:spacing w:after="0" w:line="240" w:lineRule="auto"/>
        <w:ind w:left="720" w:hanging="720"/>
        <w:rPr>
          <w:rFonts w:ascii="Times New Roman" w:hAnsi="Times New Roman" w:cs="Times New Roman"/>
          <w:b/>
          <w:noProof/>
          <w:sz w:val="24"/>
          <w:szCs w:val="24"/>
        </w:rPr>
      </w:pPr>
      <w:bookmarkStart w:id="38" w:name="_ENREF_2"/>
      <w:r>
        <w:rPr>
          <w:rFonts w:ascii="Times New Roman" w:hAnsi="Times New Roman" w:cs="Times New Roman"/>
          <w:noProof/>
          <w:sz w:val="24"/>
          <w:szCs w:val="24"/>
        </w:rPr>
        <w:t>2.</w:t>
      </w:r>
      <w:r>
        <w:rPr>
          <w:rFonts w:ascii="Times New Roman" w:hAnsi="Times New Roman" w:cs="Times New Roman"/>
          <w:noProof/>
          <w:sz w:val="24"/>
          <w:szCs w:val="24"/>
        </w:rPr>
        <w:tab/>
        <w:t xml:space="preserve">Tameru, B., Nganwa, D., Bogale, A., Robnett, V., and Habtemariam, T. (2012) The Role of Computational Epidemiology and Risk Analysis in the Fight Against HIV/AIDS. </w:t>
      </w:r>
      <w:r w:rsidRPr="00D95C2D">
        <w:rPr>
          <w:rFonts w:ascii="Times New Roman" w:hAnsi="Times New Roman" w:cs="Times New Roman"/>
          <w:i/>
          <w:noProof/>
          <w:sz w:val="24"/>
          <w:szCs w:val="24"/>
        </w:rPr>
        <w:t>Journal of AIDS &amp; clinical research</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3</w:t>
      </w:r>
      <w:bookmarkEnd w:id="38"/>
    </w:p>
    <w:p w:rsidR="00D95C2D" w:rsidRDefault="00D95C2D" w:rsidP="00D95C2D">
      <w:pPr>
        <w:spacing w:after="0" w:line="240" w:lineRule="auto"/>
        <w:ind w:left="720" w:hanging="720"/>
        <w:rPr>
          <w:rFonts w:ascii="Times New Roman" w:hAnsi="Times New Roman" w:cs="Times New Roman"/>
          <w:noProof/>
          <w:sz w:val="24"/>
          <w:szCs w:val="24"/>
        </w:rPr>
      </w:pPr>
      <w:bookmarkStart w:id="39" w:name="_ENREF_3"/>
      <w:r>
        <w:rPr>
          <w:rFonts w:ascii="Times New Roman" w:hAnsi="Times New Roman" w:cs="Times New Roman"/>
          <w:noProof/>
          <w:sz w:val="24"/>
          <w:szCs w:val="24"/>
        </w:rPr>
        <w:t>3.</w:t>
      </w:r>
      <w:r>
        <w:rPr>
          <w:rFonts w:ascii="Times New Roman" w:hAnsi="Times New Roman" w:cs="Times New Roman"/>
          <w:noProof/>
          <w:sz w:val="24"/>
          <w:szCs w:val="24"/>
        </w:rPr>
        <w:tab/>
        <w:t xml:space="preserve">Kandoth, C., Schultz, N., Cherniack, A. D., Akbani, R., Liu, Y., Shen, H., Robertson, A. G., Pashtan, I., Shen, R., Benz, C. C., Yau, C., Laird, P. W., Ding, L., Zhang, W., Mills, G. B., Kucherlapati, R., Mardis, E. R., and Levine, D. A. (2013) Integrated genomic characterization of endometrial carcinoma. </w:t>
      </w:r>
      <w:r w:rsidRPr="00D95C2D">
        <w:rPr>
          <w:rFonts w:ascii="Times New Roman" w:hAnsi="Times New Roman" w:cs="Times New Roman"/>
          <w:i/>
          <w:noProof/>
          <w:sz w:val="24"/>
          <w:szCs w:val="24"/>
        </w:rPr>
        <w:t>Nature</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497</w:t>
      </w:r>
      <w:r>
        <w:rPr>
          <w:rFonts w:ascii="Times New Roman" w:hAnsi="Times New Roman" w:cs="Times New Roman"/>
          <w:noProof/>
          <w:sz w:val="24"/>
          <w:szCs w:val="24"/>
        </w:rPr>
        <w:t>, 67-73</w:t>
      </w:r>
      <w:bookmarkEnd w:id="39"/>
    </w:p>
    <w:p w:rsidR="00D95C2D" w:rsidRDefault="00D95C2D" w:rsidP="00D95C2D">
      <w:pPr>
        <w:spacing w:after="0" w:line="240" w:lineRule="auto"/>
        <w:ind w:left="720" w:hanging="720"/>
        <w:rPr>
          <w:rFonts w:ascii="Times New Roman" w:hAnsi="Times New Roman" w:cs="Times New Roman"/>
          <w:noProof/>
          <w:sz w:val="24"/>
          <w:szCs w:val="24"/>
        </w:rPr>
      </w:pPr>
      <w:bookmarkStart w:id="40" w:name="_ENREF_4"/>
      <w:r>
        <w:rPr>
          <w:rFonts w:ascii="Times New Roman" w:hAnsi="Times New Roman" w:cs="Times New Roman"/>
          <w:noProof/>
          <w:sz w:val="24"/>
          <w:szCs w:val="24"/>
        </w:rPr>
        <w:t>4.</w:t>
      </w:r>
      <w:r>
        <w:rPr>
          <w:rFonts w:ascii="Times New Roman" w:hAnsi="Times New Roman" w:cs="Times New Roman"/>
          <w:noProof/>
          <w:sz w:val="24"/>
          <w:szCs w:val="24"/>
        </w:rPr>
        <w:tab/>
        <w:t xml:space="preserve">TCGA (2013) Genomic and epigenomic landscapes of adult de novo acute myeloid leukemia. </w:t>
      </w:r>
      <w:r w:rsidRPr="00D95C2D">
        <w:rPr>
          <w:rFonts w:ascii="Times New Roman" w:hAnsi="Times New Roman" w:cs="Times New Roman"/>
          <w:i/>
          <w:noProof/>
          <w:sz w:val="24"/>
          <w:szCs w:val="24"/>
        </w:rPr>
        <w:t>The New England journal of medicine</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368</w:t>
      </w:r>
      <w:r>
        <w:rPr>
          <w:rFonts w:ascii="Times New Roman" w:hAnsi="Times New Roman" w:cs="Times New Roman"/>
          <w:noProof/>
          <w:sz w:val="24"/>
          <w:szCs w:val="24"/>
        </w:rPr>
        <w:t>, 2059-2074</w:t>
      </w:r>
      <w:bookmarkEnd w:id="40"/>
    </w:p>
    <w:p w:rsidR="00D95C2D" w:rsidRDefault="00D95C2D" w:rsidP="00D95C2D">
      <w:pPr>
        <w:spacing w:after="0" w:line="240" w:lineRule="auto"/>
        <w:ind w:left="720" w:hanging="720"/>
        <w:rPr>
          <w:rFonts w:ascii="Times New Roman" w:hAnsi="Times New Roman" w:cs="Times New Roman"/>
          <w:noProof/>
          <w:sz w:val="24"/>
          <w:szCs w:val="24"/>
        </w:rPr>
      </w:pPr>
      <w:bookmarkStart w:id="41" w:name="_ENREF_5"/>
      <w:r>
        <w:rPr>
          <w:rFonts w:ascii="Times New Roman" w:hAnsi="Times New Roman" w:cs="Times New Roman"/>
          <w:noProof/>
          <w:sz w:val="24"/>
          <w:szCs w:val="24"/>
        </w:rPr>
        <w:t>5.</w:t>
      </w:r>
      <w:r>
        <w:rPr>
          <w:rFonts w:ascii="Times New Roman" w:hAnsi="Times New Roman" w:cs="Times New Roman"/>
          <w:noProof/>
          <w:sz w:val="24"/>
          <w:szCs w:val="24"/>
        </w:rPr>
        <w:tab/>
        <w:t xml:space="preserve">TCGA (2012) Comprehensive molecular characterization of human colon and rectal cancer. </w:t>
      </w:r>
      <w:r w:rsidRPr="00D95C2D">
        <w:rPr>
          <w:rFonts w:ascii="Times New Roman" w:hAnsi="Times New Roman" w:cs="Times New Roman"/>
          <w:i/>
          <w:noProof/>
          <w:sz w:val="24"/>
          <w:szCs w:val="24"/>
        </w:rPr>
        <w:t>Nature</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487</w:t>
      </w:r>
      <w:r>
        <w:rPr>
          <w:rFonts w:ascii="Times New Roman" w:hAnsi="Times New Roman" w:cs="Times New Roman"/>
          <w:noProof/>
          <w:sz w:val="24"/>
          <w:szCs w:val="24"/>
        </w:rPr>
        <w:t>, 330-337</w:t>
      </w:r>
      <w:bookmarkEnd w:id="41"/>
    </w:p>
    <w:p w:rsidR="00D95C2D" w:rsidRDefault="00D95C2D" w:rsidP="00D95C2D">
      <w:pPr>
        <w:spacing w:after="0" w:line="240" w:lineRule="auto"/>
        <w:ind w:left="720" w:hanging="720"/>
        <w:rPr>
          <w:rFonts w:ascii="Times New Roman" w:hAnsi="Times New Roman" w:cs="Times New Roman"/>
          <w:noProof/>
          <w:sz w:val="24"/>
          <w:szCs w:val="24"/>
        </w:rPr>
      </w:pPr>
      <w:bookmarkStart w:id="42" w:name="_ENREF_6"/>
      <w:r>
        <w:rPr>
          <w:rFonts w:ascii="Times New Roman" w:hAnsi="Times New Roman" w:cs="Times New Roman"/>
          <w:noProof/>
          <w:sz w:val="24"/>
          <w:szCs w:val="24"/>
        </w:rPr>
        <w:t>6.</w:t>
      </w:r>
      <w:r>
        <w:rPr>
          <w:rFonts w:ascii="Times New Roman" w:hAnsi="Times New Roman" w:cs="Times New Roman"/>
          <w:noProof/>
          <w:sz w:val="24"/>
          <w:szCs w:val="24"/>
        </w:rPr>
        <w:tab/>
        <w:t xml:space="preserve">Ellis, M. J., Ding, L., Shen, D., Luo, J., Suman, V. J., Wallis, J. W., Van Tine, B. A., Hoog, J., Goiffon, R. J., Goldstein, T. C., Ng, S., Lin, L., Crowder, R., Snider, J., Ballman, K., Weber, J., Chen, K., Koboldt, D. C., Kandoth, C., Schierding, W. S., McMichael, J. F., Miller, C. A., Lu, C., Harris, C. C., McLellan, M. D., Wendl, M. C., DeSchryver, K., Allred, D. C., Esserman, L., Unzeitig, G., Margenthaler, J., Babiera, G. V., Marcom, P. K., Guenther, J. M., Leitch, M., Hunt, K., Olson, J., Tao, Y., Maher, C. A., Fulton, L. L., Fulton, R. S., Harrison, M., Oberkfell, B., Du, F., Demeter, R., Vickery, T. L., Elhammali, A., Piwnica-Worms, H., McDonald, S., Watson, M., Dooling, D. J., Ota, D., Chang, L. W., Bose, R., Ley, T. J., Piwnica-Worms, D., Stuart, J. M., Wilson, R. K., and Mardis, E. R. (2012) Whole-genome analysis informs breast cancer response to aromatase inhibition. </w:t>
      </w:r>
      <w:r w:rsidRPr="00D95C2D">
        <w:rPr>
          <w:rFonts w:ascii="Times New Roman" w:hAnsi="Times New Roman" w:cs="Times New Roman"/>
          <w:i/>
          <w:noProof/>
          <w:sz w:val="24"/>
          <w:szCs w:val="24"/>
        </w:rPr>
        <w:t>Nature</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486</w:t>
      </w:r>
      <w:r>
        <w:rPr>
          <w:rFonts w:ascii="Times New Roman" w:hAnsi="Times New Roman" w:cs="Times New Roman"/>
          <w:noProof/>
          <w:sz w:val="24"/>
          <w:szCs w:val="24"/>
        </w:rPr>
        <w:t>, 353-360</w:t>
      </w:r>
      <w:bookmarkEnd w:id="42"/>
    </w:p>
    <w:p w:rsidR="00D95C2D" w:rsidRDefault="00D95C2D" w:rsidP="00D95C2D">
      <w:pPr>
        <w:spacing w:after="0" w:line="240" w:lineRule="auto"/>
        <w:ind w:left="720" w:hanging="720"/>
        <w:rPr>
          <w:rFonts w:ascii="Times New Roman" w:hAnsi="Times New Roman" w:cs="Times New Roman"/>
          <w:noProof/>
          <w:sz w:val="24"/>
          <w:szCs w:val="24"/>
        </w:rPr>
      </w:pPr>
      <w:bookmarkStart w:id="43" w:name="_ENREF_7"/>
      <w:r>
        <w:rPr>
          <w:rFonts w:ascii="Times New Roman" w:hAnsi="Times New Roman" w:cs="Times New Roman"/>
          <w:noProof/>
          <w:sz w:val="24"/>
          <w:szCs w:val="24"/>
        </w:rPr>
        <w:t>7.</w:t>
      </w:r>
      <w:r>
        <w:rPr>
          <w:rFonts w:ascii="Times New Roman" w:hAnsi="Times New Roman" w:cs="Times New Roman"/>
          <w:noProof/>
          <w:sz w:val="24"/>
          <w:szCs w:val="24"/>
        </w:rPr>
        <w:tab/>
        <w:t xml:space="preserve">TCGA (2013) Comprehensive molecular characterization of clear cell renal cell carcinoma. </w:t>
      </w:r>
      <w:r w:rsidRPr="00D95C2D">
        <w:rPr>
          <w:rFonts w:ascii="Times New Roman" w:hAnsi="Times New Roman" w:cs="Times New Roman"/>
          <w:i/>
          <w:noProof/>
          <w:sz w:val="24"/>
          <w:szCs w:val="24"/>
        </w:rPr>
        <w:t>Nature</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499</w:t>
      </w:r>
      <w:r>
        <w:rPr>
          <w:rFonts w:ascii="Times New Roman" w:hAnsi="Times New Roman" w:cs="Times New Roman"/>
          <w:noProof/>
          <w:sz w:val="24"/>
          <w:szCs w:val="24"/>
        </w:rPr>
        <w:t>, 43-49</w:t>
      </w:r>
      <w:bookmarkEnd w:id="43"/>
    </w:p>
    <w:p w:rsidR="00D95C2D" w:rsidRDefault="00D95C2D" w:rsidP="00D95C2D">
      <w:pPr>
        <w:spacing w:after="0" w:line="240" w:lineRule="auto"/>
        <w:ind w:left="720" w:hanging="720"/>
        <w:rPr>
          <w:rFonts w:ascii="Times New Roman" w:hAnsi="Times New Roman" w:cs="Times New Roman"/>
          <w:noProof/>
          <w:sz w:val="24"/>
          <w:szCs w:val="24"/>
        </w:rPr>
      </w:pPr>
      <w:bookmarkStart w:id="44" w:name="_ENREF_8"/>
      <w:r>
        <w:rPr>
          <w:rFonts w:ascii="Times New Roman" w:hAnsi="Times New Roman" w:cs="Times New Roman"/>
          <w:noProof/>
          <w:sz w:val="24"/>
          <w:szCs w:val="24"/>
        </w:rPr>
        <w:t>8.</w:t>
      </w:r>
      <w:r>
        <w:rPr>
          <w:rFonts w:ascii="Times New Roman" w:hAnsi="Times New Roman" w:cs="Times New Roman"/>
          <w:noProof/>
          <w:sz w:val="24"/>
          <w:szCs w:val="24"/>
        </w:rPr>
        <w:tab/>
        <w:t xml:space="preserve">Kandoth, C., McLellan, M. D., Vandin, F., Ye, K., Niu, B., Lu, C., Xie, M., Zhang, Q., McMichael, J. F., Wyczalkowski, M. A., Leiserson, M. D., Miller, C. A., Welch, J. S., Walter, M. J., Wendl, M. C., Ley, T. J., Wilson, R. K., Raphael, B. J., and Ding, L. (2013) Mutational landscape and significance across 12 major cancer types. </w:t>
      </w:r>
      <w:r w:rsidRPr="00D95C2D">
        <w:rPr>
          <w:rFonts w:ascii="Times New Roman" w:hAnsi="Times New Roman" w:cs="Times New Roman"/>
          <w:i/>
          <w:noProof/>
          <w:sz w:val="24"/>
          <w:szCs w:val="24"/>
        </w:rPr>
        <w:t>Nature</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502</w:t>
      </w:r>
      <w:r>
        <w:rPr>
          <w:rFonts w:ascii="Times New Roman" w:hAnsi="Times New Roman" w:cs="Times New Roman"/>
          <w:noProof/>
          <w:sz w:val="24"/>
          <w:szCs w:val="24"/>
        </w:rPr>
        <w:t>, 333-339</w:t>
      </w:r>
      <w:bookmarkEnd w:id="44"/>
    </w:p>
    <w:p w:rsidR="00D95C2D" w:rsidRDefault="00D95C2D" w:rsidP="00D95C2D">
      <w:pPr>
        <w:spacing w:after="0" w:line="240" w:lineRule="auto"/>
        <w:ind w:left="720" w:hanging="720"/>
        <w:rPr>
          <w:rFonts w:ascii="Times New Roman" w:hAnsi="Times New Roman" w:cs="Times New Roman"/>
          <w:noProof/>
          <w:sz w:val="24"/>
          <w:szCs w:val="24"/>
        </w:rPr>
      </w:pPr>
      <w:bookmarkStart w:id="45" w:name="_ENREF_9"/>
      <w:r>
        <w:rPr>
          <w:rFonts w:ascii="Times New Roman" w:hAnsi="Times New Roman" w:cs="Times New Roman"/>
          <w:noProof/>
          <w:sz w:val="24"/>
          <w:szCs w:val="24"/>
        </w:rPr>
        <w:t>9.</w:t>
      </w:r>
      <w:r>
        <w:rPr>
          <w:rFonts w:ascii="Times New Roman" w:hAnsi="Times New Roman" w:cs="Times New Roman"/>
          <w:noProof/>
          <w:sz w:val="24"/>
          <w:szCs w:val="24"/>
        </w:rPr>
        <w:tab/>
        <w:t xml:space="preserve">(2011) Integrated genomic analyses of ovarian carcinoma. </w:t>
      </w:r>
      <w:r w:rsidRPr="00D95C2D">
        <w:rPr>
          <w:rFonts w:ascii="Times New Roman" w:hAnsi="Times New Roman" w:cs="Times New Roman"/>
          <w:i/>
          <w:noProof/>
          <w:sz w:val="24"/>
          <w:szCs w:val="24"/>
        </w:rPr>
        <w:t>Nature</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474</w:t>
      </w:r>
      <w:r>
        <w:rPr>
          <w:rFonts w:ascii="Times New Roman" w:hAnsi="Times New Roman" w:cs="Times New Roman"/>
          <w:noProof/>
          <w:sz w:val="24"/>
          <w:szCs w:val="24"/>
        </w:rPr>
        <w:t>, 609-615</w:t>
      </w:r>
      <w:bookmarkEnd w:id="45"/>
    </w:p>
    <w:p w:rsidR="00D95C2D" w:rsidRDefault="00D95C2D" w:rsidP="00D95C2D">
      <w:pPr>
        <w:spacing w:after="0" w:line="240" w:lineRule="auto"/>
        <w:ind w:left="720" w:hanging="720"/>
        <w:rPr>
          <w:rFonts w:ascii="Times New Roman" w:hAnsi="Times New Roman" w:cs="Times New Roman"/>
          <w:noProof/>
          <w:sz w:val="24"/>
          <w:szCs w:val="24"/>
        </w:rPr>
      </w:pPr>
      <w:bookmarkStart w:id="46" w:name="_ENREF_10"/>
      <w:r>
        <w:rPr>
          <w:rFonts w:ascii="Times New Roman" w:hAnsi="Times New Roman" w:cs="Times New Roman"/>
          <w:noProof/>
          <w:sz w:val="24"/>
          <w:szCs w:val="24"/>
        </w:rPr>
        <w:t>10.</w:t>
      </w:r>
      <w:r>
        <w:rPr>
          <w:rFonts w:ascii="Times New Roman" w:hAnsi="Times New Roman" w:cs="Times New Roman"/>
          <w:noProof/>
          <w:sz w:val="24"/>
          <w:szCs w:val="24"/>
        </w:rPr>
        <w:tab/>
        <w:t xml:space="preserve">(2008) Comprehensive genomic characterization defines human glioblastoma genes and core pathways. </w:t>
      </w:r>
      <w:r w:rsidRPr="00D95C2D">
        <w:rPr>
          <w:rFonts w:ascii="Times New Roman" w:hAnsi="Times New Roman" w:cs="Times New Roman"/>
          <w:i/>
          <w:noProof/>
          <w:sz w:val="24"/>
          <w:szCs w:val="24"/>
        </w:rPr>
        <w:t>Nature</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455</w:t>
      </w:r>
      <w:r>
        <w:rPr>
          <w:rFonts w:ascii="Times New Roman" w:hAnsi="Times New Roman" w:cs="Times New Roman"/>
          <w:noProof/>
          <w:sz w:val="24"/>
          <w:szCs w:val="24"/>
        </w:rPr>
        <w:t>, 1061-1068</w:t>
      </w:r>
      <w:bookmarkEnd w:id="46"/>
    </w:p>
    <w:p w:rsidR="00D95C2D" w:rsidRDefault="00D95C2D" w:rsidP="00D95C2D">
      <w:pPr>
        <w:spacing w:after="0" w:line="240" w:lineRule="auto"/>
        <w:ind w:left="720" w:hanging="720"/>
        <w:rPr>
          <w:rFonts w:ascii="Times New Roman" w:hAnsi="Times New Roman" w:cs="Times New Roman"/>
          <w:noProof/>
          <w:sz w:val="24"/>
          <w:szCs w:val="24"/>
        </w:rPr>
      </w:pPr>
      <w:bookmarkStart w:id="47" w:name="_ENREF_11"/>
      <w:r>
        <w:rPr>
          <w:rFonts w:ascii="Times New Roman" w:hAnsi="Times New Roman" w:cs="Times New Roman"/>
          <w:noProof/>
          <w:sz w:val="24"/>
          <w:szCs w:val="24"/>
        </w:rPr>
        <w:t>11.</w:t>
      </w:r>
      <w:r>
        <w:rPr>
          <w:rFonts w:ascii="Times New Roman" w:hAnsi="Times New Roman" w:cs="Times New Roman"/>
          <w:noProof/>
          <w:sz w:val="24"/>
          <w:szCs w:val="24"/>
        </w:rPr>
        <w:tab/>
        <w:t xml:space="preserve">Ellis, M. J., Gillette, M., Carr, S. A., Paulovich, A. G., Smith, R. D., Rodland, K. K., Townsend, R. R., Kinsinger, C., Mesri, M., Rodriguez, H., and Liebler, D. C. (2013) Connecting genomic alterations to cancer biology with proteomics: the NCI Clinical Proteomic Tumor Analysis Consortium. </w:t>
      </w:r>
      <w:r w:rsidRPr="00D95C2D">
        <w:rPr>
          <w:rFonts w:ascii="Times New Roman" w:hAnsi="Times New Roman" w:cs="Times New Roman"/>
          <w:i/>
          <w:noProof/>
          <w:sz w:val="24"/>
          <w:szCs w:val="24"/>
        </w:rPr>
        <w:t>Cancer discovery</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3</w:t>
      </w:r>
      <w:r>
        <w:rPr>
          <w:rFonts w:ascii="Times New Roman" w:hAnsi="Times New Roman" w:cs="Times New Roman"/>
          <w:noProof/>
          <w:sz w:val="24"/>
          <w:szCs w:val="24"/>
        </w:rPr>
        <w:t>, 1108-1112</w:t>
      </w:r>
      <w:bookmarkEnd w:id="47"/>
    </w:p>
    <w:p w:rsidR="00D95C2D" w:rsidRDefault="00D95C2D" w:rsidP="00D95C2D">
      <w:pPr>
        <w:spacing w:after="0" w:line="240" w:lineRule="auto"/>
        <w:ind w:left="720" w:hanging="720"/>
        <w:rPr>
          <w:rFonts w:ascii="Times New Roman" w:hAnsi="Times New Roman" w:cs="Times New Roman"/>
          <w:noProof/>
          <w:sz w:val="24"/>
          <w:szCs w:val="24"/>
        </w:rPr>
      </w:pPr>
      <w:bookmarkStart w:id="48" w:name="_ENREF_12"/>
      <w:r>
        <w:rPr>
          <w:rFonts w:ascii="Times New Roman" w:hAnsi="Times New Roman" w:cs="Times New Roman"/>
          <w:noProof/>
          <w:sz w:val="24"/>
          <w:szCs w:val="24"/>
        </w:rPr>
        <w:t>12.</w:t>
      </w:r>
      <w:r>
        <w:rPr>
          <w:rFonts w:ascii="Times New Roman" w:hAnsi="Times New Roman" w:cs="Times New Roman"/>
          <w:noProof/>
          <w:sz w:val="24"/>
          <w:szCs w:val="24"/>
        </w:rPr>
        <w:tab/>
        <w:t xml:space="preserve">Fenyo, D., Eriksson, J., and Beavis, R. (2010) Mass spectrometric protein identification using the global proteome machine. </w:t>
      </w:r>
      <w:r w:rsidRPr="00D95C2D">
        <w:rPr>
          <w:rFonts w:ascii="Times New Roman" w:hAnsi="Times New Roman" w:cs="Times New Roman"/>
          <w:i/>
          <w:noProof/>
          <w:sz w:val="24"/>
          <w:szCs w:val="24"/>
        </w:rPr>
        <w:t>Methods Mol Biol</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673</w:t>
      </w:r>
      <w:r>
        <w:rPr>
          <w:rFonts w:ascii="Times New Roman" w:hAnsi="Times New Roman" w:cs="Times New Roman"/>
          <w:noProof/>
          <w:sz w:val="24"/>
          <w:szCs w:val="24"/>
        </w:rPr>
        <w:t>, 189-202</w:t>
      </w:r>
      <w:bookmarkEnd w:id="48"/>
    </w:p>
    <w:p w:rsidR="00D95C2D" w:rsidRDefault="00D95C2D" w:rsidP="00D95C2D">
      <w:pPr>
        <w:spacing w:after="0" w:line="240" w:lineRule="auto"/>
        <w:ind w:left="720" w:hanging="720"/>
        <w:rPr>
          <w:rFonts w:ascii="Times New Roman" w:hAnsi="Times New Roman" w:cs="Times New Roman"/>
          <w:noProof/>
          <w:sz w:val="24"/>
          <w:szCs w:val="24"/>
        </w:rPr>
      </w:pPr>
      <w:bookmarkStart w:id="49" w:name="_ENREF_13"/>
      <w:r>
        <w:rPr>
          <w:rFonts w:ascii="Times New Roman" w:hAnsi="Times New Roman" w:cs="Times New Roman"/>
          <w:noProof/>
          <w:sz w:val="24"/>
          <w:szCs w:val="24"/>
        </w:rPr>
        <w:t>13.</w:t>
      </w:r>
      <w:r>
        <w:rPr>
          <w:rFonts w:ascii="Times New Roman" w:hAnsi="Times New Roman" w:cs="Times New Roman"/>
          <w:noProof/>
          <w:sz w:val="24"/>
          <w:szCs w:val="24"/>
        </w:rPr>
        <w:tab/>
        <w:t xml:space="preserve">Wang, X., Slebos, R. J., Wang, D., Halvey, P. J., Tabb, D. L., Liebler, D. C., and Zhang, B. (2012) Protein identification using customized protein sequence databases derived from RNA-Seq data. </w:t>
      </w:r>
      <w:r w:rsidRPr="00D95C2D">
        <w:rPr>
          <w:rFonts w:ascii="Times New Roman" w:hAnsi="Times New Roman" w:cs="Times New Roman"/>
          <w:i/>
          <w:noProof/>
          <w:sz w:val="24"/>
          <w:szCs w:val="24"/>
        </w:rPr>
        <w:t>Journal of proteome research</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11</w:t>
      </w:r>
      <w:r>
        <w:rPr>
          <w:rFonts w:ascii="Times New Roman" w:hAnsi="Times New Roman" w:cs="Times New Roman"/>
          <w:noProof/>
          <w:sz w:val="24"/>
          <w:szCs w:val="24"/>
        </w:rPr>
        <w:t>, 1009-1017</w:t>
      </w:r>
      <w:bookmarkEnd w:id="49"/>
    </w:p>
    <w:p w:rsidR="00D95C2D" w:rsidRDefault="00D95C2D" w:rsidP="00D95C2D">
      <w:pPr>
        <w:spacing w:after="0" w:line="240" w:lineRule="auto"/>
        <w:ind w:left="720" w:hanging="720"/>
        <w:rPr>
          <w:rFonts w:ascii="Times New Roman" w:hAnsi="Times New Roman" w:cs="Times New Roman"/>
          <w:noProof/>
          <w:sz w:val="24"/>
          <w:szCs w:val="24"/>
        </w:rPr>
      </w:pPr>
      <w:bookmarkStart w:id="50" w:name="_ENREF_14"/>
      <w:r>
        <w:rPr>
          <w:rFonts w:ascii="Times New Roman" w:hAnsi="Times New Roman" w:cs="Times New Roman"/>
          <w:noProof/>
          <w:sz w:val="24"/>
          <w:szCs w:val="24"/>
        </w:rPr>
        <w:lastRenderedPageBreak/>
        <w:t>14.</w:t>
      </w:r>
      <w:r>
        <w:rPr>
          <w:rFonts w:ascii="Times New Roman" w:hAnsi="Times New Roman" w:cs="Times New Roman"/>
          <w:noProof/>
          <w:sz w:val="24"/>
          <w:szCs w:val="24"/>
        </w:rPr>
        <w:tab/>
        <w:t xml:space="preserve">Castellana, N. E., Shen, Z., He, Y., Walley, J. W., Cassidy, C. J., Briggs, S. P., and Bafna, V. (2013) An Automated Proteogenomic Method Utilizes Mass Spectrometry to Reveal Novel Genes in Zea mays. </w:t>
      </w:r>
      <w:r w:rsidRPr="00D95C2D">
        <w:rPr>
          <w:rFonts w:ascii="Times New Roman" w:hAnsi="Times New Roman" w:cs="Times New Roman"/>
          <w:i/>
          <w:noProof/>
          <w:sz w:val="24"/>
          <w:szCs w:val="24"/>
        </w:rPr>
        <w:t>Molecular &amp; cellular proteomics : MCP</w:t>
      </w:r>
      <w:r>
        <w:rPr>
          <w:rFonts w:ascii="Times New Roman" w:hAnsi="Times New Roman" w:cs="Times New Roman"/>
          <w:noProof/>
          <w:sz w:val="24"/>
          <w:szCs w:val="24"/>
        </w:rPr>
        <w:t xml:space="preserve"> </w:t>
      </w:r>
      <w:bookmarkEnd w:id="50"/>
    </w:p>
    <w:p w:rsidR="00D95C2D" w:rsidRDefault="00D95C2D" w:rsidP="00D95C2D">
      <w:pPr>
        <w:spacing w:after="0" w:line="240" w:lineRule="auto"/>
        <w:ind w:left="720" w:hanging="720"/>
        <w:rPr>
          <w:rFonts w:ascii="Times New Roman" w:hAnsi="Times New Roman" w:cs="Times New Roman"/>
          <w:noProof/>
          <w:sz w:val="24"/>
          <w:szCs w:val="24"/>
        </w:rPr>
      </w:pPr>
      <w:bookmarkStart w:id="51" w:name="_ENREF_15"/>
      <w:r>
        <w:rPr>
          <w:rFonts w:ascii="Times New Roman" w:hAnsi="Times New Roman" w:cs="Times New Roman"/>
          <w:noProof/>
          <w:sz w:val="24"/>
          <w:szCs w:val="24"/>
        </w:rPr>
        <w:t>15.</w:t>
      </w:r>
      <w:r>
        <w:rPr>
          <w:rFonts w:ascii="Times New Roman" w:hAnsi="Times New Roman" w:cs="Times New Roman"/>
          <w:noProof/>
          <w:sz w:val="24"/>
          <w:szCs w:val="24"/>
        </w:rPr>
        <w:tab/>
        <w:t xml:space="preserve">Li, J., Su, Z., Ma, Z. Q., Slebos, R. J., Halvey, P., Tabb, D. L., Liebler, D. C., Pao, W., and Zhang, B. (2011) A bioinformatics workflow for variant peptide detection in shotgun proteomics. </w:t>
      </w:r>
      <w:r w:rsidRPr="00D95C2D">
        <w:rPr>
          <w:rFonts w:ascii="Times New Roman" w:hAnsi="Times New Roman" w:cs="Times New Roman"/>
          <w:i/>
          <w:noProof/>
          <w:sz w:val="24"/>
          <w:szCs w:val="24"/>
        </w:rPr>
        <w:t>Molecular &amp; cellular proteomics : MCP</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10</w:t>
      </w:r>
      <w:r>
        <w:rPr>
          <w:rFonts w:ascii="Times New Roman" w:hAnsi="Times New Roman" w:cs="Times New Roman"/>
          <w:noProof/>
          <w:sz w:val="24"/>
          <w:szCs w:val="24"/>
        </w:rPr>
        <w:t>, M110 006536</w:t>
      </w:r>
      <w:bookmarkEnd w:id="51"/>
    </w:p>
    <w:p w:rsidR="00D95C2D" w:rsidRDefault="00D95C2D" w:rsidP="00D95C2D">
      <w:pPr>
        <w:spacing w:after="0" w:line="240" w:lineRule="auto"/>
        <w:ind w:left="720" w:hanging="720"/>
        <w:rPr>
          <w:rFonts w:ascii="Times New Roman" w:hAnsi="Times New Roman" w:cs="Times New Roman"/>
          <w:noProof/>
          <w:sz w:val="24"/>
          <w:szCs w:val="24"/>
        </w:rPr>
      </w:pPr>
      <w:bookmarkStart w:id="52" w:name="_ENREF_16"/>
      <w:r>
        <w:rPr>
          <w:rFonts w:ascii="Times New Roman" w:hAnsi="Times New Roman" w:cs="Times New Roman"/>
          <w:noProof/>
          <w:sz w:val="24"/>
          <w:szCs w:val="24"/>
        </w:rPr>
        <w:t>16.</w:t>
      </w:r>
      <w:r>
        <w:rPr>
          <w:rFonts w:ascii="Times New Roman" w:hAnsi="Times New Roman" w:cs="Times New Roman"/>
          <w:noProof/>
          <w:sz w:val="24"/>
          <w:szCs w:val="24"/>
        </w:rPr>
        <w:tab/>
        <w:t xml:space="preserve">Stephens, P. J., McBride, D. J., Lin, M. L., Varela, I., Pleasance, E. D., Simpson, J. T., Stebbings, L. A., Leroy, C., Edkins, S., Mudie, L. J., Greenman, C. D., Jia, M., Latimer, C., Teague, J. W., Lau, K. W., Burton, J., Quail, M. A., Swerdlow, H., Churcher, C., Natrajan, R., Sieuwerts, A. M., Martens, J. W., Silver, D. P., Langerod, A., Russnes, H. E., Foekens, J. A., Reis-Filho, J. S., van 't Veer, L., Richardson, A. L., Borresen-Dale, A. L., Campbell, P. J., Futreal, P. A., and Stratton, M. R. (2009) Complex landscapes of somatic rearrangement in human breast cancer genomes. </w:t>
      </w:r>
      <w:r w:rsidRPr="00D95C2D">
        <w:rPr>
          <w:rFonts w:ascii="Times New Roman" w:hAnsi="Times New Roman" w:cs="Times New Roman"/>
          <w:i/>
          <w:noProof/>
          <w:sz w:val="24"/>
          <w:szCs w:val="24"/>
        </w:rPr>
        <w:t>Nature</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462</w:t>
      </w:r>
      <w:r>
        <w:rPr>
          <w:rFonts w:ascii="Times New Roman" w:hAnsi="Times New Roman" w:cs="Times New Roman"/>
          <w:noProof/>
          <w:sz w:val="24"/>
          <w:szCs w:val="24"/>
        </w:rPr>
        <w:t>, 1005-1010</w:t>
      </w:r>
      <w:bookmarkEnd w:id="52"/>
    </w:p>
    <w:p w:rsidR="00D95C2D" w:rsidRDefault="00D95C2D" w:rsidP="00D95C2D">
      <w:pPr>
        <w:spacing w:after="0" w:line="240" w:lineRule="auto"/>
        <w:ind w:left="720" w:hanging="720"/>
        <w:rPr>
          <w:rFonts w:ascii="Times New Roman" w:hAnsi="Times New Roman" w:cs="Times New Roman"/>
          <w:noProof/>
          <w:sz w:val="24"/>
          <w:szCs w:val="24"/>
        </w:rPr>
      </w:pPr>
      <w:bookmarkStart w:id="53" w:name="_ENREF_17"/>
      <w:r>
        <w:rPr>
          <w:rFonts w:ascii="Times New Roman" w:hAnsi="Times New Roman" w:cs="Times New Roman"/>
          <w:noProof/>
          <w:sz w:val="24"/>
          <w:szCs w:val="24"/>
        </w:rPr>
        <w:t>17.</w:t>
      </w:r>
      <w:r>
        <w:rPr>
          <w:rFonts w:ascii="Times New Roman" w:hAnsi="Times New Roman" w:cs="Times New Roman"/>
          <w:noProof/>
          <w:sz w:val="24"/>
          <w:szCs w:val="24"/>
        </w:rPr>
        <w:tab/>
        <w:t xml:space="preserve">Abecasis, G. R., Altshuler, D., Auton, A., Brooks, L. D., Durbin, R. M., Gibbs, R. A., Hurles, M. E., and McVean, G. A. (2010) A map of human genome variation from population-scale sequencing. </w:t>
      </w:r>
      <w:r w:rsidRPr="00D95C2D">
        <w:rPr>
          <w:rFonts w:ascii="Times New Roman" w:hAnsi="Times New Roman" w:cs="Times New Roman"/>
          <w:i/>
          <w:noProof/>
          <w:sz w:val="24"/>
          <w:szCs w:val="24"/>
        </w:rPr>
        <w:t>Nature</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467</w:t>
      </w:r>
      <w:r>
        <w:rPr>
          <w:rFonts w:ascii="Times New Roman" w:hAnsi="Times New Roman" w:cs="Times New Roman"/>
          <w:noProof/>
          <w:sz w:val="24"/>
          <w:szCs w:val="24"/>
        </w:rPr>
        <w:t>, 1061-1073</w:t>
      </w:r>
      <w:bookmarkEnd w:id="53"/>
    </w:p>
    <w:p w:rsidR="00D95C2D" w:rsidRDefault="00D95C2D" w:rsidP="00D95C2D">
      <w:pPr>
        <w:spacing w:after="0" w:line="240" w:lineRule="auto"/>
        <w:ind w:left="720" w:hanging="720"/>
        <w:rPr>
          <w:rFonts w:ascii="Times New Roman" w:hAnsi="Times New Roman" w:cs="Times New Roman"/>
          <w:noProof/>
          <w:sz w:val="24"/>
          <w:szCs w:val="24"/>
        </w:rPr>
      </w:pPr>
      <w:bookmarkStart w:id="54" w:name="_ENREF_18"/>
      <w:r>
        <w:rPr>
          <w:rFonts w:ascii="Times New Roman" w:hAnsi="Times New Roman" w:cs="Times New Roman"/>
          <w:noProof/>
          <w:sz w:val="24"/>
          <w:szCs w:val="24"/>
        </w:rPr>
        <w:t>18.</w:t>
      </w:r>
      <w:r>
        <w:rPr>
          <w:rFonts w:ascii="Times New Roman" w:hAnsi="Times New Roman" w:cs="Times New Roman"/>
          <w:noProof/>
          <w:sz w:val="24"/>
          <w:szCs w:val="24"/>
        </w:rPr>
        <w:tab/>
        <w:t xml:space="preserve">Pomerantz, M. M., and Freedman, M. L. (2011) The genetics of cancer risk. </w:t>
      </w:r>
      <w:r w:rsidRPr="00D95C2D">
        <w:rPr>
          <w:rFonts w:ascii="Times New Roman" w:hAnsi="Times New Roman" w:cs="Times New Roman"/>
          <w:i/>
          <w:noProof/>
          <w:sz w:val="24"/>
          <w:szCs w:val="24"/>
        </w:rPr>
        <w:t>Cancer J</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17</w:t>
      </w:r>
      <w:r>
        <w:rPr>
          <w:rFonts w:ascii="Times New Roman" w:hAnsi="Times New Roman" w:cs="Times New Roman"/>
          <w:noProof/>
          <w:sz w:val="24"/>
          <w:szCs w:val="24"/>
        </w:rPr>
        <w:t>, 416-422</w:t>
      </w:r>
      <w:bookmarkEnd w:id="54"/>
    </w:p>
    <w:p w:rsidR="00D95C2D" w:rsidRDefault="00D95C2D" w:rsidP="00D95C2D">
      <w:pPr>
        <w:spacing w:after="0" w:line="240" w:lineRule="auto"/>
        <w:ind w:left="720" w:hanging="720"/>
        <w:rPr>
          <w:rFonts w:ascii="Times New Roman" w:hAnsi="Times New Roman" w:cs="Times New Roman"/>
          <w:noProof/>
          <w:sz w:val="24"/>
          <w:szCs w:val="24"/>
        </w:rPr>
      </w:pPr>
      <w:bookmarkStart w:id="55" w:name="_ENREF_19"/>
      <w:r>
        <w:rPr>
          <w:rFonts w:ascii="Times New Roman" w:hAnsi="Times New Roman" w:cs="Times New Roman"/>
          <w:noProof/>
          <w:sz w:val="24"/>
          <w:szCs w:val="24"/>
        </w:rPr>
        <w:t>19.</w:t>
      </w:r>
      <w:r>
        <w:rPr>
          <w:rFonts w:ascii="Times New Roman" w:hAnsi="Times New Roman" w:cs="Times New Roman"/>
          <w:noProof/>
          <w:sz w:val="24"/>
          <w:szCs w:val="24"/>
        </w:rPr>
        <w:tab/>
        <w:t xml:space="preserve">Davuluri, R. V., Suzuki, Y., Sugano, S., Plass, C., and Huang, T. H. (2008) The functional consequences of alternative promoter use in mammalian genomes. </w:t>
      </w:r>
      <w:r w:rsidRPr="00D95C2D">
        <w:rPr>
          <w:rFonts w:ascii="Times New Roman" w:hAnsi="Times New Roman" w:cs="Times New Roman"/>
          <w:i/>
          <w:noProof/>
          <w:sz w:val="24"/>
          <w:szCs w:val="24"/>
        </w:rPr>
        <w:t>Trends in genetics : TIG</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24</w:t>
      </w:r>
      <w:r>
        <w:rPr>
          <w:rFonts w:ascii="Times New Roman" w:hAnsi="Times New Roman" w:cs="Times New Roman"/>
          <w:noProof/>
          <w:sz w:val="24"/>
          <w:szCs w:val="24"/>
        </w:rPr>
        <w:t>, 167-177</w:t>
      </w:r>
      <w:bookmarkEnd w:id="55"/>
    </w:p>
    <w:p w:rsidR="00D95C2D" w:rsidRDefault="00D95C2D" w:rsidP="00D95C2D">
      <w:pPr>
        <w:spacing w:after="0" w:line="240" w:lineRule="auto"/>
        <w:ind w:left="720" w:hanging="720"/>
        <w:rPr>
          <w:rFonts w:ascii="Times New Roman" w:hAnsi="Times New Roman" w:cs="Times New Roman"/>
          <w:noProof/>
          <w:sz w:val="24"/>
          <w:szCs w:val="24"/>
        </w:rPr>
      </w:pPr>
      <w:bookmarkStart w:id="56" w:name="_ENREF_20"/>
      <w:r>
        <w:rPr>
          <w:rFonts w:ascii="Times New Roman" w:hAnsi="Times New Roman" w:cs="Times New Roman"/>
          <w:noProof/>
          <w:sz w:val="24"/>
          <w:szCs w:val="24"/>
        </w:rPr>
        <w:t>20.</w:t>
      </w:r>
      <w:r>
        <w:rPr>
          <w:rFonts w:ascii="Times New Roman" w:hAnsi="Times New Roman" w:cs="Times New Roman"/>
          <w:noProof/>
          <w:sz w:val="24"/>
          <w:szCs w:val="24"/>
        </w:rPr>
        <w:tab/>
        <w:t xml:space="preserve">Mardis, E. R., Ding, L., Dooling, D. J., Larson, D. E., McLellan, M. D., Chen, K., Koboldt, D. C., Fulton, R. S., Delehaunty, K. D., McGrath, S. D., Fulton, L. A., Locke, D. P., Magrini, V. J., Abbott, R. M., Vickery, T. L., Reed, J. S., Robinson, J. S., Wylie, T., Smith, S. M., Carmichael, L., Eldred, J. M., Harris, C. C., Walker, J., Peck, J. B., Du, F., Dukes, A. F., Sanderson, G. E., Brummett, A. M., Clark, E., McMichael, J. F., Meyer, R. J., Schindler, J. K., Pohl, C. S., Wallis, J. W., Shi, X., Lin, L., Schmidt, H., Tang, Y., Haipek, C., Wiechert, M. E., Ivy, J. V., Kalicki, J., Elliott, G., Ries, R. E., Payton, J. E., Westervelt, P., Tomasson, M. H., Watson, M. A., Baty, J., Heath, S., Shannon, W. D., Nagarajan, R., Link, D. C., Walter, M. J., Graubert, T. A., DiPersio, J. F., Wilson, R. K., and Ley, T. J. (2009) Recurring mutations found by sequencing an acute myeloid leukemia genome. </w:t>
      </w:r>
      <w:r w:rsidRPr="00D95C2D">
        <w:rPr>
          <w:rFonts w:ascii="Times New Roman" w:hAnsi="Times New Roman" w:cs="Times New Roman"/>
          <w:i/>
          <w:noProof/>
          <w:sz w:val="24"/>
          <w:szCs w:val="24"/>
        </w:rPr>
        <w:t>The New England journal of medicine</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361</w:t>
      </w:r>
      <w:r>
        <w:rPr>
          <w:rFonts w:ascii="Times New Roman" w:hAnsi="Times New Roman" w:cs="Times New Roman"/>
          <w:noProof/>
          <w:sz w:val="24"/>
          <w:szCs w:val="24"/>
        </w:rPr>
        <w:t>, 1058-1066</w:t>
      </w:r>
      <w:bookmarkEnd w:id="56"/>
    </w:p>
    <w:p w:rsidR="00D95C2D" w:rsidRDefault="00D95C2D" w:rsidP="00D95C2D">
      <w:pPr>
        <w:spacing w:after="0" w:line="240" w:lineRule="auto"/>
        <w:ind w:left="720" w:hanging="720"/>
        <w:rPr>
          <w:rFonts w:ascii="Times New Roman" w:hAnsi="Times New Roman" w:cs="Times New Roman"/>
          <w:noProof/>
          <w:sz w:val="24"/>
          <w:szCs w:val="24"/>
        </w:rPr>
      </w:pPr>
      <w:bookmarkStart w:id="57" w:name="_ENREF_21"/>
      <w:r>
        <w:rPr>
          <w:rFonts w:ascii="Times New Roman" w:hAnsi="Times New Roman" w:cs="Times New Roman"/>
          <w:noProof/>
          <w:sz w:val="24"/>
          <w:szCs w:val="24"/>
        </w:rPr>
        <w:t>21.</w:t>
      </w:r>
      <w:r>
        <w:rPr>
          <w:rFonts w:ascii="Times New Roman" w:hAnsi="Times New Roman" w:cs="Times New Roman"/>
          <w:noProof/>
          <w:sz w:val="24"/>
          <w:szCs w:val="24"/>
        </w:rPr>
        <w:tab/>
        <w:t xml:space="preserve">Balmain, A., Gray, J., and Ponder, B. (2003) The genetics and genomics of cancer. </w:t>
      </w:r>
      <w:r w:rsidRPr="00D95C2D">
        <w:rPr>
          <w:rFonts w:ascii="Times New Roman" w:hAnsi="Times New Roman" w:cs="Times New Roman"/>
          <w:i/>
          <w:noProof/>
          <w:sz w:val="24"/>
          <w:szCs w:val="24"/>
        </w:rPr>
        <w:t>Nat Genet</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33 Suppl</w:t>
      </w:r>
      <w:r>
        <w:rPr>
          <w:rFonts w:ascii="Times New Roman" w:hAnsi="Times New Roman" w:cs="Times New Roman"/>
          <w:noProof/>
          <w:sz w:val="24"/>
          <w:szCs w:val="24"/>
        </w:rPr>
        <w:t>, 238-244</w:t>
      </w:r>
      <w:bookmarkEnd w:id="57"/>
    </w:p>
    <w:p w:rsidR="00D95C2D" w:rsidRDefault="00D95C2D" w:rsidP="00D95C2D">
      <w:pPr>
        <w:spacing w:after="0" w:line="240" w:lineRule="auto"/>
        <w:ind w:left="720" w:hanging="720"/>
        <w:rPr>
          <w:rFonts w:ascii="Times New Roman" w:hAnsi="Times New Roman" w:cs="Times New Roman"/>
          <w:noProof/>
          <w:sz w:val="24"/>
          <w:szCs w:val="24"/>
        </w:rPr>
      </w:pPr>
      <w:bookmarkStart w:id="58" w:name="_ENREF_22"/>
      <w:r>
        <w:rPr>
          <w:rFonts w:ascii="Times New Roman" w:hAnsi="Times New Roman" w:cs="Times New Roman"/>
          <w:noProof/>
          <w:sz w:val="24"/>
          <w:szCs w:val="24"/>
        </w:rPr>
        <w:t>22.</w:t>
      </w:r>
      <w:r>
        <w:rPr>
          <w:rFonts w:ascii="Times New Roman" w:hAnsi="Times New Roman" w:cs="Times New Roman"/>
          <w:noProof/>
          <w:sz w:val="24"/>
          <w:szCs w:val="24"/>
        </w:rPr>
        <w:tab/>
        <w:t xml:space="preserve">Frenkel-Morgenstern, M., Lacroix, V., Ezkurdia, I., Levin, Y., Gabashvili, A., Prilusky, J., Del Pozo, A., Tress, M., Johnson, R., Guigo, R., and Valencia, A. (2012) Chimeras taking shape: potential functions of proteins encoded by chimeric RNA transcripts. </w:t>
      </w:r>
      <w:r w:rsidRPr="00D95C2D">
        <w:rPr>
          <w:rFonts w:ascii="Times New Roman" w:hAnsi="Times New Roman" w:cs="Times New Roman"/>
          <w:i/>
          <w:noProof/>
          <w:sz w:val="24"/>
          <w:szCs w:val="24"/>
        </w:rPr>
        <w:t>Genome research</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22</w:t>
      </w:r>
      <w:r>
        <w:rPr>
          <w:rFonts w:ascii="Times New Roman" w:hAnsi="Times New Roman" w:cs="Times New Roman"/>
          <w:noProof/>
          <w:sz w:val="24"/>
          <w:szCs w:val="24"/>
        </w:rPr>
        <w:t>, 1231-1242</w:t>
      </w:r>
      <w:bookmarkEnd w:id="58"/>
    </w:p>
    <w:p w:rsidR="00D95C2D" w:rsidRDefault="00D95C2D" w:rsidP="00D95C2D">
      <w:pPr>
        <w:spacing w:after="0" w:line="240" w:lineRule="auto"/>
        <w:ind w:left="720" w:hanging="720"/>
        <w:rPr>
          <w:rFonts w:ascii="Times New Roman" w:hAnsi="Times New Roman" w:cs="Times New Roman"/>
          <w:noProof/>
          <w:sz w:val="24"/>
          <w:szCs w:val="24"/>
        </w:rPr>
      </w:pPr>
      <w:bookmarkStart w:id="59" w:name="_ENREF_23"/>
      <w:r>
        <w:rPr>
          <w:rFonts w:ascii="Times New Roman" w:hAnsi="Times New Roman" w:cs="Times New Roman"/>
          <w:noProof/>
          <w:sz w:val="24"/>
          <w:szCs w:val="24"/>
        </w:rPr>
        <w:t>23.</w:t>
      </w:r>
      <w:r>
        <w:rPr>
          <w:rFonts w:ascii="Times New Roman" w:hAnsi="Times New Roman" w:cs="Times New Roman"/>
          <w:noProof/>
          <w:sz w:val="24"/>
          <w:szCs w:val="24"/>
        </w:rPr>
        <w:tab/>
        <w:t xml:space="preserve">Wang, X., and Zhang, B. (2013) customProDB: an R package to generate customized protein databases from RNA-Seq data for proteomics search. </w:t>
      </w:r>
      <w:r w:rsidRPr="00D95C2D">
        <w:rPr>
          <w:rFonts w:ascii="Times New Roman" w:hAnsi="Times New Roman" w:cs="Times New Roman"/>
          <w:i/>
          <w:noProof/>
          <w:sz w:val="24"/>
          <w:szCs w:val="24"/>
        </w:rPr>
        <w:t>Bioinformatics</w:t>
      </w:r>
      <w:r>
        <w:rPr>
          <w:rFonts w:ascii="Times New Roman" w:hAnsi="Times New Roman" w:cs="Times New Roman"/>
          <w:noProof/>
          <w:sz w:val="24"/>
          <w:szCs w:val="24"/>
        </w:rPr>
        <w:t xml:space="preserve"> </w:t>
      </w:r>
      <w:bookmarkEnd w:id="59"/>
    </w:p>
    <w:p w:rsidR="00D95C2D" w:rsidRDefault="00D95C2D" w:rsidP="00D95C2D">
      <w:pPr>
        <w:spacing w:after="0" w:line="240" w:lineRule="auto"/>
        <w:ind w:left="720" w:hanging="720"/>
        <w:rPr>
          <w:rFonts w:ascii="Times New Roman" w:hAnsi="Times New Roman" w:cs="Times New Roman"/>
          <w:noProof/>
          <w:sz w:val="24"/>
          <w:szCs w:val="24"/>
        </w:rPr>
      </w:pPr>
      <w:bookmarkStart w:id="60" w:name="_ENREF_24"/>
      <w:r>
        <w:rPr>
          <w:rFonts w:ascii="Times New Roman" w:hAnsi="Times New Roman" w:cs="Times New Roman"/>
          <w:noProof/>
          <w:sz w:val="24"/>
          <w:szCs w:val="24"/>
        </w:rPr>
        <w:t>24.</w:t>
      </w:r>
      <w:r>
        <w:rPr>
          <w:rFonts w:ascii="Times New Roman" w:hAnsi="Times New Roman" w:cs="Times New Roman"/>
          <w:noProof/>
          <w:sz w:val="24"/>
          <w:szCs w:val="24"/>
        </w:rPr>
        <w:tab/>
        <w:t xml:space="preserve">Adamidi, C., Wang, Y., Gruen, D., Mastrobuoni, G., You, X., Tolle, D., Dodt, M., Mackowiak, S. D., Gogol-Doering, A., Oenal, P., Rybak, A., Ross, E., Sanchez Alvarado, A., Kempa, S., Dieterich, C., Rajewsky, N., and Chen, W. (2011) De novo assembly and validation of planaria transcriptome by massive parallel sequencing and shotgun proteomics. </w:t>
      </w:r>
      <w:r w:rsidRPr="00D95C2D">
        <w:rPr>
          <w:rFonts w:ascii="Times New Roman" w:hAnsi="Times New Roman" w:cs="Times New Roman"/>
          <w:i/>
          <w:noProof/>
          <w:sz w:val="24"/>
          <w:szCs w:val="24"/>
        </w:rPr>
        <w:t>Genome research</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21</w:t>
      </w:r>
      <w:r>
        <w:rPr>
          <w:rFonts w:ascii="Times New Roman" w:hAnsi="Times New Roman" w:cs="Times New Roman"/>
          <w:noProof/>
          <w:sz w:val="24"/>
          <w:szCs w:val="24"/>
        </w:rPr>
        <w:t>, 1193-1200</w:t>
      </w:r>
      <w:bookmarkEnd w:id="60"/>
    </w:p>
    <w:p w:rsidR="00D95C2D" w:rsidRDefault="00D95C2D" w:rsidP="00D95C2D">
      <w:pPr>
        <w:spacing w:after="0" w:line="240" w:lineRule="auto"/>
        <w:ind w:left="720" w:hanging="720"/>
        <w:rPr>
          <w:rFonts w:ascii="Times New Roman" w:hAnsi="Times New Roman" w:cs="Times New Roman"/>
          <w:noProof/>
          <w:sz w:val="24"/>
          <w:szCs w:val="24"/>
        </w:rPr>
      </w:pPr>
      <w:bookmarkStart w:id="61" w:name="_ENREF_25"/>
      <w:r>
        <w:rPr>
          <w:rFonts w:ascii="Times New Roman" w:hAnsi="Times New Roman" w:cs="Times New Roman"/>
          <w:noProof/>
          <w:sz w:val="24"/>
          <w:szCs w:val="24"/>
        </w:rPr>
        <w:lastRenderedPageBreak/>
        <w:t>25.</w:t>
      </w:r>
      <w:r>
        <w:rPr>
          <w:rFonts w:ascii="Times New Roman" w:hAnsi="Times New Roman" w:cs="Times New Roman"/>
          <w:noProof/>
          <w:sz w:val="24"/>
          <w:szCs w:val="24"/>
        </w:rPr>
        <w:tab/>
        <w:t xml:space="preserve">Evans, V. C., Barker, G., Heesom, K. J., Fan, J., Bessant, C., and Matthews, D. A. (2012) De novo derivation of proteomes from transcriptomes for transcript and protein identification. </w:t>
      </w:r>
      <w:r w:rsidRPr="00D95C2D">
        <w:rPr>
          <w:rFonts w:ascii="Times New Roman" w:hAnsi="Times New Roman" w:cs="Times New Roman"/>
          <w:i/>
          <w:noProof/>
          <w:sz w:val="24"/>
          <w:szCs w:val="24"/>
        </w:rPr>
        <w:t>Nature methods</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9</w:t>
      </w:r>
      <w:r>
        <w:rPr>
          <w:rFonts w:ascii="Times New Roman" w:hAnsi="Times New Roman" w:cs="Times New Roman"/>
          <w:noProof/>
          <w:sz w:val="24"/>
          <w:szCs w:val="24"/>
        </w:rPr>
        <w:t>, 1207-1211</w:t>
      </w:r>
      <w:bookmarkEnd w:id="61"/>
    </w:p>
    <w:p w:rsidR="00D95C2D" w:rsidRDefault="00D95C2D" w:rsidP="00D95C2D">
      <w:pPr>
        <w:spacing w:after="0" w:line="240" w:lineRule="auto"/>
        <w:ind w:left="720" w:hanging="720"/>
        <w:rPr>
          <w:rFonts w:ascii="Times New Roman" w:hAnsi="Times New Roman" w:cs="Times New Roman"/>
          <w:noProof/>
          <w:sz w:val="24"/>
          <w:szCs w:val="24"/>
        </w:rPr>
      </w:pPr>
      <w:bookmarkStart w:id="62" w:name="_ENREF_26"/>
      <w:r>
        <w:rPr>
          <w:rFonts w:ascii="Times New Roman" w:hAnsi="Times New Roman" w:cs="Times New Roman"/>
          <w:noProof/>
          <w:sz w:val="24"/>
          <w:szCs w:val="24"/>
        </w:rPr>
        <w:t>26.</w:t>
      </w:r>
      <w:r>
        <w:rPr>
          <w:rFonts w:ascii="Times New Roman" w:hAnsi="Times New Roman" w:cs="Times New Roman"/>
          <w:noProof/>
          <w:sz w:val="24"/>
          <w:szCs w:val="24"/>
        </w:rPr>
        <w:tab/>
        <w:t xml:space="preserve">Sheynkman, G. M., Shortreed, M. R., Frey, B. L., and Smith, L. M. (2013) Discovery and Mass Spectrometric Analysis of Novel Splice-junction Peptides Using RNA-Seq. </w:t>
      </w:r>
      <w:r w:rsidRPr="00D95C2D">
        <w:rPr>
          <w:rFonts w:ascii="Times New Roman" w:hAnsi="Times New Roman" w:cs="Times New Roman"/>
          <w:i/>
          <w:noProof/>
          <w:sz w:val="24"/>
          <w:szCs w:val="24"/>
        </w:rPr>
        <w:t>Molecular &amp; cellular proteomics : MCP</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12</w:t>
      </w:r>
      <w:r>
        <w:rPr>
          <w:rFonts w:ascii="Times New Roman" w:hAnsi="Times New Roman" w:cs="Times New Roman"/>
          <w:noProof/>
          <w:sz w:val="24"/>
          <w:szCs w:val="24"/>
        </w:rPr>
        <w:t>, 2341-2353</w:t>
      </w:r>
      <w:bookmarkEnd w:id="62"/>
    </w:p>
    <w:p w:rsidR="00D95C2D" w:rsidRDefault="00D95C2D" w:rsidP="00D95C2D">
      <w:pPr>
        <w:spacing w:after="0" w:line="240" w:lineRule="auto"/>
        <w:ind w:left="720" w:hanging="720"/>
        <w:rPr>
          <w:rFonts w:ascii="Times New Roman" w:hAnsi="Times New Roman" w:cs="Times New Roman"/>
          <w:noProof/>
          <w:sz w:val="24"/>
          <w:szCs w:val="24"/>
        </w:rPr>
      </w:pPr>
      <w:bookmarkStart w:id="63" w:name="_ENREF_27"/>
      <w:r>
        <w:rPr>
          <w:rFonts w:ascii="Times New Roman" w:hAnsi="Times New Roman" w:cs="Times New Roman"/>
          <w:noProof/>
          <w:sz w:val="24"/>
          <w:szCs w:val="24"/>
        </w:rPr>
        <w:t>27.</w:t>
      </w:r>
      <w:r>
        <w:rPr>
          <w:rFonts w:ascii="Times New Roman" w:hAnsi="Times New Roman" w:cs="Times New Roman"/>
          <w:noProof/>
          <w:sz w:val="24"/>
          <w:szCs w:val="24"/>
        </w:rPr>
        <w:tab/>
        <w:t xml:space="preserve">Woo, S., Cha, S. W., Merrihew, G., He, Y., Castellana, N., Guest, C., Maccoss, M., and Bafna, V. (2013) Proteogenomic Database Construction Driven from Large Scale RNA-seq Data. </w:t>
      </w:r>
      <w:r w:rsidRPr="00D95C2D">
        <w:rPr>
          <w:rFonts w:ascii="Times New Roman" w:hAnsi="Times New Roman" w:cs="Times New Roman"/>
          <w:i/>
          <w:noProof/>
          <w:sz w:val="24"/>
          <w:szCs w:val="24"/>
        </w:rPr>
        <w:t>J Proteome Res</w:t>
      </w:r>
      <w:r>
        <w:rPr>
          <w:rFonts w:ascii="Times New Roman" w:hAnsi="Times New Roman" w:cs="Times New Roman"/>
          <w:noProof/>
          <w:sz w:val="24"/>
          <w:szCs w:val="24"/>
        </w:rPr>
        <w:t xml:space="preserve"> </w:t>
      </w:r>
      <w:bookmarkEnd w:id="63"/>
    </w:p>
    <w:p w:rsidR="00D95C2D" w:rsidRDefault="00D95C2D" w:rsidP="00D95C2D">
      <w:pPr>
        <w:spacing w:after="0" w:line="240" w:lineRule="auto"/>
        <w:ind w:left="720" w:hanging="720"/>
        <w:rPr>
          <w:rFonts w:ascii="Times New Roman" w:hAnsi="Times New Roman" w:cs="Times New Roman"/>
          <w:noProof/>
          <w:sz w:val="24"/>
          <w:szCs w:val="24"/>
        </w:rPr>
      </w:pPr>
      <w:bookmarkStart w:id="64" w:name="_ENREF_28"/>
      <w:r>
        <w:rPr>
          <w:rFonts w:ascii="Times New Roman" w:hAnsi="Times New Roman" w:cs="Times New Roman"/>
          <w:noProof/>
          <w:sz w:val="24"/>
          <w:szCs w:val="24"/>
        </w:rPr>
        <w:t>28.</w:t>
      </w:r>
      <w:r>
        <w:rPr>
          <w:rFonts w:ascii="Times New Roman" w:hAnsi="Times New Roman" w:cs="Times New Roman"/>
          <w:noProof/>
          <w:sz w:val="24"/>
          <w:szCs w:val="24"/>
        </w:rPr>
        <w:tab/>
        <w:t xml:space="preserve">Xing, X. B., Li, Q. R., Sun, H., Fu, X., Zhan, F., Huang, X., Li, J., Chen, C. L., Shyr, Y., Zeng, R., Li, Y. X., and Xie, L. (2011) The discovery of novel protein-coding features in mouse genome based on mass spectrometry data. </w:t>
      </w:r>
      <w:r w:rsidRPr="00D95C2D">
        <w:rPr>
          <w:rFonts w:ascii="Times New Roman" w:hAnsi="Times New Roman" w:cs="Times New Roman"/>
          <w:i/>
          <w:noProof/>
          <w:sz w:val="24"/>
          <w:szCs w:val="24"/>
        </w:rPr>
        <w:t>Genomics</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98</w:t>
      </w:r>
      <w:r>
        <w:rPr>
          <w:rFonts w:ascii="Times New Roman" w:hAnsi="Times New Roman" w:cs="Times New Roman"/>
          <w:noProof/>
          <w:sz w:val="24"/>
          <w:szCs w:val="24"/>
        </w:rPr>
        <w:t>, 343-351</w:t>
      </w:r>
      <w:bookmarkEnd w:id="64"/>
    </w:p>
    <w:p w:rsidR="00D95C2D" w:rsidRDefault="00D95C2D" w:rsidP="00D95C2D">
      <w:pPr>
        <w:spacing w:after="0" w:line="240" w:lineRule="auto"/>
        <w:ind w:left="720" w:hanging="720"/>
        <w:rPr>
          <w:rFonts w:ascii="Times New Roman" w:hAnsi="Times New Roman" w:cs="Times New Roman"/>
          <w:noProof/>
          <w:sz w:val="24"/>
          <w:szCs w:val="24"/>
        </w:rPr>
      </w:pPr>
      <w:bookmarkStart w:id="65" w:name="_ENREF_29"/>
      <w:r>
        <w:rPr>
          <w:rFonts w:ascii="Times New Roman" w:hAnsi="Times New Roman" w:cs="Times New Roman"/>
          <w:noProof/>
          <w:sz w:val="24"/>
          <w:szCs w:val="24"/>
        </w:rPr>
        <w:t>29.</w:t>
      </w:r>
      <w:r>
        <w:rPr>
          <w:rFonts w:ascii="Times New Roman" w:hAnsi="Times New Roman" w:cs="Times New Roman"/>
          <w:noProof/>
          <w:sz w:val="24"/>
          <w:szCs w:val="24"/>
        </w:rPr>
        <w:tab/>
        <w:t xml:space="preserve">Omenn, G. S., Yocum, A. K., and Menon, R. (2010) Alternative splice variants, a new class of protein cancer biomarker candidates: findings in pancreatic cancer and breast cancer with systems biology implications. </w:t>
      </w:r>
      <w:r w:rsidRPr="00D95C2D">
        <w:rPr>
          <w:rFonts w:ascii="Times New Roman" w:hAnsi="Times New Roman" w:cs="Times New Roman"/>
          <w:i/>
          <w:noProof/>
          <w:sz w:val="24"/>
          <w:szCs w:val="24"/>
        </w:rPr>
        <w:t>Disease markers</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28</w:t>
      </w:r>
      <w:r>
        <w:rPr>
          <w:rFonts w:ascii="Times New Roman" w:hAnsi="Times New Roman" w:cs="Times New Roman"/>
          <w:noProof/>
          <w:sz w:val="24"/>
          <w:szCs w:val="24"/>
        </w:rPr>
        <w:t>, 241-251</w:t>
      </w:r>
      <w:bookmarkEnd w:id="65"/>
    </w:p>
    <w:p w:rsidR="00D95C2D" w:rsidRDefault="00D95C2D" w:rsidP="00D95C2D">
      <w:pPr>
        <w:spacing w:after="0" w:line="240" w:lineRule="auto"/>
        <w:ind w:left="720" w:hanging="720"/>
        <w:rPr>
          <w:rFonts w:ascii="Times New Roman" w:hAnsi="Times New Roman" w:cs="Times New Roman"/>
          <w:noProof/>
          <w:sz w:val="24"/>
          <w:szCs w:val="24"/>
        </w:rPr>
      </w:pPr>
      <w:bookmarkStart w:id="66" w:name="_ENREF_30"/>
      <w:r>
        <w:rPr>
          <w:rFonts w:ascii="Times New Roman" w:hAnsi="Times New Roman" w:cs="Times New Roman"/>
          <w:noProof/>
          <w:sz w:val="24"/>
          <w:szCs w:val="24"/>
        </w:rPr>
        <w:t>30.</w:t>
      </w:r>
      <w:r>
        <w:rPr>
          <w:rFonts w:ascii="Times New Roman" w:hAnsi="Times New Roman" w:cs="Times New Roman"/>
          <w:noProof/>
          <w:sz w:val="24"/>
          <w:szCs w:val="24"/>
        </w:rPr>
        <w:tab/>
        <w:t xml:space="preserve">Li, H., Handsaker, B., Wysoker, A., Fennell, T., Ruan, J., Homer, N., Marth, G., Abecasis, G., and Durbin, R. (2009) The Sequence Alignment/Map format and SAMtools. </w:t>
      </w:r>
      <w:r w:rsidRPr="00D95C2D">
        <w:rPr>
          <w:rFonts w:ascii="Times New Roman" w:hAnsi="Times New Roman" w:cs="Times New Roman"/>
          <w:i/>
          <w:noProof/>
          <w:sz w:val="24"/>
          <w:szCs w:val="24"/>
        </w:rPr>
        <w:t>Bioinformatics</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25</w:t>
      </w:r>
      <w:r>
        <w:rPr>
          <w:rFonts w:ascii="Times New Roman" w:hAnsi="Times New Roman" w:cs="Times New Roman"/>
          <w:noProof/>
          <w:sz w:val="24"/>
          <w:szCs w:val="24"/>
        </w:rPr>
        <w:t>, 2078-2079</w:t>
      </w:r>
      <w:bookmarkEnd w:id="66"/>
    </w:p>
    <w:p w:rsidR="00D95C2D" w:rsidRDefault="00D95C2D" w:rsidP="00D95C2D">
      <w:pPr>
        <w:spacing w:after="0" w:line="240" w:lineRule="auto"/>
        <w:ind w:left="720" w:hanging="720"/>
        <w:rPr>
          <w:rFonts w:ascii="Times New Roman" w:hAnsi="Times New Roman" w:cs="Times New Roman"/>
          <w:noProof/>
          <w:sz w:val="24"/>
          <w:szCs w:val="24"/>
        </w:rPr>
      </w:pPr>
      <w:bookmarkStart w:id="67" w:name="_ENREF_31"/>
      <w:r>
        <w:rPr>
          <w:rFonts w:ascii="Times New Roman" w:hAnsi="Times New Roman" w:cs="Times New Roman"/>
          <w:noProof/>
          <w:sz w:val="24"/>
          <w:szCs w:val="24"/>
        </w:rPr>
        <w:t>31.</w:t>
      </w:r>
      <w:r>
        <w:rPr>
          <w:rFonts w:ascii="Times New Roman" w:hAnsi="Times New Roman" w:cs="Times New Roman"/>
          <w:noProof/>
          <w:sz w:val="24"/>
          <w:szCs w:val="24"/>
        </w:rPr>
        <w:tab/>
        <w:t xml:space="preserve">Li, H., and Durbin, R. (2009) Fast and accurate short read alignment with Burrows-Wheeler transform. </w:t>
      </w:r>
      <w:r w:rsidRPr="00D95C2D">
        <w:rPr>
          <w:rFonts w:ascii="Times New Roman" w:hAnsi="Times New Roman" w:cs="Times New Roman"/>
          <w:i/>
          <w:noProof/>
          <w:sz w:val="24"/>
          <w:szCs w:val="24"/>
        </w:rPr>
        <w:t>Bioinformatics</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25</w:t>
      </w:r>
      <w:r>
        <w:rPr>
          <w:rFonts w:ascii="Times New Roman" w:hAnsi="Times New Roman" w:cs="Times New Roman"/>
          <w:noProof/>
          <w:sz w:val="24"/>
          <w:szCs w:val="24"/>
        </w:rPr>
        <w:t>, 1754-1760</w:t>
      </w:r>
      <w:bookmarkEnd w:id="67"/>
    </w:p>
    <w:p w:rsidR="00D95C2D" w:rsidRDefault="00D95C2D" w:rsidP="00D95C2D">
      <w:pPr>
        <w:spacing w:after="0" w:line="240" w:lineRule="auto"/>
        <w:ind w:left="720" w:hanging="720"/>
        <w:rPr>
          <w:rFonts w:ascii="Times New Roman" w:hAnsi="Times New Roman" w:cs="Times New Roman"/>
          <w:noProof/>
          <w:sz w:val="24"/>
          <w:szCs w:val="24"/>
        </w:rPr>
      </w:pPr>
      <w:bookmarkStart w:id="68" w:name="_ENREF_32"/>
      <w:r>
        <w:rPr>
          <w:rFonts w:ascii="Times New Roman" w:hAnsi="Times New Roman" w:cs="Times New Roman"/>
          <w:noProof/>
          <w:sz w:val="24"/>
          <w:szCs w:val="24"/>
        </w:rPr>
        <w:t>32.</w:t>
      </w:r>
      <w:r>
        <w:rPr>
          <w:rFonts w:ascii="Times New Roman" w:hAnsi="Times New Roman" w:cs="Times New Roman"/>
          <w:noProof/>
          <w:sz w:val="24"/>
          <w:szCs w:val="24"/>
        </w:rPr>
        <w:tab/>
        <w:t xml:space="preserve">McKenna, A., Hanna, M., Banks, E., Sivachenko, A., Cibulskis, K., Kernytsky, A., Garimella, K., Altshuler, D., Gabriel, S., Daly, M., and DePristo, M. A. (2010) The Genome Analysis Toolkit: a MapReduce framework for analyzing next-generation DNA sequencing data. </w:t>
      </w:r>
      <w:r w:rsidRPr="00D95C2D">
        <w:rPr>
          <w:rFonts w:ascii="Times New Roman" w:hAnsi="Times New Roman" w:cs="Times New Roman"/>
          <w:i/>
          <w:noProof/>
          <w:sz w:val="24"/>
          <w:szCs w:val="24"/>
        </w:rPr>
        <w:t>Genome research</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20</w:t>
      </w:r>
      <w:r>
        <w:rPr>
          <w:rFonts w:ascii="Times New Roman" w:hAnsi="Times New Roman" w:cs="Times New Roman"/>
          <w:noProof/>
          <w:sz w:val="24"/>
          <w:szCs w:val="24"/>
        </w:rPr>
        <w:t>, 1297-1303</w:t>
      </w:r>
      <w:bookmarkEnd w:id="68"/>
    </w:p>
    <w:p w:rsidR="00D95C2D" w:rsidRDefault="00D95C2D" w:rsidP="00D95C2D">
      <w:pPr>
        <w:spacing w:after="0" w:line="240" w:lineRule="auto"/>
        <w:ind w:left="720" w:hanging="720"/>
        <w:rPr>
          <w:rFonts w:ascii="Times New Roman" w:hAnsi="Times New Roman" w:cs="Times New Roman"/>
          <w:noProof/>
          <w:sz w:val="24"/>
          <w:szCs w:val="24"/>
        </w:rPr>
      </w:pPr>
      <w:bookmarkStart w:id="69" w:name="_ENREF_33"/>
      <w:r>
        <w:rPr>
          <w:rFonts w:ascii="Times New Roman" w:hAnsi="Times New Roman" w:cs="Times New Roman"/>
          <w:noProof/>
          <w:sz w:val="24"/>
          <w:szCs w:val="24"/>
        </w:rPr>
        <w:t>33.</w:t>
      </w:r>
      <w:r>
        <w:rPr>
          <w:rFonts w:ascii="Times New Roman" w:hAnsi="Times New Roman" w:cs="Times New Roman"/>
          <w:noProof/>
          <w:sz w:val="24"/>
          <w:szCs w:val="24"/>
        </w:rPr>
        <w:tab/>
        <w:t xml:space="preserve">DePristo, M. A., Banks, E., Poplin, R., Garimella, K. V., Maguire, J. R., Hartl, C., Philippakis, A. A., del Angel, G., Rivas, M. A., Hanna, M., McKenna, A., Fennell, T. J., Kernytsky, A. M., Sivachenko, A. Y., Cibulskis, K., Gabriel, S. B., Altshuler, D., and Daly, M. J. (2011) A framework for variation discovery and genotyping using next-generation DNA sequencing data. </w:t>
      </w:r>
      <w:r w:rsidRPr="00D95C2D">
        <w:rPr>
          <w:rFonts w:ascii="Times New Roman" w:hAnsi="Times New Roman" w:cs="Times New Roman"/>
          <w:i/>
          <w:noProof/>
          <w:sz w:val="24"/>
          <w:szCs w:val="24"/>
        </w:rPr>
        <w:t>Nature genetics</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43</w:t>
      </w:r>
      <w:r>
        <w:rPr>
          <w:rFonts w:ascii="Times New Roman" w:hAnsi="Times New Roman" w:cs="Times New Roman"/>
          <w:noProof/>
          <w:sz w:val="24"/>
          <w:szCs w:val="24"/>
        </w:rPr>
        <w:t>, 491-498</w:t>
      </w:r>
      <w:bookmarkEnd w:id="69"/>
    </w:p>
    <w:p w:rsidR="00D95C2D" w:rsidRDefault="00D95C2D" w:rsidP="00D95C2D">
      <w:pPr>
        <w:spacing w:after="0" w:line="240" w:lineRule="auto"/>
        <w:ind w:left="720" w:hanging="720"/>
        <w:rPr>
          <w:rFonts w:ascii="Times New Roman" w:hAnsi="Times New Roman" w:cs="Times New Roman"/>
          <w:noProof/>
          <w:sz w:val="24"/>
          <w:szCs w:val="24"/>
        </w:rPr>
      </w:pPr>
      <w:bookmarkStart w:id="70" w:name="_ENREF_34"/>
      <w:r>
        <w:rPr>
          <w:rFonts w:ascii="Times New Roman" w:hAnsi="Times New Roman" w:cs="Times New Roman"/>
          <w:noProof/>
          <w:sz w:val="24"/>
          <w:szCs w:val="24"/>
        </w:rPr>
        <w:t>34.</w:t>
      </w:r>
      <w:r>
        <w:rPr>
          <w:rFonts w:ascii="Times New Roman" w:hAnsi="Times New Roman" w:cs="Times New Roman"/>
          <w:noProof/>
          <w:sz w:val="24"/>
          <w:szCs w:val="24"/>
        </w:rPr>
        <w:tab/>
        <w:t xml:space="preserve">Kim, D., Pertea, G., Trapnell, C., Pimentel, H., Kelley, R., and Salzberg, S. L. (2013) TopHat2: accurate alignment of transcriptomes in the presence of insertions, deletions and gene fusions. </w:t>
      </w:r>
      <w:r w:rsidRPr="00D95C2D">
        <w:rPr>
          <w:rFonts w:ascii="Times New Roman" w:hAnsi="Times New Roman" w:cs="Times New Roman"/>
          <w:i/>
          <w:noProof/>
          <w:sz w:val="24"/>
          <w:szCs w:val="24"/>
        </w:rPr>
        <w:t>Genome biology</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14</w:t>
      </w:r>
      <w:r>
        <w:rPr>
          <w:rFonts w:ascii="Times New Roman" w:hAnsi="Times New Roman" w:cs="Times New Roman"/>
          <w:noProof/>
          <w:sz w:val="24"/>
          <w:szCs w:val="24"/>
        </w:rPr>
        <w:t>, R36</w:t>
      </w:r>
      <w:bookmarkEnd w:id="70"/>
    </w:p>
    <w:p w:rsidR="00D95C2D" w:rsidRDefault="00D95C2D" w:rsidP="00D95C2D">
      <w:pPr>
        <w:spacing w:after="0" w:line="240" w:lineRule="auto"/>
        <w:ind w:left="720" w:hanging="720"/>
        <w:rPr>
          <w:rFonts w:ascii="Times New Roman" w:hAnsi="Times New Roman" w:cs="Times New Roman"/>
          <w:noProof/>
          <w:sz w:val="24"/>
          <w:szCs w:val="24"/>
        </w:rPr>
      </w:pPr>
      <w:bookmarkStart w:id="71" w:name="_ENREF_35"/>
      <w:r>
        <w:rPr>
          <w:rFonts w:ascii="Times New Roman" w:hAnsi="Times New Roman" w:cs="Times New Roman"/>
          <w:noProof/>
          <w:sz w:val="24"/>
          <w:szCs w:val="24"/>
        </w:rPr>
        <w:t>35.</w:t>
      </w:r>
      <w:r>
        <w:rPr>
          <w:rFonts w:ascii="Times New Roman" w:hAnsi="Times New Roman" w:cs="Times New Roman"/>
          <w:noProof/>
          <w:sz w:val="24"/>
          <w:szCs w:val="24"/>
        </w:rPr>
        <w:tab/>
        <w:t xml:space="preserve">Kim, D., and Salzberg, S. L. (2011) TopHat-Fusion: an algorithm for discovery of novel fusion transcripts. </w:t>
      </w:r>
      <w:r w:rsidRPr="00D95C2D">
        <w:rPr>
          <w:rFonts w:ascii="Times New Roman" w:hAnsi="Times New Roman" w:cs="Times New Roman"/>
          <w:i/>
          <w:noProof/>
          <w:sz w:val="24"/>
          <w:szCs w:val="24"/>
        </w:rPr>
        <w:t>Genome biology</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12</w:t>
      </w:r>
      <w:r>
        <w:rPr>
          <w:rFonts w:ascii="Times New Roman" w:hAnsi="Times New Roman" w:cs="Times New Roman"/>
          <w:noProof/>
          <w:sz w:val="24"/>
          <w:szCs w:val="24"/>
        </w:rPr>
        <w:t>, R72</w:t>
      </w:r>
      <w:bookmarkEnd w:id="71"/>
    </w:p>
    <w:p w:rsidR="00D95C2D" w:rsidRDefault="00D95C2D" w:rsidP="00D95C2D">
      <w:pPr>
        <w:spacing w:after="0" w:line="240" w:lineRule="auto"/>
        <w:ind w:left="720" w:hanging="720"/>
        <w:rPr>
          <w:rFonts w:ascii="Times New Roman" w:hAnsi="Times New Roman" w:cs="Times New Roman"/>
          <w:noProof/>
          <w:sz w:val="24"/>
          <w:szCs w:val="24"/>
        </w:rPr>
      </w:pPr>
      <w:bookmarkStart w:id="72" w:name="_ENREF_36"/>
      <w:r>
        <w:rPr>
          <w:rFonts w:ascii="Times New Roman" w:hAnsi="Times New Roman" w:cs="Times New Roman"/>
          <w:noProof/>
          <w:sz w:val="24"/>
          <w:szCs w:val="24"/>
        </w:rPr>
        <w:t>36.</w:t>
      </w:r>
      <w:r>
        <w:rPr>
          <w:rFonts w:ascii="Times New Roman" w:hAnsi="Times New Roman" w:cs="Times New Roman"/>
          <w:noProof/>
          <w:sz w:val="24"/>
          <w:szCs w:val="24"/>
        </w:rPr>
        <w:tab/>
        <w:t xml:space="preserve">Trapnell, C., Pachter, L., and Salzberg, S. L. (2009) TopHat: discovering splice junctions with RNA-Seq. </w:t>
      </w:r>
      <w:r w:rsidRPr="00D95C2D">
        <w:rPr>
          <w:rFonts w:ascii="Times New Roman" w:hAnsi="Times New Roman" w:cs="Times New Roman"/>
          <w:i/>
          <w:noProof/>
          <w:sz w:val="24"/>
          <w:szCs w:val="24"/>
        </w:rPr>
        <w:t>Bioinformatics</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25</w:t>
      </w:r>
      <w:r>
        <w:rPr>
          <w:rFonts w:ascii="Times New Roman" w:hAnsi="Times New Roman" w:cs="Times New Roman"/>
          <w:noProof/>
          <w:sz w:val="24"/>
          <w:szCs w:val="24"/>
        </w:rPr>
        <w:t>, 1105-1111</w:t>
      </w:r>
      <w:bookmarkEnd w:id="72"/>
    </w:p>
    <w:p w:rsidR="00D95C2D" w:rsidRDefault="00D95C2D" w:rsidP="00D95C2D">
      <w:pPr>
        <w:spacing w:after="0" w:line="240" w:lineRule="auto"/>
        <w:ind w:left="720" w:hanging="720"/>
        <w:rPr>
          <w:rFonts w:ascii="Times New Roman" w:hAnsi="Times New Roman" w:cs="Times New Roman"/>
          <w:noProof/>
          <w:sz w:val="24"/>
          <w:szCs w:val="24"/>
        </w:rPr>
      </w:pPr>
      <w:bookmarkStart w:id="73" w:name="_ENREF_37"/>
      <w:r>
        <w:rPr>
          <w:rFonts w:ascii="Times New Roman" w:hAnsi="Times New Roman" w:cs="Times New Roman"/>
          <w:noProof/>
          <w:sz w:val="24"/>
          <w:szCs w:val="24"/>
        </w:rPr>
        <w:t>37.</w:t>
      </w:r>
      <w:r>
        <w:rPr>
          <w:rFonts w:ascii="Times New Roman" w:hAnsi="Times New Roman" w:cs="Times New Roman"/>
          <w:noProof/>
          <w:sz w:val="24"/>
          <w:szCs w:val="24"/>
        </w:rPr>
        <w:tab/>
        <w:t xml:space="preserve">The Cancer Genome Atlas </w:t>
      </w:r>
      <w:bookmarkEnd w:id="73"/>
    </w:p>
    <w:p w:rsidR="00D95C2D" w:rsidRDefault="00D95C2D" w:rsidP="00D95C2D">
      <w:pPr>
        <w:spacing w:after="0" w:line="240" w:lineRule="auto"/>
        <w:ind w:left="720" w:hanging="720"/>
        <w:rPr>
          <w:rFonts w:ascii="Times New Roman" w:hAnsi="Times New Roman" w:cs="Times New Roman"/>
          <w:noProof/>
          <w:sz w:val="24"/>
          <w:szCs w:val="24"/>
        </w:rPr>
      </w:pPr>
      <w:bookmarkStart w:id="74" w:name="_ENREF_38"/>
      <w:r>
        <w:rPr>
          <w:rFonts w:ascii="Times New Roman" w:hAnsi="Times New Roman" w:cs="Times New Roman"/>
          <w:noProof/>
          <w:sz w:val="24"/>
          <w:szCs w:val="24"/>
        </w:rPr>
        <w:t>38.</w:t>
      </w:r>
      <w:r>
        <w:rPr>
          <w:rFonts w:ascii="Times New Roman" w:hAnsi="Times New Roman" w:cs="Times New Roman"/>
          <w:noProof/>
          <w:sz w:val="24"/>
          <w:szCs w:val="24"/>
        </w:rPr>
        <w:tab/>
        <w:t xml:space="preserve">TCGA (2012) Comprehensive molecular portraits of human breast tumours. </w:t>
      </w:r>
      <w:r w:rsidRPr="00D95C2D">
        <w:rPr>
          <w:rFonts w:ascii="Times New Roman" w:hAnsi="Times New Roman" w:cs="Times New Roman"/>
          <w:i/>
          <w:noProof/>
          <w:sz w:val="24"/>
          <w:szCs w:val="24"/>
        </w:rPr>
        <w:t>Nature</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490</w:t>
      </w:r>
      <w:r>
        <w:rPr>
          <w:rFonts w:ascii="Times New Roman" w:hAnsi="Times New Roman" w:cs="Times New Roman"/>
          <w:noProof/>
          <w:sz w:val="24"/>
          <w:szCs w:val="24"/>
        </w:rPr>
        <w:t>, 61-70</w:t>
      </w:r>
      <w:bookmarkEnd w:id="74"/>
    </w:p>
    <w:p w:rsidR="00D95C2D" w:rsidRDefault="00D95C2D" w:rsidP="00D95C2D">
      <w:pPr>
        <w:spacing w:after="0" w:line="240" w:lineRule="auto"/>
        <w:ind w:left="720" w:hanging="720"/>
        <w:rPr>
          <w:rFonts w:ascii="Times New Roman" w:hAnsi="Times New Roman" w:cs="Times New Roman"/>
          <w:noProof/>
          <w:sz w:val="24"/>
          <w:szCs w:val="24"/>
        </w:rPr>
      </w:pPr>
      <w:bookmarkStart w:id="75" w:name="_ENREF_39"/>
      <w:r>
        <w:rPr>
          <w:rFonts w:ascii="Times New Roman" w:hAnsi="Times New Roman" w:cs="Times New Roman"/>
          <w:noProof/>
          <w:sz w:val="24"/>
          <w:szCs w:val="24"/>
        </w:rPr>
        <w:t>39.</w:t>
      </w:r>
      <w:r>
        <w:rPr>
          <w:rFonts w:ascii="Times New Roman" w:hAnsi="Times New Roman" w:cs="Times New Roman"/>
          <w:noProof/>
          <w:sz w:val="24"/>
          <w:szCs w:val="24"/>
        </w:rPr>
        <w:tab/>
        <w:t xml:space="preserve">Craig, R., Cortens, J. P., and Beavis, R. C. (2005) The use of proteotypic peptide libraries for protein identification. </w:t>
      </w:r>
      <w:r w:rsidRPr="00D95C2D">
        <w:rPr>
          <w:rFonts w:ascii="Times New Roman" w:hAnsi="Times New Roman" w:cs="Times New Roman"/>
          <w:i/>
          <w:noProof/>
          <w:sz w:val="24"/>
          <w:szCs w:val="24"/>
        </w:rPr>
        <w:t>Rapid communications in mass spectrometry : RCM</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19</w:t>
      </w:r>
      <w:r>
        <w:rPr>
          <w:rFonts w:ascii="Times New Roman" w:hAnsi="Times New Roman" w:cs="Times New Roman"/>
          <w:noProof/>
          <w:sz w:val="24"/>
          <w:szCs w:val="24"/>
        </w:rPr>
        <w:t>, 1844-1850</w:t>
      </w:r>
      <w:bookmarkEnd w:id="75"/>
    </w:p>
    <w:p w:rsidR="00D95C2D" w:rsidRDefault="00D95C2D" w:rsidP="00D95C2D">
      <w:pPr>
        <w:spacing w:after="0" w:line="240" w:lineRule="auto"/>
        <w:ind w:left="720" w:hanging="720"/>
        <w:rPr>
          <w:rFonts w:ascii="Times New Roman" w:hAnsi="Times New Roman" w:cs="Times New Roman"/>
          <w:noProof/>
          <w:sz w:val="24"/>
          <w:szCs w:val="24"/>
        </w:rPr>
      </w:pPr>
      <w:bookmarkStart w:id="76" w:name="_ENREF_40"/>
      <w:r>
        <w:rPr>
          <w:rFonts w:ascii="Times New Roman" w:hAnsi="Times New Roman" w:cs="Times New Roman"/>
          <w:noProof/>
          <w:sz w:val="24"/>
          <w:szCs w:val="24"/>
        </w:rPr>
        <w:t>40.</w:t>
      </w:r>
      <w:r>
        <w:rPr>
          <w:rFonts w:ascii="Times New Roman" w:hAnsi="Times New Roman" w:cs="Times New Roman"/>
          <w:noProof/>
          <w:sz w:val="24"/>
          <w:szCs w:val="24"/>
        </w:rPr>
        <w:tab/>
        <w:t xml:space="preserve">Pal, S., Gupta, R., and Davuluri, R. V. (2012) Alternative transcription and alternative splicing in cancer. </w:t>
      </w:r>
      <w:r w:rsidRPr="00D95C2D">
        <w:rPr>
          <w:rFonts w:ascii="Times New Roman" w:hAnsi="Times New Roman" w:cs="Times New Roman"/>
          <w:i/>
          <w:noProof/>
          <w:sz w:val="24"/>
          <w:szCs w:val="24"/>
        </w:rPr>
        <w:t>Pharmacology &amp; therapeutics</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136</w:t>
      </w:r>
      <w:r>
        <w:rPr>
          <w:rFonts w:ascii="Times New Roman" w:hAnsi="Times New Roman" w:cs="Times New Roman"/>
          <w:noProof/>
          <w:sz w:val="24"/>
          <w:szCs w:val="24"/>
        </w:rPr>
        <w:t>, 283-294</w:t>
      </w:r>
      <w:bookmarkEnd w:id="76"/>
    </w:p>
    <w:p w:rsidR="00D95C2D" w:rsidRDefault="00D95C2D" w:rsidP="00D95C2D">
      <w:pPr>
        <w:spacing w:after="0" w:line="240" w:lineRule="auto"/>
        <w:ind w:left="720" w:hanging="720"/>
        <w:rPr>
          <w:rFonts w:ascii="Times New Roman" w:hAnsi="Times New Roman" w:cs="Times New Roman"/>
          <w:noProof/>
          <w:sz w:val="24"/>
          <w:szCs w:val="24"/>
        </w:rPr>
      </w:pPr>
      <w:bookmarkStart w:id="77" w:name="_ENREF_41"/>
      <w:r>
        <w:rPr>
          <w:rFonts w:ascii="Times New Roman" w:hAnsi="Times New Roman" w:cs="Times New Roman"/>
          <w:noProof/>
          <w:sz w:val="24"/>
          <w:szCs w:val="24"/>
        </w:rPr>
        <w:t>41.</w:t>
      </w:r>
      <w:r>
        <w:rPr>
          <w:rFonts w:ascii="Times New Roman" w:hAnsi="Times New Roman" w:cs="Times New Roman"/>
          <w:noProof/>
          <w:sz w:val="24"/>
          <w:szCs w:val="24"/>
        </w:rPr>
        <w:tab/>
        <w:t xml:space="preserve">Corley, C. D., Lancaster, M. J., Brigantic, R. T., Chung, J. S., Walters, R. A., Arthur, R. R., Bruckner-Lea, C. J., Calapristi, A., Dowling, G., Hartley, D. M., Kennedy, S., </w:t>
      </w:r>
      <w:r>
        <w:rPr>
          <w:rFonts w:ascii="Times New Roman" w:hAnsi="Times New Roman" w:cs="Times New Roman"/>
          <w:noProof/>
          <w:sz w:val="24"/>
          <w:szCs w:val="24"/>
        </w:rPr>
        <w:lastRenderedPageBreak/>
        <w:t xml:space="preserve">Kircher, A., Klucking, S., Lee, E. K., McKenzie, T., Nelson, N. P., Olsen, J., Pancerella, C., Quitugua, T. N., Reed, J. T., and Thomas, C. S. (2012) Assessing the continuum of event-based biosurveillance through an operational lens. </w:t>
      </w:r>
      <w:r w:rsidRPr="00D95C2D">
        <w:rPr>
          <w:rFonts w:ascii="Times New Roman" w:hAnsi="Times New Roman" w:cs="Times New Roman"/>
          <w:i/>
          <w:noProof/>
          <w:sz w:val="24"/>
          <w:szCs w:val="24"/>
        </w:rPr>
        <w:t>Biosecur Bioterror</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10</w:t>
      </w:r>
      <w:r>
        <w:rPr>
          <w:rFonts w:ascii="Times New Roman" w:hAnsi="Times New Roman" w:cs="Times New Roman"/>
          <w:noProof/>
          <w:sz w:val="24"/>
          <w:szCs w:val="24"/>
        </w:rPr>
        <w:t>, 131-141</w:t>
      </w:r>
      <w:bookmarkEnd w:id="77"/>
    </w:p>
    <w:p w:rsidR="00D95C2D" w:rsidRDefault="00D95C2D" w:rsidP="00D95C2D">
      <w:pPr>
        <w:spacing w:after="0" w:line="240" w:lineRule="auto"/>
        <w:ind w:left="720" w:hanging="720"/>
        <w:rPr>
          <w:rFonts w:ascii="Times New Roman" w:hAnsi="Times New Roman" w:cs="Times New Roman"/>
          <w:noProof/>
          <w:sz w:val="24"/>
          <w:szCs w:val="24"/>
        </w:rPr>
      </w:pPr>
      <w:bookmarkStart w:id="78" w:name="_ENREF_42"/>
      <w:r>
        <w:rPr>
          <w:rFonts w:ascii="Times New Roman" w:hAnsi="Times New Roman" w:cs="Times New Roman"/>
          <w:noProof/>
          <w:sz w:val="24"/>
          <w:szCs w:val="24"/>
        </w:rPr>
        <w:t>42.</w:t>
      </w:r>
      <w:r>
        <w:rPr>
          <w:rFonts w:ascii="Times New Roman" w:hAnsi="Times New Roman" w:cs="Times New Roman"/>
          <w:noProof/>
          <w:sz w:val="24"/>
          <w:szCs w:val="24"/>
        </w:rPr>
        <w:tab/>
        <w:t xml:space="preserve">(2013) Comprehensive molecular characterization of clear cell renal cell carcinoma. </w:t>
      </w:r>
      <w:r w:rsidRPr="00D95C2D">
        <w:rPr>
          <w:rFonts w:ascii="Times New Roman" w:hAnsi="Times New Roman" w:cs="Times New Roman"/>
          <w:i/>
          <w:noProof/>
          <w:sz w:val="24"/>
          <w:szCs w:val="24"/>
        </w:rPr>
        <w:t>Nature</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499</w:t>
      </w:r>
      <w:r>
        <w:rPr>
          <w:rFonts w:ascii="Times New Roman" w:hAnsi="Times New Roman" w:cs="Times New Roman"/>
          <w:noProof/>
          <w:sz w:val="24"/>
          <w:szCs w:val="24"/>
        </w:rPr>
        <w:t>, 43-49</w:t>
      </w:r>
      <w:bookmarkEnd w:id="78"/>
    </w:p>
    <w:p w:rsidR="00D95C2D" w:rsidRDefault="00D95C2D" w:rsidP="00D95C2D">
      <w:pPr>
        <w:spacing w:after="0" w:line="240" w:lineRule="auto"/>
        <w:ind w:left="720" w:hanging="720"/>
        <w:rPr>
          <w:rFonts w:ascii="Times New Roman" w:hAnsi="Times New Roman" w:cs="Times New Roman"/>
          <w:noProof/>
          <w:sz w:val="24"/>
          <w:szCs w:val="24"/>
        </w:rPr>
      </w:pPr>
      <w:bookmarkStart w:id="79" w:name="_ENREF_43"/>
      <w:r>
        <w:rPr>
          <w:rFonts w:ascii="Times New Roman" w:hAnsi="Times New Roman" w:cs="Times New Roman"/>
          <w:noProof/>
          <w:sz w:val="24"/>
          <w:szCs w:val="24"/>
        </w:rPr>
        <w:t>43.</w:t>
      </w:r>
      <w:r>
        <w:rPr>
          <w:rFonts w:ascii="Times New Roman" w:hAnsi="Times New Roman" w:cs="Times New Roman"/>
          <w:noProof/>
          <w:sz w:val="24"/>
          <w:szCs w:val="24"/>
        </w:rPr>
        <w:tab/>
        <w:t xml:space="preserve">(2012) Comprehensive molecular portraits of human breast tumours. </w:t>
      </w:r>
      <w:r w:rsidRPr="00D95C2D">
        <w:rPr>
          <w:rFonts w:ascii="Times New Roman" w:hAnsi="Times New Roman" w:cs="Times New Roman"/>
          <w:i/>
          <w:noProof/>
          <w:sz w:val="24"/>
          <w:szCs w:val="24"/>
        </w:rPr>
        <w:t>Nature</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490</w:t>
      </w:r>
      <w:r>
        <w:rPr>
          <w:rFonts w:ascii="Times New Roman" w:hAnsi="Times New Roman" w:cs="Times New Roman"/>
          <w:noProof/>
          <w:sz w:val="24"/>
          <w:szCs w:val="24"/>
        </w:rPr>
        <w:t>, 61-70</w:t>
      </w:r>
      <w:bookmarkEnd w:id="79"/>
    </w:p>
    <w:p w:rsidR="00D95C2D" w:rsidRDefault="00D95C2D" w:rsidP="00D95C2D">
      <w:pPr>
        <w:spacing w:after="0" w:line="240" w:lineRule="auto"/>
        <w:ind w:left="720" w:hanging="720"/>
        <w:rPr>
          <w:rFonts w:ascii="Times New Roman" w:hAnsi="Times New Roman" w:cs="Times New Roman"/>
          <w:noProof/>
          <w:sz w:val="24"/>
          <w:szCs w:val="24"/>
        </w:rPr>
      </w:pPr>
      <w:bookmarkStart w:id="80" w:name="_ENREF_44"/>
      <w:r>
        <w:rPr>
          <w:rFonts w:ascii="Times New Roman" w:hAnsi="Times New Roman" w:cs="Times New Roman"/>
          <w:noProof/>
          <w:sz w:val="24"/>
          <w:szCs w:val="24"/>
        </w:rPr>
        <w:t>44.</w:t>
      </w:r>
      <w:r>
        <w:rPr>
          <w:rFonts w:ascii="Times New Roman" w:hAnsi="Times New Roman" w:cs="Times New Roman"/>
          <w:noProof/>
          <w:sz w:val="24"/>
          <w:szCs w:val="24"/>
        </w:rPr>
        <w:tab/>
        <w:t xml:space="preserve">Jeong, K., Kim, S., and Bandeira, N. (2012) False discovery rates in spectral identification. </w:t>
      </w:r>
      <w:r w:rsidRPr="00D95C2D">
        <w:rPr>
          <w:rFonts w:ascii="Times New Roman" w:hAnsi="Times New Roman" w:cs="Times New Roman"/>
          <w:i/>
          <w:noProof/>
          <w:sz w:val="24"/>
          <w:szCs w:val="24"/>
        </w:rPr>
        <w:t>BMC bioinformatics</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13 Suppl 16</w:t>
      </w:r>
      <w:r>
        <w:rPr>
          <w:rFonts w:ascii="Times New Roman" w:hAnsi="Times New Roman" w:cs="Times New Roman"/>
          <w:noProof/>
          <w:sz w:val="24"/>
          <w:szCs w:val="24"/>
        </w:rPr>
        <w:t>, S2</w:t>
      </w:r>
      <w:bookmarkEnd w:id="80"/>
    </w:p>
    <w:p w:rsidR="00D95C2D" w:rsidRDefault="00D95C2D" w:rsidP="00D95C2D">
      <w:pPr>
        <w:spacing w:after="0" w:line="240" w:lineRule="auto"/>
        <w:ind w:left="720" w:hanging="720"/>
        <w:rPr>
          <w:rFonts w:ascii="Times New Roman" w:hAnsi="Times New Roman" w:cs="Times New Roman"/>
          <w:noProof/>
          <w:sz w:val="24"/>
          <w:szCs w:val="24"/>
        </w:rPr>
      </w:pPr>
      <w:bookmarkStart w:id="81" w:name="_ENREF_45"/>
      <w:r>
        <w:rPr>
          <w:rFonts w:ascii="Times New Roman" w:hAnsi="Times New Roman" w:cs="Times New Roman"/>
          <w:noProof/>
          <w:sz w:val="24"/>
          <w:szCs w:val="24"/>
        </w:rPr>
        <w:t>45.</w:t>
      </w:r>
      <w:r>
        <w:rPr>
          <w:rFonts w:ascii="Times New Roman" w:hAnsi="Times New Roman" w:cs="Times New Roman"/>
          <w:noProof/>
          <w:sz w:val="24"/>
          <w:szCs w:val="24"/>
        </w:rPr>
        <w:tab/>
        <w:t xml:space="preserve">Eriksson, J., and Fenyo, D. (2004) The statistical significance of protein identification results as a function of the number of protein sequences searched. </w:t>
      </w:r>
      <w:r w:rsidRPr="00D95C2D">
        <w:rPr>
          <w:rFonts w:ascii="Times New Roman" w:hAnsi="Times New Roman" w:cs="Times New Roman"/>
          <w:i/>
          <w:noProof/>
          <w:sz w:val="24"/>
          <w:szCs w:val="24"/>
        </w:rPr>
        <w:t>Journal of proteome research</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3</w:t>
      </w:r>
      <w:r>
        <w:rPr>
          <w:rFonts w:ascii="Times New Roman" w:hAnsi="Times New Roman" w:cs="Times New Roman"/>
          <w:noProof/>
          <w:sz w:val="24"/>
          <w:szCs w:val="24"/>
        </w:rPr>
        <w:t>, 979-982</w:t>
      </w:r>
      <w:bookmarkEnd w:id="81"/>
    </w:p>
    <w:p w:rsidR="00D95C2D" w:rsidRDefault="00D95C2D" w:rsidP="00D95C2D">
      <w:pPr>
        <w:spacing w:after="0" w:line="240" w:lineRule="auto"/>
        <w:ind w:left="720" w:hanging="720"/>
        <w:rPr>
          <w:rFonts w:ascii="Times New Roman" w:hAnsi="Times New Roman" w:cs="Times New Roman"/>
          <w:noProof/>
          <w:sz w:val="24"/>
          <w:szCs w:val="24"/>
        </w:rPr>
      </w:pPr>
      <w:bookmarkStart w:id="82" w:name="_ENREF_46"/>
      <w:r>
        <w:rPr>
          <w:rFonts w:ascii="Times New Roman" w:hAnsi="Times New Roman" w:cs="Times New Roman"/>
          <w:noProof/>
          <w:sz w:val="24"/>
          <w:szCs w:val="24"/>
        </w:rPr>
        <w:t>46.</w:t>
      </w:r>
      <w:r>
        <w:rPr>
          <w:rFonts w:ascii="Times New Roman" w:hAnsi="Times New Roman" w:cs="Times New Roman"/>
          <w:noProof/>
          <w:sz w:val="24"/>
          <w:szCs w:val="24"/>
        </w:rPr>
        <w:tab/>
        <w:t xml:space="preserve">Falth, M., Skold, K., Svensson, M., Nilsson, A., Fenyo, D., and Andren, P. E. (2007) Neuropeptidomics strategies for specific and sensitive identification of endogenous peptides. </w:t>
      </w:r>
      <w:r w:rsidRPr="00D95C2D">
        <w:rPr>
          <w:rFonts w:ascii="Times New Roman" w:hAnsi="Times New Roman" w:cs="Times New Roman"/>
          <w:i/>
          <w:noProof/>
          <w:sz w:val="24"/>
          <w:szCs w:val="24"/>
        </w:rPr>
        <w:t>Molecular &amp; cellular proteomics : MCP</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6</w:t>
      </w:r>
      <w:r>
        <w:rPr>
          <w:rFonts w:ascii="Times New Roman" w:hAnsi="Times New Roman" w:cs="Times New Roman"/>
          <w:noProof/>
          <w:sz w:val="24"/>
          <w:szCs w:val="24"/>
        </w:rPr>
        <w:t>, 1188-1197</w:t>
      </w:r>
      <w:bookmarkEnd w:id="82"/>
    </w:p>
    <w:p w:rsidR="00D95C2D" w:rsidRDefault="00D95C2D" w:rsidP="00D95C2D">
      <w:pPr>
        <w:spacing w:after="0" w:line="240" w:lineRule="auto"/>
        <w:ind w:left="720" w:hanging="720"/>
        <w:rPr>
          <w:rFonts w:ascii="Times New Roman" w:hAnsi="Times New Roman" w:cs="Times New Roman"/>
          <w:noProof/>
          <w:sz w:val="24"/>
          <w:szCs w:val="24"/>
        </w:rPr>
      </w:pPr>
      <w:bookmarkStart w:id="83" w:name="_ENREF_47"/>
      <w:r>
        <w:rPr>
          <w:rFonts w:ascii="Times New Roman" w:hAnsi="Times New Roman" w:cs="Times New Roman"/>
          <w:noProof/>
          <w:sz w:val="24"/>
          <w:szCs w:val="24"/>
        </w:rPr>
        <w:t>47.</w:t>
      </w:r>
      <w:r>
        <w:rPr>
          <w:rFonts w:ascii="Times New Roman" w:hAnsi="Times New Roman" w:cs="Times New Roman"/>
          <w:noProof/>
          <w:sz w:val="24"/>
          <w:szCs w:val="24"/>
        </w:rPr>
        <w:tab/>
        <w:t xml:space="preserve">Risk, B. A., Spitzer, W. J., and Giddings, M. C. (2013) Peppy: proteogenomic search software. </w:t>
      </w:r>
      <w:r w:rsidRPr="00D95C2D">
        <w:rPr>
          <w:rFonts w:ascii="Times New Roman" w:hAnsi="Times New Roman" w:cs="Times New Roman"/>
          <w:i/>
          <w:noProof/>
          <w:sz w:val="24"/>
          <w:szCs w:val="24"/>
        </w:rPr>
        <w:t>Journal of proteome research</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12</w:t>
      </w:r>
      <w:r>
        <w:rPr>
          <w:rFonts w:ascii="Times New Roman" w:hAnsi="Times New Roman" w:cs="Times New Roman"/>
          <w:noProof/>
          <w:sz w:val="24"/>
          <w:szCs w:val="24"/>
        </w:rPr>
        <w:t>, 3019-3025</w:t>
      </w:r>
      <w:bookmarkEnd w:id="83"/>
    </w:p>
    <w:p w:rsidR="00D95C2D" w:rsidRDefault="00D95C2D" w:rsidP="00D95C2D">
      <w:pPr>
        <w:spacing w:after="0" w:line="240" w:lineRule="auto"/>
        <w:ind w:left="720" w:hanging="720"/>
        <w:rPr>
          <w:rFonts w:ascii="Times New Roman" w:hAnsi="Times New Roman" w:cs="Times New Roman"/>
          <w:noProof/>
          <w:sz w:val="24"/>
          <w:szCs w:val="24"/>
        </w:rPr>
      </w:pPr>
      <w:bookmarkStart w:id="84" w:name="_ENREF_48"/>
      <w:r>
        <w:rPr>
          <w:rFonts w:ascii="Times New Roman" w:hAnsi="Times New Roman" w:cs="Times New Roman"/>
          <w:noProof/>
          <w:sz w:val="24"/>
          <w:szCs w:val="24"/>
        </w:rPr>
        <w:t>48.</w:t>
      </w:r>
      <w:r>
        <w:rPr>
          <w:rFonts w:ascii="Times New Roman" w:hAnsi="Times New Roman" w:cs="Times New Roman"/>
          <w:noProof/>
          <w:sz w:val="24"/>
          <w:szCs w:val="24"/>
        </w:rPr>
        <w:tab/>
        <w:t xml:space="preserve">Bunger, M. K., Cargile, B. J., Sevinsky, J. R., Deyanova, E., Yates, N. A., Hendrickson, R. C., and Stephenson, J. L., Jr. (2007) Detection and validation of non-synonymous coding SNPs from orthogonal analysis of shotgun proteomics data. </w:t>
      </w:r>
      <w:r w:rsidRPr="00D95C2D">
        <w:rPr>
          <w:rFonts w:ascii="Times New Roman" w:hAnsi="Times New Roman" w:cs="Times New Roman"/>
          <w:i/>
          <w:noProof/>
          <w:sz w:val="24"/>
          <w:szCs w:val="24"/>
        </w:rPr>
        <w:t>Journal of proteome research</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6</w:t>
      </w:r>
      <w:r>
        <w:rPr>
          <w:rFonts w:ascii="Times New Roman" w:hAnsi="Times New Roman" w:cs="Times New Roman"/>
          <w:noProof/>
          <w:sz w:val="24"/>
          <w:szCs w:val="24"/>
        </w:rPr>
        <w:t>, 2331-2340</w:t>
      </w:r>
      <w:bookmarkEnd w:id="84"/>
    </w:p>
    <w:p w:rsidR="00D95C2D" w:rsidRDefault="00D95C2D" w:rsidP="00D95C2D">
      <w:pPr>
        <w:spacing w:after="0" w:line="240" w:lineRule="auto"/>
        <w:ind w:left="720" w:hanging="720"/>
        <w:rPr>
          <w:rFonts w:ascii="Times New Roman" w:hAnsi="Times New Roman" w:cs="Times New Roman"/>
          <w:noProof/>
          <w:sz w:val="24"/>
          <w:szCs w:val="24"/>
        </w:rPr>
      </w:pPr>
      <w:bookmarkStart w:id="85" w:name="_ENREF_49"/>
      <w:r>
        <w:rPr>
          <w:rFonts w:ascii="Times New Roman" w:hAnsi="Times New Roman" w:cs="Times New Roman"/>
          <w:noProof/>
          <w:sz w:val="24"/>
          <w:szCs w:val="24"/>
        </w:rPr>
        <w:t>49.</w:t>
      </w:r>
      <w:r>
        <w:rPr>
          <w:rFonts w:ascii="Times New Roman" w:hAnsi="Times New Roman" w:cs="Times New Roman"/>
          <w:noProof/>
          <w:sz w:val="24"/>
          <w:szCs w:val="24"/>
        </w:rPr>
        <w:tab/>
        <w:t xml:space="preserve">Bitton, D. A., Smith, D. L., Connolly, Y., Scutt, P. J., and Miller, C. J. (2010) An integrated mass-spectrometry pipeline identifies novel protein coding-regions in the human genome. </w:t>
      </w:r>
      <w:r w:rsidRPr="00D95C2D">
        <w:rPr>
          <w:rFonts w:ascii="Times New Roman" w:hAnsi="Times New Roman" w:cs="Times New Roman"/>
          <w:i/>
          <w:noProof/>
          <w:sz w:val="24"/>
          <w:szCs w:val="24"/>
        </w:rPr>
        <w:t>PloS one</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5</w:t>
      </w:r>
      <w:r>
        <w:rPr>
          <w:rFonts w:ascii="Times New Roman" w:hAnsi="Times New Roman" w:cs="Times New Roman"/>
          <w:noProof/>
          <w:sz w:val="24"/>
          <w:szCs w:val="24"/>
        </w:rPr>
        <w:t>, e8949</w:t>
      </w:r>
      <w:bookmarkEnd w:id="85"/>
    </w:p>
    <w:p w:rsidR="00D95C2D" w:rsidRDefault="00D95C2D" w:rsidP="00D95C2D">
      <w:pPr>
        <w:spacing w:after="0" w:line="240" w:lineRule="auto"/>
        <w:ind w:left="720" w:hanging="720"/>
        <w:rPr>
          <w:rFonts w:ascii="Times New Roman" w:hAnsi="Times New Roman" w:cs="Times New Roman"/>
          <w:noProof/>
          <w:sz w:val="24"/>
          <w:szCs w:val="24"/>
        </w:rPr>
      </w:pPr>
      <w:bookmarkStart w:id="86" w:name="_ENREF_50"/>
      <w:r>
        <w:rPr>
          <w:rFonts w:ascii="Times New Roman" w:hAnsi="Times New Roman" w:cs="Times New Roman"/>
          <w:noProof/>
          <w:sz w:val="24"/>
          <w:szCs w:val="24"/>
        </w:rPr>
        <w:t>50.</w:t>
      </w:r>
      <w:r>
        <w:rPr>
          <w:rFonts w:ascii="Times New Roman" w:hAnsi="Times New Roman" w:cs="Times New Roman"/>
          <w:noProof/>
          <w:sz w:val="24"/>
          <w:szCs w:val="24"/>
        </w:rPr>
        <w:tab/>
        <w:t xml:space="preserve">Craig, R., and Beavis, R. C. (2004) TANDEM: matching proteins with tandem mass spectra. </w:t>
      </w:r>
      <w:r w:rsidRPr="00D95C2D">
        <w:rPr>
          <w:rFonts w:ascii="Times New Roman" w:hAnsi="Times New Roman" w:cs="Times New Roman"/>
          <w:i/>
          <w:noProof/>
          <w:sz w:val="24"/>
          <w:szCs w:val="24"/>
        </w:rPr>
        <w:t>Bioinformatics</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20</w:t>
      </w:r>
      <w:r>
        <w:rPr>
          <w:rFonts w:ascii="Times New Roman" w:hAnsi="Times New Roman" w:cs="Times New Roman"/>
          <w:noProof/>
          <w:sz w:val="24"/>
          <w:szCs w:val="24"/>
        </w:rPr>
        <w:t>, 1466-1467</w:t>
      </w:r>
      <w:bookmarkEnd w:id="86"/>
    </w:p>
    <w:p w:rsidR="00D95C2D" w:rsidRDefault="00D95C2D" w:rsidP="00D95C2D">
      <w:pPr>
        <w:spacing w:after="0" w:line="240" w:lineRule="auto"/>
        <w:ind w:left="720" w:hanging="720"/>
        <w:rPr>
          <w:rFonts w:ascii="Times New Roman" w:hAnsi="Times New Roman" w:cs="Times New Roman"/>
          <w:noProof/>
          <w:sz w:val="24"/>
          <w:szCs w:val="24"/>
        </w:rPr>
      </w:pPr>
      <w:bookmarkStart w:id="87" w:name="_ENREF_51"/>
      <w:r>
        <w:rPr>
          <w:rFonts w:ascii="Times New Roman" w:hAnsi="Times New Roman" w:cs="Times New Roman"/>
          <w:noProof/>
          <w:sz w:val="24"/>
          <w:szCs w:val="24"/>
        </w:rPr>
        <w:t>51.</w:t>
      </w:r>
      <w:r>
        <w:rPr>
          <w:rFonts w:ascii="Times New Roman" w:hAnsi="Times New Roman" w:cs="Times New Roman"/>
          <w:noProof/>
          <w:sz w:val="24"/>
          <w:szCs w:val="24"/>
        </w:rPr>
        <w:tab/>
        <w:t xml:space="preserve">Perkins, D. N., Pappin, D. J., Creasy, D. M., and Cottrell, J. S. (1999) Probability-based protein identification by searching sequence databases using mass spectrometry data. </w:t>
      </w:r>
      <w:r w:rsidRPr="00D95C2D">
        <w:rPr>
          <w:rFonts w:ascii="Times New Roman" w:hAnsi="Times New Roman" w:cs="Times New Roman"/>
          <w:i/>
          <w:noProof/>
          <w:sz w:val="24"/>
          <w:szCs w:val="24"/>
        </w:rPr>
        <w:t>Electrophoresis</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20</w:t>
      </w:r>
      <w:r>
        <w:rPr>
          <w:rFonts w:ascii="Times New Roman" w:hAnsi="Times New Roman" w:cs="Times New Roman"/>
          <w:noProof/>
          <w:sz w:val="24"/>
          <w:szCs w:val="24"/>
        </w:rPr>
        <w:t>, 3551-3567</w:t>
      </w:r>
      <w:bookmarkEnd w:id="87"/>
    </w:p>
    <w:p w:rsidR="00D95C2D" w:rsidRDefault="00D95C2D" w:rsidP="00D95C2D">
      <w:pPr>
        <w:spacing w:after="0" w:line="240" w:lineRule="auto"/>
        <w:ind w:left="720" w:hanging="720"/>
        <w:rPr>
          <w:rFonts w:ascii="Times New Roman" w:hAnsi="Times New Roman" w:cs="Times New Roman"/>
          <w:noProof/>
          <w:sz w:val="24"/>
          <w:szCs w:val="24"/>
        </w:rPr>
      </w:pPr>
      <w:bookmarkStart w:id="88" w:name="_ENREF_52"/>
      <w:r>
        <w:rPr>
          <w:rFonts w:ascii="Times New Roman" w:hAnsi="Times New Roman" w:cs="Times New Roman"/>
          <w:noProof/>
          <w:sz w:val="24"/>
          <w:szCs w:val="24"/>
        </w:rPr>
        <w:t>52.</w:t>
      </w:r>
      <w:r>
        <w:rPr>
          <w:rFonts w:ascii="Times New Roman" w:hAnsi="Times New Roman" w:cs="Times New Roman"/>
          <w:noProof/>
          <w:sz w:val="24"/>
          <w:szCs w:val="24"/>
        </w:rPr>
        <w:tab/>
        <w:t xml:space="preserve">Fischer, N. (2011) Sequencing antibody repertoires: the next generation. </w:t>
      </w:r>
      <w:r w:rsidRPr="00D95C2D">
        <w:rPr>
          <w:rFonts w:ascii="Times New Roman" w:hAnsi="Times New Roman" w:cs="Times New Roman"/>
          <w:i/>
          <w:noProof/>
          <w:sz w:val="24"/>
          <w:szCs w:val="24"/>
        </w:rPr>
        <w:t>mAbs</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3</w:t>
      </w:r>
      <w:r>
        <w:rPr>
          <w:rFonts w:ascii="Times New Roman" w:hAnsi="Times New Roman" w:cs="Times New Roman"/>
          <w:noProof/>
          <w:sz w:val="24"/>
          <w:szCs w:val="24"/>
        </w:rPr>
        <w:t>, 17-20</w:t>
      </w:r>
      <w:bookmarkEnd w:id="88"/>
    </w:p>
    <w:p w:rsidR="00D95C2D" w:rsidRDefault="00D95C2D" w:rsidP="00D95C2D">
      <w:pPr>
        <w:spacing w:after="0" w:line="240" w:lineRule="auto"/>
        <w:ind w:left="720" w:hanging="720"/>
        <w:rPr>
          <w:rFonts w:ascii="Times New Roman" w:hAnsi="Times New Roman" w:cs="Times New Roman"/>
          <w:noProof/>
          <w:sz w:val="24"/>
          <w:szCs w:val="24"/>
        </w:rPr>
      </w:pPr>
      <w:bookmarkStart w:id="89" w:name="_ENREF_53"/>
      <w:r>
        <w:rPr>
          <w:rFonts w:ascii="Times New Roman" w:hAnsi="Times New Roman" w:cs="Times New Roman"/>
          <w:noProof/>
          <w:sz w:val="24"/>
          <w:szCs w:val="24"/>
        </w:rPr>
        <w:t>53.</w:t>
      </w:r>
      <w:r>
        <w:rPr>
          <w:rFonts w:ascii="Times New Roman" w:hAnsi="Times New Roman" w:cs="Times New Roman"/>
          <w:noProof/>
          <w:sz w:val="24"/>
          <w:szCs w:val="24"/>
        </w:rPr>
        <w:tab/>
        <w:t xml:space="preserve">Prabakaran, P., Zhu, Z., Chen, W., Gong, R., Feng, Y., Streaker, E., and Dimitrov, D. S. (2012) Origin, diversity, and maturation of human antiviral antibodies analyzed by high-throughput sequencing. </w:t>
      </w:r>
      <w:r w:rsidRPr="00D95C2D">
        <w:rPr>
          <w:rFonts w:ascii="Times New Roman" w:hAnsi="Times New Roman" w:cs="Times New Roman"/>
          <w:i/>
          <w:noProof/>
          <w:sz w:val="24"/>
          <w:szCs w:val="24"/>
        </w:rPr>
        <w:t>Frontiers in microbiology</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3</w:t>
      </w:r>
      <w:r>
        <w:rPr>
          <w:rFonts w:ascii="Times New Roman" w:hAnsi="Times New Roman" w:cs="Times New Roman"/>
          <w:noProof/>
          <w:sz w:val="24"/>
          <w:szCs w:val="24"/>
        </w:rPr>
        <w:t>, 277</w:t>
      </w:r>
      <w:bookmarkEnd w:id="89"/>
    </w:p>
    <w:p w:rsidR="00D95C2D" w:rsidRDefault="00D95C2D" w:rsidP="00D95C2D">
      <w:pPr>
        <w:spacing w:after="0" w:line="240" w:lineRule="auto"/>
        <w:ind w:left="720" w:hanging="720"/>
        <w:rPr>
          <w:rFonts w:ascii="Times New Roman" w:hAnsi="Times New Roman" w:cs="Times New Roman"/>
          <w:noProof/>
          <w:sz w:val="24"/>
          <w:szCs w:val="24"/>
        </w:rPr>
      </w:pPr>
      <w:bookmarkStart w:id="90" w:name="_ENREF_54"/>
      <w:r>
        <w:rPr>
          <w:rFonts w:ascii="Times New Roman" w:hAnsi="Times New Roman" w:cs="Times New Roman"/>
          <w:noProof/>
          <w:sz w:val="24"/>
          <w:szCs w:val="24"/>
        </w:rPr>
        <w:t>54.</w:t>
      </w:r>
      <w:r>
        <w:rPr>
          <w:rFonts w:ascii="Times New Roman" w:hAnsi="Times New Roman" w:cs="Times New Roman"/>
          <w:noProof/>
          <w:sz w:val="24"/>
          <w:szCs w:val="24"/>
        </w:rPr>
        <w:tab/>
        <w:t xml:space="preserve">Escoubas, P., Quinton, L., and Nicholson, G. M. (2008) Venomics: unravelling the complexity of animal venoms with mass spectrometry. </w:t>
      </w:r>
      <w:r w:rsidRPr="00D95C2D">
        <w:rPr>
          <w:rFonts w:ascii="Times New Roman" w:hAnsi="Times New Roman" w:cs="Times New Roman"/>
          <w:i/>
          <w:noProof/>
          <w:sz w:val="24"/>
          <w:szCs w:val="24"/>
        </w:rPr>
        <w:t>Journal of mass spectrometry : JMS</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43</w:t>
      </w:r>
      <w:r>
        <w:rPr>
          <w:rFonts w:ascii="Times New Roman" w:hAnsi="Times New Roman" w:cs="Times New Roman"/>
          <w:noProof/>
          <w:sz w:val="24"/>
          <w:szCs w:val="24"/>
        </w:rPr>
        <w:t>, 279-295</w:t>
      </w:r>
      <w:bookmarkEnd w:id="90"/>
    </w:p>
    <w:p w:rsidR="00D95C2D" w:rsidRDefault="00D95C2D" w:rsidP="00D95C2D">
      <w:pPr>
        <w:spacing w:after="0" w:line="240" w:lineRule="auto"/>
        <w:ind w:left="720" w:hanging="720"/>
        <w:rPr>
          <w:rFonts w:ascii="Times New Roman" w:hAnsi="Times New Roman" w:cs="Times New Roman"/>
          <w:noProof/>
          <w:sz w:val="24"/>
          <w:szCs w:val="24"/>
        </w:rPr>
      </w:pPr>
      <w:bookmarkStart w:id="91" w:name="_ENREF_55"/>
      <w:r>
        <w:rPr>
          <w:rFonts w:ascii="Times New Roman" w:hAnsi="Times New Roman" w:cs="Times New Roman"/>
          <w:noProof/>
          <w:sz w:val="24"/>
          <w:szCs w:val="24"/>
        </w:rPr>
        <w:t>55.</w:t>
      </w:r>
      <w:r>
        <w:rPr>
          <w:rFonts w:ascii="Times New Roman" w:hAnsi="Times New Roman" w:cs="Times New Roman"/>
          <w:noProof/>
          <w:sz w:val="24"/>
          <w:szCs w:val="24"/>
        </w:rPr>
        <w:tab/>
        <w:t xml:space="preserve">Rodriguez de la Vega, R. C., Schwartz, E. F., and Possani, L. D. (2010) Mining on scorpion venom biodiversity. </w:t>
      </w:r>
      <w:r w:rsidRPr="00D95C2D">
        <w:rPr>
          <w:rFonts w:ascii="Times New Roman" w:hAnsi="Times New Roman" w:cs="Times New Roman"/>
          <w:i/>
          <w:noProof/>
          <w:sz w:val="24"/>
          <w:szCs w:val="24"/>
        </w:rPr>
        <w:t>Toxicon : official journal of the International Society on Toxinology</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56</w:t>
      </w:r>
      <w:r>
        <w:rPr>
          <w:rFonts w:ascii="Times New Roman" w:hAnsi="Times New Roman" w:cs="Times New Roman"/>
          <w:noProof/>
          <w:sz w:val="24"/>
          <w:szCs w:val="24"/>
        </w:rPr>
        <w:t>, 1155-1161</w:t>
      </w:r>
      <w:bookmarkEnd w:id="91"/>
    </w:p>
    <w:p w:rsidR="00D95C2D" w:rsidRDefault="00D95C2D" w:rsidP="00D95C2D">
      <w:pPr>
        <w:spacing w:after="0" w:line="240" w:lineRule="auto"/>
        <w:ind w:left="720" w:hanging="720"/>
        <w:rPr>
          <w:rFonts w:ascii="Times New Roman" w:hAnsi="Times New Roman" w:cs="Times New Roman"/>
          <w:noProof/>
          <w:sz w:val="24"/>
          <w:szCs w:val="24"/>
        </w:rPr>
      </w:pPr>
      <w:bookmarkStart w:id="92" w:name="_ENREF_56"/>
      <w:r>
        <w:rPr>
          <w:rFonts w:ascii="Times New Roman" w:hAnsi="Times New Roman" w:cs="Times New Roman"/>
          <w:noProof/>
          <w:sz w:val="24"/>
          <w:szCs w:val="24"/>
        </w:rPr>
        <w:t>56.</w:t>
      </w:r>
      <w:r>
        <w:rPr>
          <w:rFonts w:ascii="Times New Roman" w:hAnsi="Times New Roman" w:cs="Times New Roman"/>
          <w:noProof/>
          <w:sz w:val="24"/>
          <w:szCs w:val="24"/>
        </w:rPr>
        <w:tab/>
        <w:t xml:space="preserve">Ueberheide, B. M., Fenyo, D., Alewood, P. F., and Chait, B. T. (2009) Rapid sensitive analysis of cysteine rich peptide venom components. </w:t>
      </w:r>
      <w:r w:rsidRPr="00D95C2D">
        <w:rPr>
          <w:rFonts w:ascii="Times New Roman" w:hAnsi="Times New Roman" w:cs="Times New Roman"/>
          <w:i/>
          <w:noProof/>
          <w:sz w:val="24"/>
          <w:szCs w:val="24"/>
        </w:rPr>
        <w:t>Proceedings of the National Academy of Sciences of the United States of America</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106</w:t>
      </w:r>
      <w:r>
        <w:rPr>
          <w:rFonts w:ascii="Times New Roman" w:hAnsi="Times New Roman" w:cs="Times New Roman"/>
          <w:noProof/>
          <w:sz w:val="24"/>
          <w:szCs w:val="24"/>
        </w:rPr>
        <w:t>, 6910-6915</w:t>
      </w:r>
      <w:bookmarkEnd w:id="92"/>
    </w:p>
    <w:p w:rsidR="00D95C2D" w:rsidRDefault="00D95C2D" w:rsidP="00D95C2D">
      <w:pPr>
        <w:spacing w:after="0" w:line="240" w:lineRule="auto"/>
        <w:ind w:left="720" w:hanging="720"/>
        <w:rPr>
          <w:rFonts w:ascii="Times New Roman" w:hAnsi="Times New Roman" w:cs="Times New Roman"/>
          <w:noProof/>
          <w:sz w:val="24"/>
          <w:szCs w:val="24"/>
        </w:rPr>
      </w:pPr>
      <w:bookmarkStart w:id="93" w:name="_ENREF_57"/>
      <w:r>
        <w:rPr>
          <w:rFonts w:ascii="Times New Roman" w:hAnsi="Times New Roman" w:cs="Times New Roman"/>
          <w:noProof/>
          <w:sz w:val="24"/>
          <w:szCs w:val="24"/>
        </w:rPr>
        <w:t>57.</w:t>
      </w:r>
      <w:r>
        <w:rPr>
          <w:rFonts w:ascii="Times New Roman" w:hAnsi="Times New Roman" w:cs="Times New Roman"/>
          <w:noProof/>
          <w:sz w:val="24"/>
          <w:szCs w:val="24"/>
        </w:rPr>
        <w:tab/>
        <w:t xml:space="preserve">Scheid, J. F., Mouquet, H., Ueberheide, B., Diskin, R., Klein, F., Oliveira, T. Y., Pietzsch, J., Fenyo, D., Abadir, A., Velinzon, K., Hurley, A., Myung, S., Boulad, F., Poignard, P., Burton, D. R., Pereyra, F., Ho, D. D., Walker, B. D., Seaman, M. S., Bjorkman, P. J., Chait, B. T., and Nussenzweig, M. C. (2011) Sequence and structural </w:t>
      </w:r>
      <w:r>
        <w:rPr>
          <w:rFonts w:ascii="Times New Roman" w:hAnsi="Times New Roman" w:cs="Times New Roman"/>
          <w:noProof/>
          <w:sz w:val="24"/>
          <w:szCs w:val="24"/>
        </w:rPr>
        <w:lastRenderedPageBreak/>
        <w:t xml:space="preserve">convergence of broad and potent HIV antibodies that mimic CD4 binding. </w:t>
      </w:r>
      <w:r w:rsidRPr="00D95C2D">
        <w:rPr>
          <w:rFonts w:ascii="Times New Roman" w:hAnsi="Times New Roman" w:cs="Times New Roman"/>
          <w:i/>
          <w:noProof/>
          <w:sz w:val="24"/>
          <w:szCs w:val="24"/>
        </w:rPr>
        <w:t>Science</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333</w:t>
      </w:r>
      <w:r>
        <w:rPr>
          <w:rFonts w:ascii="Times New Roman" w:hAnsi="Times New Roman" w:cs="Times New Roman"/>
          <w:noProof/>
          <w:sz w:val="24"/>
          <w:szCs w:val="24"/>
        </w:rPr>
        <w:t>, 1633-1637</w:t>
      </w:r>
      <w:bookmarkEnd w:id="93"/>
    </w:p>
    <w:p w:rsidR="00D95C2D" w:rsidRDefault="00D95C2D" w:rsidP="00D95C2D">
      <w:pPr>
        <w:spacing w:line="240" w:lineRule="auto"/>
        <w:ind w:left="720" w:hanging="720"/>
        <w:rPr>
          <w:rFonts w:ascii="Times New Roman" w:hAnsi="Times New Roman" w:cs="Times New Roman"/>
          <w:noProof/>
          <w:sz w:val="24"/>
          <w:szCs w:val="24"/>
        </w:rPr>
      </w:pPr>
      <w:bookmarkStart w:id="94" w:name="_ENREF_58"/>
      <w:r>
        <w:rPr>
          <w:rFonts w:ascii="Times New Roman" w:hAnsi="Times New Roman" w:cs="Times New Roman"/>
          <w:noProof/>
          <w:sz w:val="24"/>
          <w:szCs w:val="24"/>
        </w:rPr>
        <w:t>58.</w:t>
      </w:r>
      <w:r>
        <w:rPr>
          <w:rFonts w:ascii="Times New Roman" w:hAnsi="Times New Roman" w:cs="Times New Roman"/>
          <w:noProof/>
          <w:sz w:val="24"/>
          <w:szCs w:val="24"/>
        </w:rPr>
        <w:tab/>
        <w:t xml:space="preserve">Kiebler, M. A., Scheiffele, P., and Ule, J. (2013) What, where, and when: the importance of post-transcriptional regulation in the brain. </w:t>
      </w:r>
      <w:r w:rsidRPr="00D95C2D">
        <w:rPr>
          <w:rFonts w:ascii="Times New Roman" w:hAnsi="Times New Roman" w:cs="Times New Roman"/>
          <w:i/>
          <w:noProof/>
          <w:sz w:val="24"/>
          <w:szCs w:val="24"/>
        </w:rPr>
        <w:t>Frontiers in neuroscience</w:t>
      </w:r>
      <w:r>
        <w:rPr>
          <w:rFonts w:ascii="Times New Roman" w:hAnsi="Times New Roman" w:cs="Times New Roman"/>
          <w:noProof/>
          <w:sz w:val="24"/>
          <w:szCs w:val="24"/>
        </w:rPr>
        <w:t xml:space="preserve"> </w:t>
      </w:r>
      <w:r w:rsidRPr="00D95C2D">
        <w:rPr>
          <w:rFonts w:ascii="Times New Roman" w:hAnsi="Times New Roman" w:cs="Times New Roman"/>
          <w:b/>
          <w:noProof/>
          <w:sz w:val="24"/>
          <w:szCs w:val="24"/>
        </w:rPr>
        <w:t>7</w:t>
      </w:r>
      <w:r>
        <w:rPr>
          <w:rFonts w:ascii="Times New Roman" w:hAnsi="Times New Roman" w:cs="Times New Roman"/>
          <w:noProof/>
          <w:sz w:val="24"/>
          <w:szCs w:val="24"/>
        </w:rPr>
        <w:t>, 192</w:t>
      </w:r>
      <w:bookmarkEnd w:id="94"/>
    </w:p>
    <w:p w:rsidR="00D95C2D" w:rsidRDefault="00D95C2D" w:rsidP="00D95C2D">
      <w:pPr>
        <w:spacing w:line="240" w:lineRule="auto"/>
        <w:rPr>
          <w:rFonts w:ascii="Times New Roman" w:hAnsi="Times New Roman" w:cs="Times New Roman"/>
          <w:noProof/>
          <w:sz w:val="24"/>
          <w:szCs w:val="24"/>
        </w:rPr>
      </w:pPr>
    </w:p>
    <w:p w:rsidR="001F3519" w:rsidRPr="006113D1" w:rsidRDefault="005A4224" w:rsidP="001F3519">
      <w:pPr>
        <w:spacing w:line="360" w:lineRule="auto"/>
        <w:rPr>
          <w:rFonts w:ascii="Times New Roman" w:hAnsi="Times New Roman" w:cs="Times New Roman"/>
          <w:sz w:val="24"/>
          <w:szCs w:val="24"/>
        </w:rPr>
      </w:pPr>
      <w:r w:rsidRPr="00FE6EC6">
        <w:rPr>
          <w:rFonts w:ascii="Times New Roman" w:hAnsi="Times New Roman" w:cs="Times New Roman"/>
          <w:sz w:val="24"/>
          <w:szCs w:val="24"/>
        </w:rPr>
        <w:fldChar w:fldCharType="end"/>
      </w:r>
      <w:r w:rsidR="00290883">
        <w:rPr>
          <w:rFonts w:ascii="Times New Roman" w:hAnsi="Times New Roman" w:cs="Times New Roman"/>
          <w:b/>
          <w:sz w:val="24"/>
          <w:szCs w:val="24"/>
        </w:rPr>
        <w:t>FIGURE LEGENDS</w:t>
      </w:r>
    </w:p>
    <w:p w:rsidR="00340C9E" w:rsidRDefault="00340C9E" w:rsidP="001F3519">
      <w:pPr>
        <w:spacing w:line="360" w:lineRule="auto"/>
        <w:rPr>
          <w:rFonts w:ascii="Times New Roman" w:hAnsi="Times New Roman" w:cs="Times New Roman"/>
          <w:sz w:val="24"/>
          <w:szCs w:val="24"/>
        </w:rPr>
      </w:pPr>
      <w:proofErr w:type="gramStart"/>
      <w:r>
        <w:rPr>
          <w:rFonts w:ascii="Times New Roman" w:hAnsi="Times New Roman" w:cs="Times New Roman"/>
          <w:b/>
          <w:sz w:val="24"/>
          <w:szCs w:val="24"/>
        </w:rPr>
        <w:t>Figure 1.</w:t>
      </w:r>
      <w:proofErr w:type="gramEnd"/>
      <w:r>
        <w:rPr>
          <w:rFonts w:ascii="Times New Roman" w:hAnsi="Times New Roman" w:cs="Times New Roman"/>
          <w:b/>
          <w:sz w:val="24"/>
          <w:szCs w:val="24"/>
        </w:rPr>
        <w:t xml:space="preserve"> </w:t>
      </w:r>
      <w:r w:rsidR="00C5786C">
        <w:rPr>
          <w:rFonts w:ascii="Times New Roman" w:hAnsi="Times New Roman" w:cs="Times New Roman"/>
          <w:b/>
          <w:sz w:val="24"/>
          <w:szCs w:val="24"/>
        </w:rPr>
        <w:t>QUILTS</w:t>
      </w:r>
      <w:r w:rsidR="00762B44">
        <w:rPr>
          <w:rFonts w:ascii="Times New Roman" w:hAnsi="Times New Roman" w:cs="Times New Roman"/>
          <w:b/>
          <w:sz w:val="24"/>
          <w:szCs w:val="24"/>
        </w:rPr>
        <w:t xml:space="preserve"> database creation.  </w:t>
      </w:r>
      <w:r w:rsidR="00175723">
        <w:rPr>
          <w:rFonts w:ascii="Times New Roman" w:hAnsi="Times New Roman" w:cs="Times New Roman"/>
          <w:b/>
          <w:sz w:val="24"/>
          <w:szCs w:val="24"/>
        </w:rPr>
        <w:t>(</w:t>
      </w:r>
      <w:r w:rsidR="00C57CB3">
        <w:rPr>
          <w:rFonts w:ascii="Times New Roman" w:hAnsi="Times New Roman" w:cs="Times New Roman"/>
          <w:b/>
          <w:sz w:val="24"/>
          <w:szCs w:val="24"/>
        </w:rPr>
        <w:t>A</w:t>
      </w:r>
      <w:r w:rsidR="00175723">
        <w:rPr>
          <w:rFonts w:ascii="Times New Roman" w:hAnsi="Times New Roman" w:cs="Times New Roman"/>
          <w:b/>
          <w:sz w:val="24"/>
          <w:szCs w:val="24"/>
        </w:rPr>
        <w:t xml:space="preserve">) </w:t>
      </w:r>
      <w:r w:rsidR="00C5786C">
        <w:rPr>
          <w:rFonts w:ascii="Times New Roman" w:hAnsi="Times New Roman" w:cs="Times New Roman"/>
          <w:sz w:val="24"/>
          <w:szCs w:val="24"/>
        </w:rPr>
        <w:t>QUILTS</w:t>
      </w:r>
      <w:r w:rsidR="00762B44">
        <w:rPr>
          <w:rFonts w:ascii="Times New Roman" w:hAnsi="Times New Roman" w:cs="Times New Roman"/>
          <w:sz w:val="24"/>
          <w:szCs w:val="24"/>
        </w:rPr>
        <w:t xml:space="preserve"> </w:t>
      </w:r>
      <w:proofErr w:type="gramStart"/>
      <w:r w:rsidR="00762B44">
        <w:rPr>
          <w:rFonts w:ascii="Times New Roman" w:hAnsi="Times New Roman" w:cs="Times New Roman"/>
          <w:sz w:val="24"/>
          <w:szCs w:val="24"/>
        </w:rPr>
        <w:t>is</w:t>
      </w:r>
      <w:proofErr w:type="gramEnd"/>
      <w:r w:rsidR="00762B44">
        <w:rPr>
          <w:rFonts w:ascii="Times New Roman" w:hAnsi="Times New Roman" w:cs="Times New Roman"/>
          <w:sz w:val="24"/>
          <w:szCs w:val="24"/>
        </w:rPr>
        <w:t xml:space="preserve"> able to generate tumor specific protein databases, through the incorporation of germline variant calls from normal patient tissue, somatic variant calls, junction prediction and fusion genes from tumor tissue and a reference genome and protein database</w:t>
      </w:r>
      <w:r w:rsidR="003B31F9">
        <w:rPr>
          <w:rFonts w:ascii="Times New Roman" w:hAnsi="Times New Roman" w:cs="Times New Roman"/>
          <w:sz w:val="24"/>
          <w:szCs w:val="24"/>
        </w:rPr>
        <w:t xml:space="preserve"> (either </w:t>
      </w:r>
      <w:proofErr w:type="spellStart"/>
      <w:r w:rsidR="003B31F9">
        <w:rPr>
          <w:rFonts w:ascii="Times New Roman" w:hAnsi="Times New Roman" w:cs="Times New Roman"/>
          <w:sz w:val="24"/>
          <w:szCs w:val="24"/>
        </w:rPr>
        <w:t>Ensembl</w:t>
      </w:r>
      <w:proofErr w:type="spellEnd"/>
      <w:r w:rsidR="003B31F9">
        <w:rPr>
          <w:rFonts w:ascii="Times New Roman" w:hAnsi="Times New Roman" w:cs="Times New Roman"/>
          <w:sz w:val="24"/>
          <w:szCs w:val="24"/>
        </w:rPr>
        <w:t xml:space="preserve"> or RefSeq).  </w:t>
      </w:r>
      <w:r w:rsidR="008957E7">
        <w:rPr>
          <w:rFonts w:ascii="Times New Roman" w:hAnsi="Times New Roman" w:cs="Times New Roman"/>
          <w:sz w:val="24"/>
          <w:szCs w:val="24"/>
        </w:rPr>
        <w:t xml:space="preserve">Across the 105 TCGA breast tumors </w:t>
      </w:r>
      <w:r w:rsidR="00AC2F04">
        <w:rPr>
          <w:rFonts w:ascii="Times New Roman" w:hAnsi="Times New Roman" w:cs="Times New Roman"/>
          <w:sz w:val="24"/>
          <w:szCs w:val="24"/>
        </w:rPr>
        <w:t xml:space="preserve">studied, we found the average size of the sample specific databases to be approximately 640,000 unique </w:t>
      </w:r>
      <w:r w:rsidR="00932942">
        <w:rPr>
          <w:rFonts w:ascii="Times New Roman" w:hAnsi="Times New Roman" w:cs="Times New Roman"/>
          <w:sz w:val="24"/>
          <w:szCs w:val="24"/>
        </w:rPr>
        <w:t>peptides.  (</w:t>
      </w:r>
      <w:r w:rsidR="00C57CB3">
        <w:rPr>
          <w:rFonts w:ascii="Times New Roman" w:hAnsi="Times New Roman" w:cs="Times New Roman"/>
          <w:b/>
          <w:sz w:val="24"/>
          <w:szCs w:val="24"/>
        </w:rPr>
        <w:t>B</w:t>
      </w:r>
      <w:r w:rsidR="00932942">
        <w:rPr>
          <w:rFonts w:ascii="Times New Roman" w:hAnsi="Times New Roman" w:cs="Times New Roman"/>
          <w:sz w:val="24"/>
          <w:szCs w:val="24"/>
        </w:rPr>
        <w:t xml:space="preserve">) A composite database can also be created, using all unique variant and junction peptides across all breast tumors. </w:t>
      </w:r>
      <w:r w:rsidR="00376863">
        <w:rPr>
          <w:rFonts w:ascii="Times New Roman" w:hAnsi="Times New Roman" w:cs="Times New Roman"/>
          <w:sz w:val="24"/>
          <w:szCs w:val="24"/>
        </w:rPr>
        <w:t xml:space="preserve"> Protein database size (measured by unique peptide number) </w:t>
      </w:r>
      <w:r w:rsidR="0020262C">
        <w:rPr>
          <w:rFonts w:ascii="Times New Roman" w:hAnsi="Times New Roman" w:cs="Times New Roman"/>
          <w:sz w:val="24"/>
          <w:szCs w:val="24"/>
        </w:rPr>
        <w:t>through the</w:t>
      </w:r>
      <w:r w:rsidR="00376863">
        <w:rPr>
          <w:rFonts w:ascii="Times New Roman" w:hAnsi="Times New Roman" w:cs="Times New Roman"/>
          <w:sz w:val="24"/>
          <w:szCs w:val="24"/>
        </w:rPr>
        <w:t xml:space="preserve"> incorporation of all variants in the </w:t>
      </w:r>
      <w:proofErr w:type="spellStart"/>
      <w:r w:rsidR="00376863">
        <w:rPr>
          <w:rFonts w:ascii="Times New Roman" w:hAnsi="Times New Roman" w:cs="Times New Roman"/>
          <w:sz w:val="24"/>
          <w:szCs w:val="24"/>
        </w:rPr>
        <w:t>dbSNP</w:t>
      </w:r>
      <w:proofErr w:type="spellEnd"/>
      <w:r w:rsidR="00376863">
        <w:rPr>
          <w:rFonts w:ascii="Times New Roman" w:hAnsi="Times New Roman" w:cs="Times New Roman"/>
          <w:sz w:val="24"/>
          <w:szCs w:val="24"/>
        </w:rPr>
        <w:t xml:space="preserve"> variant database (</w:t>
      </w:r>
      <w:r w:rsidR="00C57CB3">
        <w:rPr>
          <w:rFonts w:ascii="Times New Roman" w:hAnsi="Times New Roman" w:cs="Times New Roman"/>
          <w:b/>
          <w:sz w:val="24"/>
          <w:szCs w:val="24"/>
        </w:rPr>
        <w:t>C</w:t>
      </w:r>
      <w:r w:rsidR="009F7544">
        <w:rPr>
          <w:rFonts w:ascii="Times New Roman" w:hAnsi="Times New Roman" w:cs="Times New Roman"/>
          <w:sz w:val="24"/>
          <w:szCs w:val="24"/>
        </w:rPr>
        <w:t xml:space="preserve">), all variants identified in the 1000 genomes project </w:t>
      </w:r>
      <w:r w:rsidR="005A4224">
        <w:rPr>
          <w:rFonts w:ascii="Times New Roman" w:hAnsi="Times New Roman" w:cs="Times New Roman"/>
          <w:sz w:val="24"/>
          <w:szCs w:val="24"/>
        </w:rPr>
        <w:fldChar w:fldCharType="begin">
          <w:fldData xml:space="preserve">PEVuZE5vdGU+PENpdGU+PEF1dGhvcj5BYmVjYXNpczwvQXV0aG9yPjxZZWFyPjIwMTA8L1llYXI+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==
</w:fldData>
        </w:fldChar>
      </w:r>
      <w:r w:rsidR="00D95C2D">
        <w:rPr>
          <w:rFonts w:ascii="Times New Roman" w:hAnsi="Times New Roman" w:cs="Times New Roman"/>
          <w:sz w:val="24"/>
          <w:szCs w:val="24"/>
        </w:rPr>
        <w:instrText xml:space="preserve"> ADDIN EN.CITE </w:instrText>
      </w:r>
      <w:r w:rsidR="005A4224">
        <w:rPr>
          <w:rFonts w:ascii="Times New Roman" w:hAnsi="Times New Roman" w:cs="Times New Roman"/>
          <w:sz w:val="24"/>
          <w:szCs w:val="24"/>
        </w:rPr>
        <w:fldChar w:fldCharType="begin">
          <w:fldData xml:space="preserve">PEVuZE5vdGU+PENpdGU+PEF1dGhvcj5BYmVjYXNpczwvQXV0aG9yPjxZZWFyPjIwMTA8L1llYXI+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==
</w:fldData>
        </w:fldChar>
      </w:r>
      <w:r w:rsidR="00D95C2D">
        <w:rPr>
          <w:rFonts w:ascii="Times New Roman" w:hAnsi="Times New Roman" w:cs="Times New Roman"/>
          <w:sz w:val="24"/>
          <w:szCs w:val="24"/>
        </w:rPr>
        <w:instrText xml:space="preserve"> ADDIN EN.CITE.DATA </w:instrText>
      </w:r>
      <w:r w:rsidR="005A4224">
        <w:rPr>
          <w:rFonts w:ascii="Times New Roman" w:hAnsi="Times New Roman" w:cs="Times New Roman"/>
          <w:sz w:val="24"/>
          <w:szCs w:val="24"/>
        </w:rPr>
      </w:r>
      <w:r w:rsidR="005A4224">
        <w:rPr>
          <w:rFonts w:ascii="Times New Roman" w:hAnsi="Times New Roman" w:cs="Times New Roman"/>
          <w:sz w:val="24"/>
          <w:szCs w:val="24"/>
        </w:rPr>
        <w:fldChar w:fldCharType="end"/>
      </w:r>
      <w:r w:rsidR="005A4224">
        <w:rPr>
          <w:rFonts w:ascii="Times New Roman" w:hAnsi="Times New Roman" w:cs="Times New Roman"/>
          <w:sz w:val="24"/>
          <w:szCs w:val="24"/>
        </w:rPr>
      </w:r>
      <w:r w:rsidR="005A4224">
        <w:rPr>
          <w:rFonts w:ascii="Times New Roman" w:hAnsi="Times New Roman" w:cs="Times New Roman"/>
          <w:sz w:val="24"/>
          <w:szCs w:val="24"/>
        </w:rPr>
        <w:fldChar w:fldCharType="separate"/>
      </w:r>
      <w:r w:rsidR="00D95C2D">
        <w:rPr>
          <w:rFonts w:ascii="Times New Roman" w:hAnsi="Times New Roman" w:cs="Times New Roman"/>
          <w:noProof/>
          <w:sz w:val="24"/>
          <w:szCs w:val="24"/>
        </w:rPr>
        <w:t>(</w:t>
      </w:r>
      <w:hyperlink w:anchor="_ENREF_17" w:tooltip="Abecasis, 2010 #10" w:history="1">
        <w:r w:rsidR="00D95C2D">
          <w:rPr>
            <w:rFonts w:ascii="Times New Roman" w:hAnsi="Times New Roman" w:cs="Times New Roman"/>
            <w:noProof/>
            <w:sz w:val="24"/>
            <w:szCs w:val="24"/>
          </w:rPr>
          <w:t>17</w:t>
        </w:r>
      </w:hyperlink>
      <w:r w:rsidR="00D95C2D">
        <w:rPr>
          <w:rFonts w:ascii="Times New Roman" w:hAnsi="Times New Roman" w:cs="Times New Roman"/>
          <w:noProof/>
          <w:sz w:val="24"/>
          <w:szCs w:val="24"/>
        </w:rPr>
        <w:t>)</w:t>
      </w:r>
      <w:r w:rsidR="005A4224">
        <w:rPr>
          <w:rFonts w:ascii="Times New Roman" w:hAnsi="Times New Roman" w:cs="Times New Roman"/>
          <w:sz w:val="24"/>
          <w:szCs w:val="24"/>
        </w:rPr>
        <w:fldChar w:fldCharType="end"/>
      </w:r>
      <w:r w:rsidR="008C50F4">
        <w:rPr>
          <w:rFonts w:ascii="Times New Roman" w:hAnsi="Times New Roman" w:cs="Times New Roman"/>
          <w:sz w:val="24"/>
          <w:szCs w:val="24"/>
        </w:rPr>
        <w:t xml:space="preserve"> </w:t>
      </w:r>
      <w:r w:rsidR="009F7544">
        <w:rPr>
          <w:rFonts w:ascii="Times New Roman" w:hAnsi="Times New Roman" w:cs="Times New Roman"/>
          <w:sz w:val="24"/>
          <w:szCs w:val="24"/>
        </w:rPr>
        <w:t>(</w:t>
      </w:r>
      <w:r w:rsidR="00C57CB3">
        <w:rPr>
          <w:rFonts w:ascii="Times New Roman" w:hAnsi="Times New Roman" w:cs="Times New Roman"/>
          <w:b/>
          <w:sz w:val="24"/>
          <w:szCs w:val="24"/>
        </w:rPr>
        <w:t>D</w:t>
      </w:r>
      <w:r w:rsidR="009F7544">
        <w:rPr>
          <w:rFonts w:ascii="Times New Roman" w:hAnsi="Times New Roman" w:cs="Times New Roman"/>
          <w:sz w:val="24"/>
          <w:szCs w:val="24"/>
        </w:rPr>
        <w:t xml:space="preserve">) </w:t>
      </w:r>
      <w:r w:rsidR="00376863">
        <w:rPr>
          <w:rFonts w:ascii="Times New Roman" w:hAnsi="Times New Roman" w:cs="Times New Roman"/>
          <w:sz w:val="24"/>
          <w:szCs w:val="24"/>
        </w:rPr>
        <w:t>or with a 6-frame translation of the entire human genome (</w:t>
      </w:r>
      <w:r w:rsidR="00C57CB3">
        <w:rPr>
          <w:rFonts w:ascii="Times New Roman" w:hAnsi="Times New Roman" w:cs="Times New Roman"/>
          <w:b/>
          <w:sz w:val="24"/>
          <w:szCs w:val="24"/>
        </w:rPr>
        <w:t>E</w:t>
      </w:r>
      <w:r w:rsidR="00376863">
        <w:rPr>
          <w:rFonts w:ascii="Times New Roman" w:hAnsi="Times New Roman" w:cs="Times New Roman"/>
          <w:sz w:val="24"/>
          <w:szCs w:val="24"/>
        </w:rPr>
        <w:t xml:space="preserve">).   </w:t>
      </w:r>
    </w:p>
    <w:p w:rsidR="00B81FA8" w:rsidRDefault="00B81FA8" w:rsidP="001F3519">
      <w:pPr>
        <w:spacing w:line="360" w:lineRule="auto"/>
        <w:rPr>
          <w:rFonts w:ascii="Times New Roman" w:hAnsi="Times New Roman" w:cs="Times New Roman"/>
          <w:sz w:val="24"/>
          <w:szCs w:val="24"/>
        </w:rPr>
      </w:pPr>
      <w:proofErr w:type="gramStart"/>
      <w:r w:rsidRPr="00B81FA8">
        <w:rPr>
          <w:rFonts w:ascii="Times New Roman" w:hAnsi="Times New Roman" w:cs="Times New Roman"/>
          <w:b/>
          <w:sz w:val="24"/>
          <w:szCs w:val="24"/>
        </w:rPr>
        <w:t>Figure 2.</w:t>
      </w:r>
      <w:proofErr w:type="gramEnd"/>
      <w:r w:rsidRPr="00B81FA8">
        <w:rPr>
          <w:rFonts w:ascii="Times New Roman" w:hAnsi="Times New Roman" w:cs="Times New Roman"/>
          <w:b/>
          <w:sz w:val="24"/>
          <w:szCs w:val="24"/>
        </w:rPr>
        <w:t xml:space="preserve"> </w:t>
      </w:r>
      <w:proofErr w:type="gramStart"/>
      <w:r w:rsidR="00C5786C">
        <w:rPr>
          <w:rFonts w:ascii="Times New Roman" w:hAnsi="Times New Roman" w:cs="Times New Roman"/>
          <w:b/>
          <w:sz w:val="24"/>
          <w:szCs w:val="24"/>
        </w:rPr>
        <w:t>QUILTS</w:t>
      </w:r>
      <w:r w:rsidR="00AB42B8">
        <w:rPr>
          <w:rFonts w:ascii="Times New Roman" w:hAnsi="Times New Roman" w:cs="Times New Roman"/>
          <w:b/>
          <w:sz w:val="24"/>
          <w:szCs w:val="24"/>
        </w:rPr>
        <w:t xml:space="preserve"> processing of different variant scenarios.</w:t>
      </w:r>
      <w:proofErr w:type="gramEnd"/>
      <w:r w:rsidR="00AB42B8">
        <w:rPr>
          <w:rFonts w:ascii="Times New Roman" w:hAnsi="Times New Roman" w:cs="Times New Roman"/>
          <w:b/>
          <w:sz w:val="24"/>
          <w:szCs w:val="24"/>
        </w:rPr>
        <w:t xml:space="preserve"> </w:t>
      </w:r>
      <w:r w:rsidR="00C5786C">
        <w:rPr>
          <w:rFonts w:ascii="Times New Roman" w:hAnsi="Times New Roman" w:cs="Times New Roman"/>
          <w:sz w:val="24"/>
          <w:szCs w:val="24"/>
        </w:rPr>
        <w:t>QUILTS</w:t>
      </w:r>
      <w:r w:rsidR="00AB42B8">
        <w:rPr>
          <w:rFonts w:ascii="Times New Roman" w:hAnsi="Times New Roman" w:cs="Times New Roman"/>
          <w:sz w:val="24"/>
          <w:szCs w:val="24"/>
        </w:rPr>
        <w:t xml:space="preserve"> treats each potential splicing situation differently, in terms of how many frames are translated into protein. Junction-based changes include unannotated alternative splicing</w:t>
      </w:r>
      <w:r w:rsidR="00031C96">
        <w:rPr>
          <w:rFonts w:ascii="Times New Roman" w:hAnsi="Times New Roman" w:cs="Times New Roman"/>
          <w:sz w:val="24"/>
          <w:szCs w:val="24"/>
        </w:rPr>
        <w:t xml:space="preserve"> with conserved exon boundaries</w:t>
      </w:r>
      <w:r w:rsidR="00AE2A7E">
        <w:rPr>
          <w:rFonts w:ascii="Times New Roman" w:hAnsi="Times New Roman" w:cs="Times New Roman"/>
          <w:sz w:val="24"/>
          <w:szCs w:val="24"/>
        </w:rPr>
        <w:t xml:space="preserve"> (</w:t>
      </w:r>
      <w:r w:rsidR="00AE2A7E" w:rsidRPr="00AE2A7E">
        <w:rPr>
          <w:rFonts w:ascii="Times New Roman" w:hAnsi="Times New Roman" w:cs="Times New Roman"/>
          <w:b/>
          <w:sz w:val="24"/>
          <w:szCs w:val="24"/>
        </w:rPr>
        <w:t>A</w:t>
      </w:r>
      <w:r w:rsidR="00AE2A7E">
        <w:rPr>
          <w:rFonts w:ascii="Times New Roman" w:hAnsi="Times New Roman" w:cs="Times New Roman"/>
          <w:sz w:val="24"/>
          <w:szCs w:val="24"/>
        </w:rPr>
        <w:t xml:space="preserve">), </w:t>
      </w:r>
      <w:r w:rsidR="00AB42B8">
        <w:rPr>
          <w:rFonts w:ascii="Times New Roman" w:hAnsi="Times New Roman" w:cs="Times New Roman"/>
          <w:sz w:val="24"/>
          <w:szCs w:val="24"/>
        </w:rPr>
        <w:t>truncation of an exon</w:t>
      </w:r>
      <w:r w:rsidR="00AE2A7E">
        <w:rPr>
          <w:rFonts w:ascii="Times New Roman" w:hAnsi="Times New Roman" w:cs="Times New Roman"/>
          <w:sz w:val="24"/>
          <w:szCs w:val="24"/>
        </w:rPr>
        <w:t xml:space="preserve"> (</w:t>
      </w:r>
      <w:r w:rsidR="00AE2A7E" w:rsidRPr="00AE2A7E">
        <w:rPr>
          <w:rFonts w:ascii="Times New Roman" w:hAnsi="Times New Roman" w:cs="Times New Roman"/>
          <w:b/>
          <w:sz w:val="24"/>
          <w:szCs w:val="24"/>
        </w:rPr>
        <w:t>B</w:t>
      </w:r>
      <w:r w:rsidR="00AE2A7E">
        <w:rPr>
          <w:rFonts w:ascii="Times New Roman" w:hAnsi="Times New Roman" w:cs="Times New Roman"/>
          <w:sz w:val="24"/>
          <w:szCs w:val="24"/>
        </w:rPr>
        <w:t>)</w:t>
      </w:r>
      <w:r w:rsidR="00AB42B8">
        <w:rPr>
          <w:rFonts w:ascii="Times New Roman" w:hAnsi="Times New Roman" w:cs="Times New Roman"/>
          <w:sz w:val="24"/>
          <w:szCs w:val="24"/>
        </w:rPr>
        <w:t xml:space="preserve">, </w:t>
      </w:r>
      <w:r w:rsidR="00D85412">
        <w:rPr>
          <w:rFonts w:ascii="Times New Roman" w:hAnsi="Times New Roman" w:cs="Times New Roman"/>
          <w:sz w:val="24"/>
          <w:szCs w:val="24"/>
        </w:rPr>
        <w:t xml:space="preserve">and </w:t>
      </w:r>
      <w:r w:rsidR="00AB42B8">
        <w:rPr>
          <w:rFonts w:ascii="Times New Roman" w:hAnsi="Times New Roman" w:cs="Times New Roman"/>
          <w:sz w:val="24"/>
          <w:szCs w:val="24"/>
        </w:rPr>
        <w:t xml:space="preserve">elongation </w:t>
      </w:r>
      <w:r w:rsidR="004E4EEC">
        <w:rPr>
          <w:rFonts w:ascii="Times New Roman" w:hAnsi="Times New Roman" w:cs="Times New Roman"/>
          <w:sz w:val="24"/>
          <w:szCs w:val="24"/>
        </w:rPr>
        <w:t>of an exon within an intron</w:t>
      </w:r>
      <w:r w:rsidR="00AE2A7E">
        <w:rPr>
          <w:rFonts w:ascii="Times New Roman" w:hAnsi="Times New Roman" w:cs="Times New Roman"/>
          <w:sz w:val="24"/>
          <w:szCs w:val="24"/>
        </w:rPr>
        <w:t xml:space="preserve"> (</w:t>
      </w:r>
      <w:r w:rsidR="00AE2A7E" w:rsidRPr="00AE2A7E">
        <w:rPr>
          <w:rFonts w:ascii="Times New Roman" w:hAnsi="Times New Roman" w:cs="Times New Roman"/>
          <w:b/>
          <w:sz w:val="24"/>
          <w:szCs w:val="24"/>
        </w:rPr>
        <w:t>C</w:t>
      </w:r>
      <w:r w:rsidR="00AE2A7E">
        <w:rPr>
          <w:rFonts w:ascii="Times New Roman" w:hAnsi="Times New Roman" w:cs="Times New Roman"/>
          <w:sz w:val="24"/>
          <w:szCs w:val="24"/>
        </w:rPr>
        <w:t>)</w:t>
      </w:r>
      <w:r w:rsidR="004E4EEC">
        <w:rPr>
          <w:rFonts w:ascii="Times New Roman" w:hAnsi="Times New Roman" w:cs="Times New Roman"/>
          <w:sz w:val="24"/>
          <w:szCs w:val="24"/>
        </w:rPr>
        <w:t xml:space="preserve">, all with conserved reading frame. For elongation of an exon in the </w:t>
      </w:r>
      <w:proofErr w:type="spellStart"/>
      <w:r w:rsidR="004E4EEC">
        <w:rPr>
          <w:rFonts w:ascii="Times New Roman" w:hAnsi="Times New Roman" w:cs="Times New Roman"/>
          <w:sz w:val="24"/>
          <w:szCs w:val="24"/>
        </w:rPr>
        <w:t>intergenic</w:t>
      </w:r>
      <w:proofErr w:type="spellEnd"/>
      <w:r w:rsidR="004E4EEC">
        <w:rPr>
          <w:rFonts w:ascii="Times New Roman" w:hAnsi="Times New Roman" w:cs="Times New Roman"/>
          <w:sz w:val="24"/>
          <w:szCs w:val="24"/>
        </w:rPr>
        <w:t xml:space="preserve"> space (</w:t>
      </w:r>
      <w:r w:rsidR="004E4EEC" w:rsidRPr="004E4EEC">
        <w:rPr>
          <w:rFonts w:ascii="Times New Roman" w:hAnsi="Times New Roman" w:cs="Times New Roman"/>
          <w:b/>
          <w:sz w:val="24"/>
          <w:szCs w:val="24"/>
        </w:rPr>
        <w:t>D</w:t>
      </w:r>
      <w:r w:rsidR="004E4EEC">
        <w:rPr>
          <w:rFonts w:ascii="Times New Roman" w:hAnsi="Times New Roman" w:cs="Times New Roman"/>
          <w:sz w:val="24"/>
          <w:szCs w:val="24"/>
        </w:rPr>
        <w:t>) and</w:t>
      </w:r>
      <w:r w:rsidR="00031C96">
        <w:rPr>
          <w:rFonts w:ascii="Times New Roman" w:hAnsi="Times New Roman" w:cs="Times New Roman"/>
          <w:sz w:val="24"/>
          <w:szCs w:val="24"/>
        </w:rPr>
        <w:t xml:space="preserve"> </w:t>
      </w:r>
      <w:r w:rsidR="00AB42B8">
        <w:rPr>
          <w:rFonts w:ascii="Times New Roman" w:hAnsi="Times New Roman" w:cs="Times New Roman"/>
          <w:sz w:val="24"/>
          <w:szCs w:val="24"/>
        </w:rPr>
        <w:t>novel exon expression</w:t>
      </w:r>
      <w:r w:rsidR="004E4EEC">
        <w:rPr>
          <w:rFonts w:ascii="Times New Roman" w:hAnsi="Times New Roman" w:cs="Times New Roman"/>
          <w:sz w:val="24"/>
          <w:szCs w:val="24"/>
        </w:rPr>
        <w:t xml:space="preserve"> (</w:t>
      </w:r>
      <w:r w:rsidR="004E4EEC" w:rsidRPr="004E4EEC">
        <w:rPr>
          <w:rFonts w:ascii="Times New Roman" w:hAnsi="Times New Roman" w:cs="Times New Roman"/>
          <w:b/>
          <w:sz w:val="24"/>
          <w:szCs w:val="24"/>
        </w:rPr>
        <w:t>E</w:t>
      </w:r>
      <w:r w:rsidR="004E4EEC">
        <w:rPr>
          <w:rFonts w:ascii="Times New Roman" w:hAnsi="Times New Roman" w:cs="Times New Roman"/>
          <w:sz w:val="24"/>
          <w:szCs w:val="24"/>
        </w:rPr>
        <w:t>),</w:t>
      </w:r>
      <w:r w:rsidR="00AB42B8">
        <w:rPr>
          <w:rFonts w:ascii="Times New Roman" w:hAnsi="Times New Roman" w:cs="Times New Roman"/>
          <w:sz w:val="24"/>
          <w:szCs w:val="24"/>
        </w:rPr>
        <w:t xml:space="preserve"> frame translation is determined based on whether or not the novel exon </w:t>
      </w:r>
      <w:r w:rsidR="00031C96">
        <w:rPr>
          <w:rFonts w:ascii="Times New Roman" w:hAnsi="Times New Roman" w:cs="Times New Roman"/>
          <w:sz w:val="24"/>
          <w:szCs w:val="24"/>
        </w:rPr>
        <w:t xml:space="preserve">boundary </w:t>
      </w:r>
      <w:r w:rsidR="00AB42B8">
        <w:rPr>
          <w:rFonts w:ascii="Times New Roman" w:hAnsi="Times New Roman" w:cs="Times New Roman"/>
          <w:sz w:val="24"/>
          <w:szCs w:val="24"/>
        </w:rPr>
        <w:t xml:space="preserve">is up or downstream of the </w:t>
      </w:r>
      <w:r w:rsidR="00031C96">
        <w:rPr>
          <w:rFonts w:ascii="Times New Roman" w:hAnsi="Times New Roman" w:cs="Times New Roman"/>
          <w:sz w:val="24"/>
          <w:szCs w:val="24"/>
        </w:rPr>
        <w:t>annotated exon. J</w:t>
      </w:r>
      <w:r w:rsidR="00AB42B8">
        <w:rPr>
          <w:rFonts w:ascii="Times New Roman" w:hAnsi="Times New Roman" w:cs="Times New Roman"/>
          <w:sz w:val="24"/>
          <w:szCs w:val="24"/>
        </w:rPr>
        <w:t>unction</w:t>
      </w:r>
      <w:r w:rsidR="00031C96">
        <w:rPr>
          <w:rFonts w:ascii="Times New Roman" w:hAnsi="Times New Roman" w:cs="Times New Roman"/>
          <w:sz w:val="24"/>
          <w:szCs w:val="24"/>
        </w:rPr>
        <w:t>s</w:t>
      </w:r>
      <w:r w:rsidR="00AB42B8">
        <w:rPr>
          <w:rFonts w:ascii="Times New Roman" w:hAnsi="Times New Roman" w:cs="Times New Roman"/>
          <w:sz w:val="24"/>
          <w:szCs w:val="24"/>
        </w:rPr>
        <w:t xml:space="preserve"> show</w:t>
      </w:r>
      <w:r w:rsidR="00FB6673">
        <w:rPr>
          <w:rFonts w:ascii="Times New Roman" w:hAnsi="Times New Roman" w:cs="Times New Roman"/>
          <w:sz w:val="24"/>
          <w:szCs w:val="24"/>
        </w:rPr>
        <w:t>ing completely novel expression</w:t>
      </w:r>
      <w:r w:rsidR="00AB42B8">
        <w:rPr>
          <w:rFonts w:ascii="Times New Roman" w:hAnsi="Times New Roman" w:cs="Times New Roman"/>
          <w:sz w:val="24"/>
          <w:szCs w:val="24"/>
        </w:rPr>
        <w:t xml:space="preserve"> requir</w:t>
      </w:r>
      <w:r w:rsidR="00FB6673">
        <w:rPr>
          <w:rFonts w:ascii="Times New Roman" w:hAnsi="Times New Roman" w:cs="Times New Roman"/>
          <w:sz w:val="24"/>
          <w:szCs w:val="24"/>
        </w:rPr>
        <w:t>e</w:t>
      </w:r>
      <w:r w:rsidR="007851E3">
        <w:rPr>
          <w:rFonts w:ascii="Times New Roman" w:hAnsi="Times New Roman" w:cs="Times New Roman"/>
          <w:sz w:val="24"/>
          <w:szCs w:val="24"/>
        </w:rPr>
        <w:t xml:space="preserve"> a</w:t>
      </w:r>
      <w:r w:rsidR="00AB42B8">
        <w:rPr>
          <w:rFonts w:ascii="Times New Roman" w:hAnsi="Times New Roman" w:cs="Times New Roman"/>
          <w:sz w:val="24"/>
          <w:szCs w:val="24"/>
        </w:rPr>
        <w:t xml:space="preserve"> 6 reading frame translation</w:t>
      </w:r>
      <w:r w:rsidR="00031C96">
        <w:rPr>
          <w:rFonts w:ascii="Times New Roman" w:hAnsi="Times New Roman" w:cs="Times New Roman"/>
          <w:sz w:val="24"/>
          <w:szCs w:val="24"/>
        </w:rPr>
        <w:t xml:space="preserve"> (</w:t>
      </w:r>
      <w:r w:rsidR="00031C96">
        <w:rPr>
          <w:rFonts w:ascii="Times New Roman" w:hAnsi="Times New Roman" w:cs="Times New Roman"/>
          <w:b/>
          <w:sz w:val="24"/>
          <w:szCs w:val="24"/>
        </w:rPr>
        <w:t>F</w:t>
      </w:r>
      <w:r w:rsidR="00031C96">
        <w:rPr>
          <w:rFonts w:ascii="Times New Roman" w:hAnsi="Times New Roman" w:cs="Times New Roman"/>
          <w:sz w:val="24"/>
          <w:szCs w:val="24"/>
        </w:rPr>
        <w:t>)</w:t>
      </w:r>
      <w:r w:rsidR="00AB42B8">
        <w:rPr>
          <w:rFonts w:ascii="Times New Roman" w:hAnsi="Times New Roman" w:cs="Times New Roman"/>
          <w:sz w:val="24"/>
          <w:szCs w:val="24"/>
        </w:rPr>
        <w:t xml:space="preserve">.  </w:t>
      </w:r>
      <w:r w:rsidR="005746A0">
        <w:rPr>
          <w:rFonts w:ascii="Times New Roman" w:hAnsi="Times New Roman" w:cs="Times New Roman"/>
          <w:sz w:val="24"/>
          <w:szCs w:val="24"/>
        </w:rPr>
        <w:t>Fusion genes (</w:t>
      </w:r>
      <w:r w:rsidR="00EE7918">
        <w:rPr>
          <w:rFonts w:ascii="Times New Roman" w:hAnsi="Times New Roman" w:cs="Times New Roman"/>
          <w:b/>
          <w:sz w:val="24"/>
          <w:szCs w:val="24"/>
        </w:rPr>
        <w:t>G</w:t>
      </w:r>
      <w:r w:rsidR="005746A0">
        <w:rPr>
          <w:rFonts w:ascii="Times New Roman" w:hAnsi="Times New Roman" w:cs="Times New Roman"/>
          <w:sz w:val="24"/>
          <w:szCs w:val="24"/>
        </w:rPr>
        <w:t xml:space="preserve">) are also translated in 6 frames. </w:t>
      </w:r>
      <w:r w:rsidR="00DC6F6C">
        <w:rPr>
          <w:rFonts w:ascii="Times New Roman" w:hAnsi="Times New Roman" w:cs="Times New Roman"/>
          <w:sz w:val="24"/>
          <w:szCs w:val="24"/>
        </w:rPr>
        <w:t xml:space="preserve">Single amino acid changes resulting from germline or somatic variants require only 1 reading frame </w:t>
      </w:r>
      <w:r w:rsidR="00DC6F6C" w:rsidRPr="00DC6F6C">
        <w:rPr>
          <w:rFonts w:ascii="Times New Roman" w:hAnsi="Times New Roman" w:cs="Times New Roman"/>
          <w:b/>
          <w:sz w:val="24"/>
          <w:szCs w:val="24"/>
        </w:rPr>
        <w:t>(</w:t>
      </w:r>
      <w:r w:rsidR="00EE7918">
        <w:rPr>
          <w:rFonts w:ascii="Times New Roman" w:hAnsi="Times New Roman" w:cs="Times New Roman"/>
          <w:b/>
          <w:sz w:val="24"/>
          <w:szCs w:val="24"/>
        </w:rPr>
        <w:t>H</w:t>
      </w:r>
      <w:r w:rsidR="00DC6F6C">
        <w:rPr>
          <w:rFonts w:ascii="Times New Roman" w:hAnsi="Times New Roman" w:cs="Times New Roman"/>
          <w:sz w:val="24"/>
          <w:szCs w:val="24"/>
        </w:rPr>
        <w:t>), though situations with insertion or deletion of nucleotides are treated as junction changes as indicated above (</w:t>
      </w:r>
      <w:r w:rsidR="00EE7918">
        <w:rPr>
          <w:rFonts w:ascii="Times New Roman" w:hAnsi="Times New Roman" w:cs="Times New Roman"/>
          <w:b/>
          <w:sz w:val="24"/>
          <w:szCs w:val="24"/>
        </w:rPr>
        <w:t>B-D</w:t>
      </w:r>
      <w:r w:rsidR="00DC6F6C">
        <w:rPr>
          <w:rFonts w:ascii="Times New Roman" w:hAnsi="Times New Roman" w:cs="Times New Roman"/>
          <w:sz w:val="24"/>
          <w:szCs w:val="24"/>
        </w:rPr>
        <w:t xml:space="preserve">). </w:t>
      </w:r>
    </w:p>
    <w:p w:rsidR="00CB57F6" w:rsidRPr="00DB5606" w:rsidRDefault="009B423F" w:rsidP="001F3519">
      <w:pPr>
        <w:spacing w:line="360" w:lineRule="auto"/>
        <w:rPr>
          <w:rFonts w:ascii="Times New Roman" w:hAnsi="Times New Roman" w:cs="Times New Roman"/>
          <w:sz w:val="24"/>
          <w:szCs w:val="24"/>
        </w:rPr>
      </w:pPr>
      <w:proofErr w:type="gramStart"/>
      <w:r>
        <w:rPr>
          <w:rFonts w:ascii="Times New Roman" w:hAnsi="Times New Roman" w:cs="Times New Roman"/>
          <w:b/>
          <w:sz w:val="24"/>
          <w:szCs w:val="24"/>
        </w:rPr>
        <w:t xml:space="preserve">Figure </w:t>
      </w:r>
      <w:r w:rsidR="00CB57F6" w:rsidRPr="004D7AA4">
        <w:rPr>
          <w:rFonts w:ascii="Times New Roman" w:hAnsi="Times New Roman" w:cs="Times New Roman"/>
          <w:b/>
          <w:sz w:val="24"/>
          <w:szCs w:val="24"/>
        </w:rPr>
        <w:t>3.</w:t>
      </w:r>
      <w:proofErr w:type="gramEnd"/>
      <w:r w:rsidR="00CB57F6" w:rsidRPr="004D7AA4">
        <w:rPr>
          <w:rFonts w:ascii="Times New Roman" w:hAnsi="Times New Roman" w:cs="Times New Roman"/>
          <w:b/>
          <w:sz w:val="24"/>
          <w:szCs w:val="24"/>
        </w:rPr>
        <w:t xml:space="preserve"> </w:t>
      </w:r>
      <w:r w:rsidR="006F3736" w:rsidRPr="004D7AA4">
        <w:rPr>
          <w:rFonts w:ascii="Times New Roman" w:hAnsi="Times New Roman" w:cs="Times New Roman"/>
          <w:b/>
          <w:sz w:val="24"/>
          <w:szCs w:val="24"/>
        </w:rPr>
        <w:t xml:space="preserve">Predicted proteomic change based on single nucleotide variants. </w:t>
      </w:r>
      <w:r w:rsidR="00DB5606">
        <w:rPr>
          <w:rFonts w:ascii="Times New Roman" w:hAnsi="Times New Roman" w:cs="Times New Roman"/>
          <w:sz w:val="24"/>
          <w:szCs w:val="24"/>
        </w:rPr>
        <w:t xml:space="preserve"> Number of somatic (</w:t>
      </w:r>
      <w:r w:rsidR="00EE7918" w:rsidRPr="00EE7918">
        <w:rPr>
          <w:rFonts w:ascii="Times New Roman" w:hAnsi="Times New Roman" w:cs="Times New Roman"/>
          <w:b/>
          <w:sz w:val="24"/>
          <w:szCs w:val="24"/>
        </w:rPr>
        <w:t>A</w:t>
      </w:r>
      <w:r w:rsidR="00DB5606">
        <w:rPr>
          <w:rFonts w:ascii="Times New Roman" w:hAnsi="Times New Roman" w:cs="Times New Roman"/>
          <w:sz w:val="24"/>
          <w:szCs w:val="24"/>
        </w:rPr>
        <w:t>) and germline (</w:t>
      </w:r>
      <w:r w:rsidR="00EE7918" w:rsidRPr="00EE7918">
        <w:rPr>
          <w:rFonts w:ascii="Times New Roman" w:hAnsi="Times New Roman" w:cs="Times New Roman"/>
          <w:b/>
          <w:sz w:val="24"/>
          <w:szCs w:val="24"/>
        </w:rPr>
        <w:t>B</w:t>
      </w:r>
      <w:r w:rsidR="00DB5606">
        <w:rPr>
          <w:rFonts w:ascii="Times New Roman" w:hAnsi="Times New Roman" w:cs="Times New Roman"/>
          <w:sz w:val="24"/>
          <w:szCs w:val="24"/>
        </w:rPr>
        <w:t>) variants predicted to result in novel peptides in eac</w:t>
      </w:r>
      <w:r w:rsidR="008E4C05">
        <w:rPr>
          <w:rFonts w:ascii="Times New Roman" w:hAnsi="Times New Roman" w:cs="Times New Roman"/>
          <w:sz w:val="24"/>
          <w:szCs w:val="24"/>
        </w:rPr>
        <w:t xml:space="preserve">h breast (n=105) and </w:t>
      </w:r>
      <w:r w:rsidR="00545014">
        <w:rPr>
          <w:rFonts w:ascii="Times New Roman" w:hAnsi="Times New Roman" w:cs="Times New Roman"/>
          <w:sz w:val="24"/>
          <w:szCs w:val="24"/>
        </w:rPr>
        <w:t xml:space="preserve">colorectal </w:t>
      </w:r>
      <w:r w:rsidR="008E4C05">
        <w:rPr>
          <w:rFonts w:ascii="Times New Roman" w:hAnsi="Times New Roman" w:cs="Times New Roman"/>
          <w:sz w:val="24"/>
          <w:szCs w:val="24"/>
        </w:rPr>
        <w:t>(n=82</w:t>
      </w:r>
      <w:r w:rsidR="00DB5606">
        <w:rPr>
          <w:rFonts w:ascii="Times New Roman" w:hAnsi="Times New Roman" w:cs="Times New Roman"/>
          <w:sz w:val="24"/>
          <w:szCs w:val="24"/>
        </w:rPr>
        <w:t xml:space="preserve">) tumor surveyed.  </w:t>
      </w:r>
      <w:r w:rsidR="008E4C05">
        <w:rPr>
          <w:rFonts w:ascii="Times New Roman" w:hAnsi="Times New Roman" w:cs="Times New Roman"/>
          <w:sz w:val="24"/>
          <w:szCs w:val="24"/>
        </w:rPr>
        <w:t>Black</w:t>
      </w:r>
      <w:r w:rsidR="00DB5606">
        <w:rPr>
          <w:rFonts w:ascii="Times New Roman" w:hAnsi="Times New Roman" w:cs="Times New Roman"/>
          <w:sz w:val="24"/>
          <w:szCs w:val="24"/>
        </w:rPr>
        <w:t xml:space="preserve"> </w:t>
      </w:r>
      <w:r w:rsidR="00EE7918">
        <w:rPr>
          <w:rFonts w:ascii="Times New Roman" w:hAnsi="Times New Roman" w:cs="Times New Roman"/>
          <w:sz w:val="24"/>
          <w:szCs w:val="24"/>
        </w:rPr>
        <w:t>bars designate</w:t>
      </w:r>
      <w:r w:rsidR="00DB5606">
        <w:rPr>
          <w:rFonts w:ascii="Times New Roman" w:hAnsi="Times New Roman" w:cs="Times New Roman"/>
          <w:sz w:val="24"/>
          <w:szCs w:val="24"/>
        </w:rPr>
        <w:t xml:space="preserve"> variant </w:t>
      </w:r>
      <w:proofErr w:type="spellStart"/>
      <w:r w:rsidR="00DB5606">
        <w:rPr>
          <w:rFonts w:ascii="Times New Roman" w:hAnsi="Times New Roman" w:cs="Times New Roman"/>
          <w:sz w:val="24"/>
          <w:szCs w:val="24"/>
        </w:rPr>
        <w:t>tryptic</w:t>
      </w:r>
      <w:proofErr w:type="spellEnd"/>
      <w:r w:rsidR="00DB5606">
        <w:rPr>
          <w:rFonts w:ascii="Times New Roman" w:hAnsi="Times New Roman" w:cs="Times New Roman"/>
          <w:sz w:val="24"/>
          <w:szCs w:val="24"/>
        </w:rPr>
        <w:t xml:space="preserve"> peptides </w:t>
      </w:r>
      <w:r w:rsidR="00DB5606">
        <w:rPr>
          <w:rFonts w:ascii="Times New Roman" w:hAnsi="Times New Roman" w:cs="Times New Roman"/>
          <w:sz w:val="24"/>
          <w:szCs w:val="24"/>
        </w:rPr>
        <w:lastRenderedPageBreak/>
        <w:t xml:space="preserve">which result from a single amino acid change, but which still has homology to the reference genome.  </w:t>
      </w:r>
      <w:r w:rsidR="008E4C05">
        <w:rPr>
          <w:rFonts w:ascii="Times New Roman" w:hAnsi="Times New Roman" w:cs="Times New Roman"/>
          <w:sz w:val="24"/>
          <w:szCs w:val="24"/>
        </w:rPr>
        <w:t>Gr</w:t>
      </w:r>
      <w:r w:rsidR="00042033">
        <w:rPr>
          <w:rFonts w:ascii="Times New Roman" w:hAnsi="Times New Roman" w:cs="Times New Roman"/>
          <w:sz w:val="24"/>
          <w:szCs w:val="24"/>
        </w:rPr>
        <w:t>a</w:t>
      </w:r>
      <w:r w:rsidR="008E4C05">
        <w:rPr>
          <w:rFonts w:ascii="Times New Roman" w:hAnsi="Times New Roman" w:cs="Times New Roman"/>
          <w:sz w:val="24"/>
          <w:szCs w:val="24"/>
        </w:rPr>
        <w:t>y</w:t>
      </w:r>
      <w:r w:rsidR="00EE7918">
        <w:rPr>
          <w:rFonts w:ascii="Times New Roman" w:hAnsi="Times New Roman" w:cs="Times New Roman"/>
          <w:sz w:val="24"/>
          <w:szCs w:val="24"/>
        </w:rPr>
        <w:t xml:space="preserve"> bars</w:t>
      </w:r>
      <w:r w:rsidR="00DB5606">
        <w:rPr>
          <w:rFonts w:ascii="Times New Roman" w:hAnsi="Times New Roman" w:cs="Times New Roman"/>
          <w:sz w:val="24"/>
          <w:szCs w:val="24"/>
        </w:rPr>
        <w:t xml:space="preserve"> indicates variant </w:t>
      </w:r>
      <w:proofErr w:type="spellStart"/>
      <w:r w:rsidR="00DB5606">
        <w:rPr>
          <w:rFonts w:ascii="Times New Roman" w:hAnsi="Times New Roman" w:cs="Times New Roman"/>
          <w:sz w:val="24"/>
          <w:szCs w:val="24"/>
        </w:rPr>
        <w:t>tryptic</w:t>
      </w:r>
      <w:proofErr w:type="spellEnd"/>
      <w:r w:rsidR="00DB5606">
        <w:rPr>
          <w:rFonts w:ascii="Times New Roman" w:hAnsi="Times New Roman" w:cs="Times New Roman"/>
          <w:sz w:val="24"/>
          <w:szCs w:val="24"/>
        </w:rPr>
        <w:t xml:space="preserve"> peptides which are &lt;6 or &gt;30 amino acids long. Maroon </w:t>
      </w:r>
      <w:r w:rsidR="00883902">
        <w:rPr>
          <w:rFonts w:ascii="Times New Roman" w:hAnsi="Times New Roman" w:cs="Times New Roman"/>
          <w:sz w:val="24"/>
          <w:szCs w:val="24"/>
        </w:rPr>
        <w:t>bars show</w:t>
      </w:r>
      <w:r w:rsidR="00DB5606">
        <w:rPr>
          <w:rFonts w:ascii="Times New Roman" w:hAnsi="Times New Roman" w:cs="Times New Roman"/>
          <w:sz w:val="24"/>
          <w:szCs w:val="24"/>
        </w:rPr>
        <w:t xml:space="preserve"> the number of unique somatic variant peptides and</w:t>
      </w:r>
      <w:r w:rsidR="00883902">
        <w:rPr>
          <w:rFonts w:ascii="Times New Roman" w:hAnsi="Times New Roman" w:cs="Times New Roman"/>
          <w:sz w:val="24"/>
          <w:szCs w:val="24"/>
        </w:rPr>
        <w:t xml:space="preserve"> green, </w:t>
      </w:r>
      <w:r w:rsidR="00DB5606">
        <w:rPr>
          <w:rFonts w:ascii="Times New Roman" w:hAnsi="Times New Roman" w:cs="Times New Roman"/>
          <w:sz w:val="24"/>
          <w:szCs w:val="24"/>
        </w:rPr>
        <w:t xml:space="preserve">the number of germline </w:t>
      </w:r>
      <w:r w:rsidR="00BB4E2E">
        <w:rPr>
          <w:rFonts w:ascii="Times New Roman" w:hAnsi="Times New Roman" w:cs="Times New Roman"/>
          <w:sz w:val="24"/>
          <w:szCs w:val="24"/>
        </w:rPr>
        <w:t xml:space="preserve">predicted </w:t>
      </w:r>
      <w:r w:rsidR="00DB5606">
        <w:rPr>
          <w:rFonts w:ascii="Times New Roman" w:hAnsi="Times New Roman" w:cs="Times New Roman"/>
          <w:sz w:val="24"/>
          <w:szCs w:val="24"/>
        </w:rPr>
        <w:t xml:space="preserve">variant peptides </w:t>
      </w:r>
      <w:r w:rsidR="00BB4E2E">
        <w:rPr>
          <w:rFonts w:ascii="Times New Roman" w:hAnsi="Times New Roman" w:cs="Times New Roman"/>
          <w:sz w:val="24"/>
          <w:szCs w:val="24"/>
        </w:rPr>
        <w:t xml:space="preserve">which are </w:t>
      </w:r>
      <w:r w:rsidR="007B461F">
        <w:rPr>
          <w:rFonts w:ascii="Times New Roman" w:hAnsi="Times New Roman" w:cs="Times New Roman"/>
          <w:sz w:val="24"/>
          <w:szCs w:val="24"/>
        </w:rPr>
        <w:t>verifiable</w:t>
      </w:r>
      <w:r w:rsidR="00BB4E2E">
        <w:rPr>
          <w:rFonts w:ascii="Times New Roman" w:hAnsi="Times New Roman" w:cs="Times New Roman"/>
          <w:sz w:val="24"/>
          <w:szCs w:val="24"/>
        </w:rPr>
        <w:t xml:space="preserve"> by</w:t>
      </w:r>
      <w:r w:rsidR="00DB5606">
        <w:rPr>
          <w:rFonts w:ascii="Times New Roman" w:hAnsi="Times New Roman" w:cs="Times New Roman"/>
          <w:sz w:val="24"/>
          <w:szCs w:val="24"/>
        </w:rPr>
        <w:t xml:space="preserve"> MS/MS</w:t>
      </w:r>
      <w:r w:rsidR="00BB4E2E">
        <w:rPr>
          <w:rFonts w:ascii="Times New Roman" w:hAnsi="Times New Roman" w:cs="Times New Roman"/>
          <w:sz w:val="24"/>
          <w:szCs w:val="24"/>
        </w:rPr>
        <w:t xml:space="preserve"> for each sample</w:t>
      </w:r>
      <w:r w:rsidR="00DB5606">
        <w:rPr>
          <w:rFonts w:ascii="Times New Roman" w:hAnsi="Times New Roman" w:cs="Times New Roman"/>
          <w:sz w:val="24"/>
          <w:szCs w:val="24"/>
        </w:rPr>
        <w:t>.</w:t>
      </w:r>
      <w:r w:rsidR="00BB4E2E">
        <w:rPr>
          <w:rFonts w:ascii="Times New Roman" w:hAnsi="Times New Roman" w:cs="Times New Roman"/>
          <w:sz w:val="24"/>
          <w:szCs w:val="24"/>
        </w:rPr>
        <w:t xml:space="preserve">  </w:t>
      </w:r>
    </w:p>
    <w:p w:rsidR="006F3736" w:rsidRDefault="006F3736" w:rsidP="001F3519">
      <w:pPr>
        <w:spacing w:line="360" w:lineRule="auto"/>
        <w:rPr>
          <w:rFonts w:ascii="Times New Roman" w:hAnsi="Times New Roman" w:cs="Times New Roman"/>
          <w:b/>
          <w:sz w:val="24"/>
          <w:szCs w:val="24"/>
        </w:rPr>
      </w:pPr>
      <w:proofErr w:type="gramStart"/>
      <w:r w:rsidRPr="004D7AA4">
        <w:rPr>
          <w:rFonts w:ascii="Times New Roman" w:hAnsi="Times New Roman" w:cs="Times New Roman"/>
          <w:b/>
          <w:sz w:val="24"/>
          <w:szCs w:val="24"/>
        </w:rPr>
        <w:t>Figure 4.</w:t>
      </w:r>
      <w:proofErr w:type="gramEnd"/>
      <w:r w:rsidRPr="004D7AA4">
        <w:rPr>
          <w:rFonts w:ascii="Times New Roman" w:hAnsi="Times New Roman" w:cs="Times New Roman"/>
          <w:b/>
          <w:sz w:val="24"/>
          <w:szCs w:val="24"/>
        </w:rPr>
        <w:t xml:space="preserve"> Peptides supporting alternative splicing and novel expression in breast and </w:t>
      </w:r>
      <w:proofErr w:type="gramStart"/>
      <w:r w:rsidR="00545014">
        <w:rPr>
          <w:rFonts w:ascii="Times New Roman" w:hAnsi="Times New Roman" w:cs="Times New Roman"/>
          <w:b/>
          <w:sz w:val="24"/>
          <w:szCs w:val="24"/>
        </w:rPr>
        <w:t xml:space="preserve">colorectal </w:t>
      </w:r>
      <w:r w:rsidRPr="004D7AA4">
        <w:rPr>
          <w:rFonts w:ascii="Times New Roman" w:hAnsi="Times New Roman" w:cs="Times New Roman"/>
          <w:b/>
          <w:sz w:val="24"/>
          <w:szCs w:val="24"/>
        </w:rPr>
        <w:t xml:space="preserve"> samples</w:t>
      </w:r>
      <w:proofErr w:type="gramEnd"/>
      <w:r w:rsidRPr="004D7AA4">
        <w:rPr>
          <w:rFonts w:ascii="Times New Roman" w:hAnsi="Times New Roman" w:cs="Times New Roman"/>
          <w:b/>
          <w:sz w:val="24"/>
          <w:szCs w:val="24"/>
        </w:rPr>
        <w:t>.</w:t>
      </w:r>
      <w:r w:rsidR="00D06939" w:rsidRPr="00D06939">
        <w:rPr>
          <w:rFonts w:ascii="Times New Roman" w:hAnsi="Times New Roman" w:cs="Times New Roman"/>
          <w:sz w:val="24"/>
          <w:szCs w:val="24"/>
        </w:rPr>
        <w:t xml:space="preserve"> </w:t>
      </w:r>
      <w:r w:rsidR="00D06939">
        <w:rPr>
          <w:rFonts w:ascii="Times New Roman" w:hAnsi="Times New Roman" w:cs="Times New Roman"/>
          <w:sz w:val="24"/>
          <w:szCs w:val="24"/>
        </w:rPr>
        <w:t>Number of unannotated alternative splicing (</w:t>
      </w:r>
      <w:r w:rsidR="00B750A5" w:rsidRPr="00B750A5">
        <w:rPr>
          <w:rFonts w:ascii="Times New Roman" w:hAnsi="Times New Roman" w:cs="Times New Roman"/>
          <w:b/>
          <w:sz w:val="24"/>
          <w:szCs w:val="24"/>
        </w:rPr>
        <w:t>A</w:t>
      </w:r>
      <w:r w:rsidR="00D06939">
        <w:rPr>
          <w:rFonts w:ascii="Times New Roman" w:hAnsi="Times New Roman" w:cs="Times New Roman"/>
          <w:sz w:val="24"/>
          <w:szCs w:val="24"/>
        </w:rPr>
        <w:t>) , partially novel expression (</w:t>
      </w:r>
      <w:r w:rsidR="00B750A5" w:rsidRPr="00B750A5">
        <w:rPr>
          <w:rFonts w:ascii="Times New Roman" w:hAnsi="Times New Roman" w:cs="Times New Roman"/>
          <w:b/>
          <w:sz w:val="24"/>
          <w:szCs w:val="24"/>
        </w:rPr>
        <w:t>B</w:t>
      </w:r>
      <w:r w:rsidR="00D06939">
        <w:rPr>
          <w:rFonts w:ascii="Times New Roman" w:hAnsi="Times New Roman" w:cs="Times New Roman"/>
          <w:sz w:val="24"/>
          <w:szCs w:val="24"/>
        </w:rPr>
        <w:t>) and completely novel expression events</w:t>
      </w:r>
      <w:r w:rsidR="00990BF8">
        <w:rPr>
          <w:rFonts w:ascii="Times New Roman" w:hAnsi="Times New Roman" w:cs="Times New Roman"/>
          <w:sz w:val="24"/>
          <w:szCs w:val="24"/>
        </w:rPr>
        <w:t xml:space="preserve"> (</w:t>
      </w:r>
      <w:r w:rsidR="00B750A5" w:rsidRPr="00B750A5">
        <w:rPr>
          <w:rFonts w:ascii="Times New Roman" w:hAnsi="Times New Roman" w:cs="Times New Roman"/>
          <w:b/>
          <w:sz w:val="24"/>
          <w:szCs w:val="24"/>
        </w:rPr>
        <w:t>C</w:t>
      </w:r>
      <w:r w:rsidR="00990BF8">
        <w:rPr>
          <w:rFonts w:ascii="Times New Roman" w:hAnsi="Times New Roman" w:cs="Times New Roman"/>
          <w:sz w:val="24"/>
          <w:szCs w:val="24"/>
        </w:rPr>
        <w:t>)</w:t>
      </w:r>
      <w:r w:rsidR="00D06939">
        <w:rPr>
          <w:rFonts w:ascii="Times New Roman" w:hAnsi="Times New Roman" w:cs="Times New Roman"/>
          <w:sz w:val="24"/>
          <w:szCs w:val="24"/>
        </w:rPr>
        <w:t xml:space="preserve"> predicted to result in novel peptides in eac</w:t>
      </w:r>
      <w:r w:rsidR="008E4C05">
        <w:rPr>
          <w:rFonts w:ascii="Times New Roman" w:hAnsi="Times New Roman" w:cs="Times New Roman"/>
          <w:sz w:val="24"/>
          <w:szCs w:val="24"/>
        </w:rPr>
        <w:t xml:space="preserve">h breast (n=105) and </w:t>
      </w:r>
      <w:r w:rsidR="00545014">
        <w:rPr>
          <w:rFonts w:ascii="Times New Roman" w:hAnsi="Times New Roman" w:cs="Times New Roman"/>
          <w:sz w:val="24"/>
          <w:szCs w:val="24"/>
        </w:rPr>
        <w:t xml:space="preserve">colorectal </w:t>
      </w:r>
      <w:r w:rsidR="008E4C05">
        <w:rPr>
          <w:rFonts w:ascii="Times New Roman" w:hAnsi="Times New Roman" w:cs="Times New Roman"/>
          <w:sz w:val="24"/>
          <w:szCs w:val="24"/>
        </w:rPr>
        <w:t xml:space="preserve"> (n=82</w:t>
      </w:r>
      <w:r w:rsidR="00D06939">
        <w:rPr>
          <w:rFonts w:ascii="Times New Roman" w:hAnsi="Times New Roman" w:cs="Times New Roman"/>
          <w:sz w:val="24"/>
          <w:szCs w:val="24"/>
        </w:rPr>
        <w:t xml:space="preserve">) tumor surveyed.  </w:t>
      </w:r>
      <w:r w:rsidR="008E4C05">
        <w:rPr>
          <w:rFonts w:ascii="Times New Roman" w:hAnsi="Times New Roman" w:cs="Times New Roman"/>
          <w:sz w:val="24"/>
          <w:szCs w:val="24"/>
        </w:rPr>
        <w:t>Black</w:t>
      </w:r>
      <w:r w:rsidR="00D06939">
        <w:rPr>
          <w:rFonts w:ascii="Times New Roman" w:hAnsi="Times New Roman" w:cs="Times New Roman"/>
          <w:sz w:val="24"/>
          <w:szCs w:val="24"/>
        </w:rPr>
        <w:t xml:space="preserve"> designates </w:t>
      </w:r>
      <w:r w:rsidR="00DE32C7">
        <w:rPr>
          <w:rFonts w:ascii="Times New Roman" w:hAnsi="Times New Roman" w:cs="Times New Roman"/>
          <w:sz w:val="24"/>
          <w:szCs w:val="24"/>
        </w:rPr>
        <w:t>junction</w:t>
      </w:r>
      <w:r w:rsidR="00D06939">
        <w:rPr>
          <w:rFonts w:ascii="Times New Roman" w:hAnsi="Times New Roman" w:cs="Times New Roman"/>
          <w:sz w:val="24"/>
          <w:szCs w:val="24"/>
        </w:rPr>
        <w:t xml:space="preserve"> </w:t>
      </w:r>
      <w:proofErr w:type="spellStart"/>
      <w:r w:rsidR="00D06939">
        <w:rPr>
          <w:rFonts w:ascii="Times New Roman" w:hAnsi="Times New Roman" w:cs="Times New Roman"/>
          <w:sz w:val="24"/>
          <w:szCs w:val="24"/>
        </w:rPr>
        <w:t>tryptic</w:t>
      </w:r>
      <w:proofErr w:type="spellEnd"/>
      <w:r w:rsidR="00D06939">
        <w:rPr>
          <w:rFonts w:ascii="Times New Roman" w:hAnsi="Times New Roman" w:cs="Times New Roman"/>
          <w:sz w:val="24"/>
          <w:szCs w:val="24"/>
        </w:rPr>
        <w:t xml:space="preserve"> peptides which result from a </w:t>
      </w:r>
      <w:r w:rsidR="00DE32C7">
        <w:rPr>
          <w:rFonts w:ascii="Times New Roman" w:hAnsi="Times New Roman" w:cs="Times New Roman"/>
          <w:sz w:val="24"/>
          <w:szCs w:val="24"/>
        </w:rPr>
        <w:t>novel intron/exon boundary</w:t>
      </w:r>
      <w:r w:rsidR="00D06939">
        <w:rPr>
          <w:rFonts w:ascii="Times New Roman" w:hAnsi="Times New Roman" w:cs="Times New Roman"/>
          <w:sz w:val="24"/>
          <w:szCs w:val="24"/>
        </w:rPr>
        <w:t xml:space="preserve">, but which still has homology to the reference genome.  </w:t>
      </w:r>
      <w:r w:rsidR="008E4C05">
        <w:rPr>
          <w:rFonts w:ascii="Times New Roman" w:hAnsi="Times New Roman" w:cs="Times New Roman"/>
          <w:sz w:val="24"/>
          <w:szCs w:val="24"/>
        </w:rPr>
        <w:t>Gr</w:t>
      </w:r>
      <w:r w:rsidR="00042033">
        <w:rPr>
          <w:rFonts w:ascii="Times New Roman" w:hAnsi="Times New Roman" w:cs="Times New Roman"/>
          <w:sz w:val="24"/>
          <w:szCs w:val="24"/>
        </w:rPr>
        <w:t>a</w:t>
      </w:r>
      <w:r w:rsidR="008E4C05">
        <w:rPr>
          <w:rFonts w:ascii="Times New Roman" w:hAnsi="Times New Roman" w:cs="Times New Roman"/>
          <w:sz w:val="24"/>
          <w:szCs w:val="24"/>
        </w:rPr>
        <w:t>y</w:t>
      </w:r>
      <w:r w:rsidR="00D06939">
        <w:rPr>
          <w:rFonts w:ascii="Times New Roman" w:hAnsi="Times New Roman" w:cs="Times New Roman"/>
          <w:sz w:val="24"/>
          <w:szCs w:val="24"/>
        </w:rPr>
        <w:t xml:space="preserve"> indicates </w:t>
      </w:r>
      <w:r w:rsidR="00DE32C7">
        <w:rPr>
          <w:rFonts w:ascii="Times New Roman" w:hAnsi="Times New Roman" w:cs="Times New Roman"/>
          <w:sz w:val="24"/>
          <w:szCs w:val="24"/>
        </w:rPr>
        <w:t xml:space="preserve">junction </w:t>
      </w:r>
      <w:proofErr w:type="spellStart"/>
      <w:r w:rsidR="00D06939">
        <w:rPr>
          <w:rFonts w:ascii="Times New Roman" w:hAnsi="Times New Roman" w:cs="Times New Roman"/>
          <w:sz w:val="24"/>
          <w:szCs w:val="24"/>
        </w:rPr>
        <w:t>tryptic</w:t>
      </w:r>
      <w:proofErr w:type="spellEnd"/>
      <w:r w:rsidR="00D06939">
        <w:rPr>
          <w:rFonts w:ascii="Times New Roman" w:hAnsi="Times New Roman" w:cs="Times New Roman"/>
          <w:sz w:val="24"/>
          <w:szCs w:val="24"/>
        </w:rPr>
        <w:t xml:space="preserve"> peptides which are &lt;6 or &gt;30 amino acids long. </w:t>
      </w:r>
      <w:r w:rsidR="00DE32C7">
        <w:rPr>
          <w:rFonts w:ascii="Times New Roman" w:hAnsi="Times New Roman" w:cs="Times New Roman"/>
          <w:sz w:val="24"/>
          <w:szCs w:val="24"/>
        </w:rPr>
        <w:t>Orange</w:t>
      </w:r>
      <w:r w:rsidR="00D06939">
        <w:rPr>
          <w:rFonts w:ascii="Times New Roman" w:hAnsi="Times New Roman" w:cs="Times New Roman"/>
          <w:sz w:val="24"/>
          <w:szCs w:val="24"/>
        </w:rPr>
        <w:t xml:space="preserve"> </w:t>
      </w:r>
      <w:r w:rsidR="00883902">
        <w:rPr>
          <w:rFonts w:ascii="Times New Roman" w:hAnsi="Times New Roman" w:cs="Times New Roman"/>
          <w:sz w:val="24"/>
          <w:szCs w:val="24"/>
        </w:rPr>
        <w:t>bars show</w:t>
      </w:r>
      <w:r w:rsidR="00D06939">
        <w:rPr>
          <w:rFonts w:ascii="Times New Roman" w:hAnsi="Times New Roman" w:cs="Times New Roman"/>
          <w:sz w:val="24"/>
          <w:szCs w:val="24"/>
        </w:rPr>
        <w:t xml:space="preserve"> the number of unique </w:t>
      </w:r>
      <w:r w:rsidR="00DE32C7">
        <w:rPr>
          <w:rFonts w:ascii="Times New Roman" w:hAnsi="Times New Roman" w:cs="Times New Roman"/>
          <w:sz w:val="24"/>
          <w:szCs w:val="24"/>
        </w:rPr>
        <w:t>unannotated alternatively splice</w:t>
      </w:r>
      <w:r w:rsidR="008E4C05">
        <w:rPr>
          <w:rFonts w:ascii="Times New Roman" w:hAnsi="Times New Roman" w:cs="Times New Roman"/>
          <w:sz w:val="24"/>
          <w:szCs w:val="24"/>
        </w:rPr>
        <w:t>d</w:t>
      </w:r>
      <w:r w:rsidR="00D06939">
        <w:rPr>
          <w:rFonts w:ascii="Times New Roman" w:hAnsi="Times New Roman" w:cs="Times New Roman"/>
          <w:sz w:val="24"/>
          <w:szCs w:val="24"/>
        </w:rPr>
        <w:t xml:space="preserve"> peptides</w:t>
      </w:r>
      <w:r w:rsidR="00883902">
        <w:rPr>
          <w:rFonts w:ascii="Times New Roman" w:hAnsi="Times New Roman" w:cs="Times New Roman"/>
          <w:sz w:val="24"/>
          <w:szCs w:val="24"/>
        </w:rPr>
        <w:t xml:space="preserve">, blue indicates </w:t>
      </w:r>
      <w:r w:rsidR="00DE32C7">
        <w:rPr>
          <w:rFonts w:ascii="Times New Roman" w:hAnsi="Times New Roman" w:cs="Times New Roman"/>
          <w:sz w:val="24"/>
          <w:szCs w:val="24"/>
        </w:rPr>
        <w:t xml:space="preserve">the number of </w:t>
      </w:r>
      <w:r w:rsidR="00883902">
        <w:rPr>
          <w:rFonts w:ascii="Times New Roman" w:hAnsi="Times New Roman" w:cs="Times New Roman"/>
          <w:sz w:val="24"/>
          <w:szCs w:val="24"/>
        </w:rPr>
        <w:t>partially novel expression events and purple, the number of comple</w:t>
      </w:r>
      <w:r w:rsidR="008E4C05">
        <w:rPr>
          <w:rFonts w:ascii="Times New Roman" w:hAnsi="Times New Roman" w:cs="Times New Roman"/>
          <w:sz w:val="24"/>
          <w:szCs w:val="24"/>
        </w:rPr>
        <w:t>tely novel expression events</w:t>
      </w:r>
      <w:r w:rsidR="00D06939">
        <w:rPr>
          <w:rFonts w:ascii="Times New Roman" w:hAnsi="Times New Roman" w:cs="Times New Roman"/>
          <w:sz w:val="24"/>
          <w:szCs w:val="24"/>
        </w:rPr>
        <w:t xml:space="preserve"> which are </w:t>
      </w:r>
      <w:r w:rsidR="007B461F">
        <w:rPr>
          <w:rFonts w:ascii="Times New Roman" w:hAnsi="Times New Roman" w:cs="Times New Roman"/>
          <w:sz w:val="24"/>
          <w:szCs w:val="24"/>
        </w:rPr>
        <w:t>verifiable</w:t>
      </w:r>
      <w:r w:rsidR="00D06939">
        <w:rPr>
          <w:rFonts w:ascii="Times New Roman" w:hAnsi="Times New Roman" w:cs="Times New Roman"/>
          <w:sz w:val="24"/>
          <w:szCs w:val="24"/>
        </w:rPr>
        <w:t xml:space="preserve"> by MS/MS for each sample.  </w:t>
      </w:r>
    </w:p>
    <w:p w:rsidR="00B561E1" w:rsidRPr="00480B05" w:rsidRDefault="00B561E1" w:rsidP="001F3519">
      <w:pPr>
        <w:spacing w:line="360" w:lineRule="auto"/>
        <w:rPr>
          <w:rFonts w:ascii="Times New Roman" w:hAnsi="Times New Roman" w:cs="Times New Roman"/>
          <w:sz w:val="24"/>
          <w:szCs w:val="24"/>
        </w:rPr>
      </w:pPr>
      <w:proofErr w:type="gramStart"/>
      <w:r>
        <w:rPr>
          <w:rFonts w:ascii="Times New Roman" w:hAnsi="Times New Roman" w:cs="Times New Roman"/>
          <w:b/>
          <w:sz w:val="24"/>
          <w:szCs w:val="24"/>
        </w:rPr>
        <w:t xml:space="preserve">Figure </w:t>
      </w:r>
      <w:r w:rsidR="00CB7ABD">
        <w:rPr>
          <w:rFonts w:ascii="Times New Roman" w:hAnsi="Times New Roman" w:cs="Times New Roman"/>
          <w:b/>
          <w:sz w:val="24"/>
          <w:szCs w:val="24"/>
        </w:rPr>
        <w:t>5.</w:t>
      </w:r>
      <w:proofErr w:type="gramEnd"/>
      <w:r w:rsidR="00CB7ABD">
        <w:rPr>
          <w:rFonts w:ascii="Times New Roman" w:hAnsi="Times New Roman" w:cs="Times New Roman"/>
          <w:b/>
          <w:sz w:val="24"/>
          <w:szCs w:val="24"/>
        </w:rPr>
        <w:t xml:space="preserve"> Differential proteomic changes in </w:t>
      </w:r>
      <w:r w:rsidR="00545014">
        <w:rPr>
          <w:rFonts w:ascii="Times New Roman" w:hAnsi="Times New Roman" w:cs="Times New Roman"/>
          <w:b/>
          <w:sz w:val="24"/>
          <w:szCs w:val="24"/>
        </w:rPr>
        <w:t xml:space="preserve">colorectal </w:t>
      </w:r>
      <w:r w:rsidR="00CB7ABD">
        <w:rPr>
          <w:rFonts w:ascii="Times New Roman" w:hAnsi="Times New Roman" w:cs="Times New Roman"/>
          <w:b/>
          <w:sz w:val="24"/>
          <w:szCs w:val="24"/>
        </w:rPr>
        <w:t xml:space="preserve">and breast tumors.  </w:t>
      </w:r>
      <w:r w:rsidR="00C252AF">
        <w:rPr>
          <w:rFonts w:ascii="Times New Roman" w:hAnsi="Times New Roman" w:cs="Times New Roman"/>
          <w:sz w:val="24"/>
          <w:szCs w:val="24"/>
        </w:rPr>
        <w:t>Each unannotated alternative splicing event (</w:t>
      </w:r>
      <w:r w:rsidR="00B750A5" w:rsidRPr="00B750A5">
        <w:rPr>
          <w:rFonts w:ascii="Times New Roman" w:hAnsi="Times New Roman" w:cs="Times New Roman"/>
          <w:b/>
          <w:sz w:val="24"/>
          <w:szCs w:val="24"/>
        </w:rPr>
        <w:t>A</w:t>
      </w:r>
      <w:r w:rsidR="00C252AF">
        <w:rPr>
          <w:rFonts w:ascii="Times New Roman" w:hAnsi="Times New Roman" w:cs="Times New Roman"/>
          <w:sz w:val="24"/>
          <w:szCs w:val="24"/>
        </w:rPr>
        <w:t>) and novel exon event (</w:t>
      </w:r>
      <w:r w:rsidR="00B750A5" w:rsidRPr="00B750A5">
        <w:rPr>
          <w:rFonts w:ascii="Times New Roman" w:hAnsi="Times New Roman" w:cs="Times New Roman"/>
          <w:b/>
          <w:sz w:val="24"/>
          <w:szCs w:val="24"/>
        </w:rPr>
        <w:t>B</w:t>
      </w:r>
      <w:r w:rsidR="00C252AF">
        <w:rPr>
          <w:rFonts w:ascii="Times New Roman" w:hAnsi="Times New Roman" w:cs="Times New Roman"/>
          <w:sz w:val="24"/>
          <w:szCs w:val="24"/>
        </w:rPr>
        <w:t xml:space="preserve">) were plotted as the percent of samples containing the event in </w:t>
      </w:r>
      <w:r w:rsidR="00545014">
        <w:rPr>
          <w:rFonts w:ascii="Times New Roman" w:hAnsi="Times New Roman" w:cs="Times New Roman"/>
          <w:sz w:val="24"/>
          <w:szCs w:val="24"/>
        </w:rPr>
        <w:t xml:space="preserve">colorectal </w:t>
      </w:r>
      <w:r w:rsidR="00C252AF">
        <w:rPr>
          <w:rFonts w:ascii="Times New Roman" w:hAnsi="Times New Roman" w:cs="Times New Roman"/>
          <w:sz w:val="24"/>
          <w:szCs w:val="24"/>
        </w:rPr>
        <w:t xml:space="preserve">versus the percent in breast.  </w:t>
      </w:r>
      <w:r w:rsidR="001639FE">
        <w:rPr>
          <w:rFonts w:ascii="Times New Roman" w:hAnsi="Times New Roman" w:cs="Times New Roman"/>
          <w:sz w:val="24"/>
          <w:szCs w:val="24"/>
        </w:rPr>
        <w:t xml:space="preserve">Events which have differential percentages between </w:t>
      </w:r>
      <w:r w:rsidR="00545014">
        <w:rPr>
          <w:rFonts w:ascii="Times New Roman" w:hAnsi="Times New Roman" w:cs="Times New Roman"/>
          <w:sz w:val="24"/>
          <w:szCs w:val="24"/>
        </w:rPr>
        <w:t xml:space="preserve">colorectal </w:t>
      </w:r>
      <w:r w:rsidR="001639FE">
        <w:rPr>
          <w:rFonts w:ascii="Times New Roman" w:hAnsi="Times New Roman" w:cs="Times New Roman"/>
          <w:sz w:val="24"/>
          <w:szCs w:val="24"/>
        </w:rPr>
        <w:t>and breast (&gt;30% difference) are highlighted in red</w:t>
      </w:r>
      <w:r w:rsidR="00BA10C7">
        <w:rPr>
          <w:rFonts w:ascii="Times New Roman" w:hAnsi="Times New Roman" w:cs="Times New Roman"/>
          <w:sz w:val="24"/>
          <w:szCs w:val="24"/>
        </w:rPr>
        <w:t xml:space="preserve"> by the corresponding annotated gene</w:t>
      </w:r>
      <w:r w:rsidR="001639FE">
        <w:rPr>
          <w:rFonts w:ascii="Times New Roman" w:hAnsi="Times New Roman" w:cs="Times New Roman"/>
          <w:sz w:val="24"/>
          <w:szCs w:val="24"/>
        </w:rPr>
        <w:t xml:space="preserve">.  </w:t>
      </w:r>
      <w:r w:rsidR="00540422">
        <w:rPr>
          <w:rFonts w:ascii="Times New Roman" w:hAnsi="Times New Roman" w:cs="Times New Roman"/>
          <w:sz w:val="24"/>
          <w:szCs w:val="24"/>
        </w:rPr>
        <w:t xml:space="preserve"> </w:t>
      </w:r>
      <w:r w:rsidR="001639FE">
        <w:rPr>
          <w:rFonts w:ascii="Times New Roman" w:hAnsi="Times New Roman" w:cs="Times New Roman"/>
          <w:sz w:val="24"/>
          <w:szCs w:val="24"/>
        </w:rPr>
        <w:t xml:space="preserve">Labeled grey dots are events found in more than 90% of both </w:t>
      </w:r>
      <w:r w:rsidR="00545014">
        <w:rPr>
          <w:rFonts w:ascii="Times New Roman" w:hAnsi="Times New Roman" w:cs="Times New Roman"/>
          <w:sz w:val="24"/>
          <w:szCs w:val="24"/>
        </w:rPr>
        <w:t xml:space="preserve">colorectal </w:t>
      </w:r>
      <w:r w:rsidR="001639FE">
        <w:rPr>
          <w:rFonts w:ascii="Times New Roman" w:hAnsi="Times New Roman" w:cs="Times New Roman"/>
          <w:sz w:val="24"/>
          <w:szCs w:val="24"/>
        </w:rPr>
        <w:t xml:space="preserve">and breast samples.  </w:t>
      </w:r>
      <w:r w:rsidR="00084B45">
        <w:rPr>
          <w:rFonts w:ascii="Times New Roman" w:hAnsi="Times New Roman" w:cs="Times New Roman"/>
          <w:sz w:val="24"/>
          <w:szCs w:val="24"/>
        </w:rPr>
        <w:t xml:space="preserve">Labeled red dots are the top 20 breast or </w:t>
      </w:r>
      <w:r w:rsidR="00545014">
        <w:rPr>
          <w:rFonts w:ascii="Times New Roman" w:hAnsi="Times New Roman" w:cs="Times New Roman"/>
          <w:sz w:val="24"/>
          <w:szCs w:val="24"/>
        </w:rPr>
        <w:t xml:space="preserve">colorectal </w:t>
      </w:r>
      <w:r w:rsidR="00BA10C7">
        <w:rPr>
          <w:rFonts w:ascii="Times New Roman" w:hAnsi="Times New Roman" w:cs="Times New Roman"/>
          <w:sz w:val="24"/>
          <w:szCs w:val="24"/>
        </w:rPr>
        <w:t>genes associated with each event</w:t>
      </w:r>
      <w:r w:rsidR="00084B45">
        <w:rPr>
          <w:rFonts w:ascii="Times New Roman" w:hAnsi="Times New Roman" w:cs="Times New Roman"/>
          <w:sz w:val="24"/>
          <w:szCs w:val="24"/>
        </w:rPr>
        <w:t xml:space="preserve">, based on the percent difference between the two tumor types.  </w:t>
      </w:r>
    </w:p>
    <w:p w:rsidR="00EE7918" w:rsidRPr="00EE7918" w:rsidRDefault="00EE7918" w:rsidP="001F3519">
      <w:pPr>
        <w:spacing w:line="360" w:lineRule="auto"/>
        <w:rPr>
          <w:rFonts w:ascii="Times New Roman" w:hAnsi="Times New Roman" w:cs="Times New Roman"/>
          <w:b/>
          <w:sz w:val="24"/>
          <w:szCs w:val="24"/>
        </w:rPr>
      </w:pPr>
      <w:r w:rsidRPr="00EE7918">
        <w:rPr>
          <w:rFonts w:ascii="Times New Roman" w:hAnsi="Times New Roman" w:cs="Times New Roman"/>
          <w:b/>
          <w:sz w:val="24"/>
          <w:szCs w:val="24"/>
        </w:rPr>
        <w:t xml:space="preserve">Supplementary </w:t>
      </w:r>
    </w:p>
    <w:p w:rsidR="00EE7918" w:rsidRDefault="00EE7918" w:rsidP="00EE7918">
      <w:pPr>
        <w:spacing w:line="360" w:lineRule="auto"/>
        <w:rPr>
          <w:rFonts w:ascii="Times New Roman" w:hAnsi="Times New Roman" w:cs="Times New Roman"/>
          <w:sz w:val="24"/>
          <w:szCs w:val="24"/>
        </w:rPr>
      </w:pPr>
      <w:r w:rsidRPr="00EE7918">
        <w:rPr>
          <w:rFonts w:ascii="Times New Roman" w:hAnsi="Times New Roman" w:cs="Times New Roman"/>
          <w:b/>
          <w:sz w:val="24"/>
          <w:szCs w:val="24"/>
        </w:rPr>
        <w:t>Figure S1.</w:t>
      </w:r>
      <w:r>
        <w:rPr>
          <w:rFonts w:ascii="Times New Roman" w:hAnsi="Times New Roman" w:cs="Times New Roman"/>
          <w:sz w:val="24"/>
          <w:szCs w:val="24"/>
        </w:rPr>
        <w:t xml:space="preserve"> Boxplots showing the mean number of predicted variant peptides and number of DNA sequencing reads for breast and colorectal samples corresponding to (</w:t>
      </w:r>
      <w:r w:rsidRPr="00EE7918">
        <w:rPr>
          <w:rFonts w:ascii="Times New Roman" w:hAnsi="Times New Roman" w:cs="Times New Roman"/>
          <w:b/>
          <w:sz w:val="24"/>
          <w:szCs w:val="24"/>
        </w:rPr>
        <w:t>A</w:t>
      </w:r>
      <w:r>
        <w:rPr>
          <w:rFonts w:ascii="Times New Roman" w:hAnsi="Times New Roman" w:cs="Times New Roman"/>
          <w:sz w:val="24"/>
          <w:szCs w:val="24"/>
        </w:rPr>
        <w:t>) germline, (</w:t>
      </w:r>
      <w:r w:rsidRPr="00EE7918">
        <w:rPr>
          <w:rFonts w:ascii="Times New Roman" w:hAnsi="Times New Roman" w:cs="Times New Roman"/>
          <w:b/>
          <w:sz w:val="24"/>
          <w:szCs w:val="24"/>
        </w:rPr>
        <w:t>B</w:t>
      </w:r>
      <w:r>
        <w:rPr>
          <w:rFonts w:ascii="Times New Roman" w:hAnsi="Times New Roman" w:cs="Times New Roman"/>
          <w:sz w:val="24"/>
          <w:szCs w:val="24"/>
        </w:rPr>
        <w:t>) som</w:t>
      </w:r>
      <w:r w:rsidR="00480B05">
        <w:rPr>
          <w:rFonts w:ascii="Times New Roman" w:hAnsi="Times New Roman" w:cs="Times New Roman"/>
          <w:sz w:val="24"/>
          <w:szCs w:val="24"/>
        </w:rPr>
        <w:t>atic single nucleotide variants.</w:t>
      </w:r>
    </w:p>
    <w:p w:rsidR="00DE494E" w:rsidRDefault="00DE494E" w:rsidP="00DE494E">
      <w:pPr>
        <w:spacing w:line="360" w:lineRule="auto"/>
        <w:rPr>
          <w:rFonts w:ascii="Times New Roman" w:hAnsi="Times New Roman" w:cs="Times New Roman"/>
          <w:sz w:val="24"/>
          <w:szCs w:val="24"/>
        </w:rPr>
      </w:pPr>
      <w:r w:rsidRPr="00DE494E">
        <w:rPr>
          <w:rFonts w:ascii="Times New Roman" w:hAnsi="Times New Roman" w:cs="Times New Roman"/>
          <w:b/>
          <w:sz w:val="24"/>
          <w:szCs w:val="24"/>
        </w:rPr>
        <w:t>Figure S2.</w:t>
      </w:r>
      <w:r>
        <w:rPr>
          <w:rFonts w:ascii="Times New Roman" w:hAnsi="Times New Roman" w:cs="Times New Roman"/>
          <w:sz w:val="24"/>
          <w:szCs w:val="24"/>
        </w:rPr>
        <w:t xml:space="preserve"> Boxplots showing the mean number of predicted novel peptides for breast and colorectal samples corresponding to unannotated alternative splicing (</w:t>
      </w:r>
      <w:r w:rsidRPr="00DE494E">
        <w:rPr>
          <w:rFonts w:ascii="Times New Roman" w:hAnsi="Times New Roman" w:cs="Times New Roman"/>
          <w:b/>
          <w:sz w:val="24"/>
          <w:szCs w:val="24"/>
        </w:rPr>
        <w:t>A</w:t>
      </w:r>
      <w:r>
        <w:rPr>
          <w:rFonts w:ascii="Times New Roman" w:hAnsi="Times New Roman" w:cs="Times New Roman"/>
          <w:sz w:val="24"/>
          <w:szCs w:val="24"/>
        </w:rPr>
        <w:t>), partially novel expression (</w:t>
      </w:r>
      <w:r w:rsidRPr="00DE494E">
        <w:rPr>
          <w:rFonts w:ascii="Times New Roman" w:hAnsi="Times New Roman" w:cs="Times New Roman"/>
          <w:b/>
          <w:sz w:val="24"/>
          <w:szCs w:val="24"/>
        </w:rPr>
        <w:t>B</w:t>
      </w:r>
      <w:r>
        <w:rPr>
          <w:rFonts w:ascii="Times New Roman" w:hAnsi="Times New Roman" w:cs="Times New Roman"/>
          <w:sz w:val="24"/>
          <w:szCs w:val="24"/>
        </w:rPr>
        <w:t>) and completely novel expression (</w:t>
      </w:r>
      <w:r w:rsidRPr="00DE494E">
        <w:rPr>
          <w:rFonts w:ascii="Times New Roman" w:hAnsi="Times New Roman" w:cs="Times New Roman"/>
          <w:b/>
          <w:sz w:val="24"/>
          <w:szCs w:val="24"/>
        </w:rPr>
        <w:t>C</w:t>
      </w:r>
      <w:r>
        <w:rPr>
          <w:rFonts w:ascii="Times New Roman" w:hAnsi="Times New Roman" w:cs="Times New Roman"/>
          <w:sz w:val="24"/>
          <w:szCs w:val="24"/>
        </w:rPr>
        <w:t xml:space="preserve">) in breast and colorectal tumors. </w:t>
      </w:r>
    </w:p>
    <w:p w:rsidR="00480B05" w:rsidRDefault="00480B05" w:rsidP="00DE494E">
      <w:pPr>
        <w:spacing w:line="360" w:lineRule="auto"/>
        <w:rPr>
          <w:rFonts w:ascii="Times New Roman" w:hAnsi="Times New Roman" w:cs="Times New Roman"/>
          <w:b/>
          <w:sz w:val="24"/>
          <w:szCs w:val="24"/>
        </w:rPr>
      </w:pPr>
      <w:r w:rsidRPr="00723BD8">
        <w:rPr>
          <w:rFonts w:ascii="Times New Roman" w:hAnsi="Times New Roman" w:cs="Times New Roman"/>
          <w:b/>
          <w:sz w:val="24"/>
          <w:szCs w:val="24"/>
        </w:rPr>
        <w:lastRenderedPageBreak/>
        <w:t>Figure S3</w:t>
      </w:r>
      <w:r w:rsidRPr="00723BD8">
        <w:rPr>
          <w:rFonts w:ascii="Times New Roman" w:hAnsi="Times New Roman" w:cs="Times New Roman"/>
          <w:sz w:val="24"/>
          <w:szCs w:val="24"/>
        </w:rPr>
        <w:t xml:space="preserve">. Comparison of sequencing reads and predicted novel </w:t>
      </w:r>
      <w:proofErr w:type="spellStart"/>
      <w:r w:rsidRPr="00723BD8">
        <w:rPr>
          <w:rFonts w:ascii="Times New Roman" w:hAnsi="Times New Roman" w:cs="Times New Roman"/>
          <w:sz w:val="24"/>
          <w:szCs w:val="24"/>
        </w:rPr>
        <w:t>trypic</w:t>
      </w:r>
      <w:proofErr w:type="spellEnd"/>
      <w:r w:rsidRPr="00723BD8">
        <w:rPr>
          <w:rFonts w:ascii="Times New Roman" w:hAnsi="Times New Roman" w:cs="Times New Roman"/>
          <w:sz w:val="24"/>
          <w:szCs w:val="24"/>
        </w:rPr>
        <w:t xml:space="preserve"> peptide number.  Boxplot showing the mean number of total DNA sequencing reads (</w:t>
      </w:r>
      <w:r w:rsidRPr="00723BD8">
        <w:rPr>
          <w:rFonts w:ascii="Times New Roman" w:hAnsi="Times New Roman" w:cs="Times New Roman"/>
          <w:b/>
          <w:sz w:val="24"/>
          <w:szCs w:val="24"/>
        </w:rPr>
        <w:t>A</w:t>
      </w:r>
      <w:r w:rsidR="00BA10C7" w:rsidRPr="00723BD8">
        <w:rPr>
          <w:rFonts w:ascii="Times New Roman" w:hAnsi="Times New Roman" w:cs="Times New Roman"/>
          <w:sz w:val="24"/>
          <w:szCs w:val="24"/>
        </w:rPr>
        <w:t>) a</w:t>
      </w:r>
      <w:r w:rsidR="00723BD8">
        <w:rPr>
          <w:rFonts w:ascii="Times New Roman" w:hAnsi="Times New Roman" w:cs="Times New Roman"/>
          <w:sz w:val="24"/>
          <w:szCs w:val="24"/>
        </w:rPr>
        <w:t xml:space="preserve">nd the number of somatic RNA-seq reads </w:t>
      </w:r>
      <w:r w:rsidR="00BA10C7" w:rsidRPr="00723BD8">
        <w:rPr>
          <w:rFonts w:ascii="Times New Roman" w:hAnsi="Times New Roman" w:cs="Times New Roman"/>
          <w:sz w:val="24"/>
          <w:szCs w:val="24"/>
        </w:rPr>
        <w:t xml:space="preserve">for breast </w:t>
      </w:r>
      <w:r w:rsidR="00723BD8">
        <w:rPr>
          <w:rFonts w:ascii="Times New Roman" w:hAnsi="Times New Roman" w:cs="Times New Roman"/>
          <w:sz w:val="24"/>
          <w:szCs w:val="24"/>
        </w:rPr>
        <w:t>(</w:t>
      </w:r>
      <w:r w:rsidR="00723BD8" w:rsidRPr="00723BD8">
        <w:rPr>
          <w:rFonts w:ascii="Times New Roman" w:hAnsi="Times New Roman" w:cs="Times New Roman"/>
          <w:b/>
          <w:sz w:val="24"/>
          <w:szCs w:val="24"/>
        </w:rPr>
        <w:t>B</w:t>
      </w:r>
      <w:r w:rsidR="00723BD8">
        <w:rPr>
          <w:rFonts w:ascii="Times New Roman" w:hAnsi="Times New Roman" w:cs="Times New Roman"/>
          <w:sz w:val="24"/>
          <w:szCs w:val="24"/>
        </w:rPr>
        <w:t xml:space="preserve">) </w:t>
      </w:r>
      <w:r w:rsidR="00BA10C7" w:rsidRPr="00723BD8">
        <w:rPr>
          <w:rFonts w:ascii="Times New Roman" w:hAnsi="Times New Roman" w:cs="Times New Roman"/>
          <w:sz w:val="24"/>
          <w:szCs w:val="24"/>
        </w:rPr>
        <w:t>and colorectal</w:t>
      </w:r>
      <w:r w:rsidR="00723BD8">
        <w:rPr>
          <w:rFonts w:ascii="Times New Roman" w:hAnsi="Times New Roman" w:cs="Times New Roman"/>
          <w:sz w:val="24"/>
          <w:szCs w:val="24"/>
        </w:rPr>
        <w:t xml:space="preserve"> (</w:t>
      </w:r>
      <w:r w:rsidR="00723BD8" w:rsidRPr="00723BD8">
        <w:rPr>
          <w:rFonts w:ascii="Times New Roman" w:hAnsi="Times New Roman" w:cs="Times New Roman"/>
          <w:b/>
          <w:sz w:val="24"/>
          <w:szCs w:val="24"/>
        </w:rPr>
        <w:t>C</w:t>
      </w:r>
      <w:r w:rsidR="00723BD8">
        <w:rPr>
          <w:rFonts w:ascii="Times New Roman" w:hAnsi="Times New Roman" w:cs="Times New Roman"/>
          <w:sz w:val="24"/>
          <w:szCs w:val="24"/>
        </w:rPr>
        <w:t>)</w:t>
      </w:r>
      <w:r w:rsidR="00BA10C7" w:rsidRPr="00723BD8">
        <w:rPr>
          <w:rFonts w:ascii="Times New Roman" w:hAnsi="Times New Roman" w:cs="Times New Roman"/>
          <w:sz w:val="24"/>
          <w:szCs w:val="24"/>
        </w:rPr>
        <w:t xml:space="preserve"> tumors.  </w:t>
      </w:r>
      <w:r w:rsidRPr="00723BD8">
        <w:rPr>
          <w:rFonts w:ascii="Times New Roman" w:hAnsi="Times New Roman" w:cs="Times New Roman"/>
          <w:sz w:val="24"/>
          <w:szCs w:val="24"/>
        </w:rPr>
        <w:t xml:space="preserve"> The number of total DNA sequencing reads versus the number of predicted va</w:t>
      </w:r>
      <w:r w:rsidR="00BA10C7" w:rsidRPr="00723BD8">
        <w:rPr>
          <w:rFonts w:ascii="Times New Roman" w:hAnsi="Times New Roman" w:cs="Times New Roman"/>
          <w:sz w:val="24"/>
          <w:szCs w:val="24"/>
        </w:rPr>
        <w:t>riant peptides for each sample</w:t>
      </w:r>
      <w:r w:rsidR="00723BD8">
        <w:rPr>
          <w:rFonts w:ascii="Times New Roman" w:hAnsi="Times New Roman" w:cs="Times New Roman"/>
          <w:sz w:val="24"/>
          <w:szCs w:val="24"/>
        </w:rPr>
        <w:t xml:space="preserve"> (</w:t>
      </w:r>
      <w:r w:rsidR="00723BD8" w:rsidRPr="00723BD8">
        <w:rPr>
          <w:rFonts w:ascii="Times New Roman" w:hAnsi="Times New Roman" w:cs="Times New Roman"/>
          <w:b/>
          <w:sz w:val="24"/>
          <w:szCs w:val="24"/>
        </w:rPr>
        <w:t>D</w:t>
      </w:r>
      <w:r w:rsidR="00723BD8">
        <w:rPr>
          <w:rFonts w:ascii="Times New Roman" w:hAnsi="Times New Roman" w:cs="Times New Roman"/>
          <w:sz w:val="24"/>
          <w:szCs w:val="24"/>
        </w:rPr>
        <w:t>)</w:t>
      </w:r>
      <w:r w:rsidR="00BA10C7" w:rsidRPr="00723BD8">
        <w:rPr>
          <w:rFonts w:ascii="Times New Roman" w:hAnsi="Times New Roman" w:cs="Times New Roman"/>
          <w:sz w:val="24"/>
          <w:szCs w:val="24"/>
        </w:rPr>
        <w:t>.  The number of total</w:t>
      </w:r>
      <w:r w:rsidR="00723BD8">
        <w:rPr>
          <w:rFonts w:ascii="Times New Roman" w:hAnsi="Times New Roman" w:cs="Times New Roman"/>
          <w:sz w:val="24"/>
          <w:szCs w:val="24"/>
        </w:rPr>
        <w:t xml:space="preserve"> somatic </w:t>
      </w:r>
      <w:r w:rsidR="00BA10C7" w:rsidRPr="00723BD8">
        <w:rPr>
          <w:rFonts w:ascii="Times New Roman" w:hAnsi="Times New Roman" w:cs="Times New Roman"/>
          <w:sz w:val="24"/>
          <w:szCs w:val="24"/>
        </w:rPr>
        <w:t xml:space="preserve">RNA-Seq reads versus the number of predicted </w:t>
      </w:r>
      <w:r w:rsidR="00723BD8">
        <w:rPr>
          <w:rFonts w:ascii="Times New Roman" w:hAnsi="Times New Roman" w:cs="Times New Roman"/>
          <w:sz w:val="24"/>
          <w:szCs w:val="24"/>
        </w:rPr>
        <w:t>somatic variant</w:t>
      </w:r>
      <w:r w:rsidR="00BA10C7" w:rsidRPr="00723BD8">
        <w:rPr>
          <w:rFonts w:ascii="Times New Roman" w:hAnsi="Times New Roman" w:cs="Times New Roman"/>
          <w:sz w:val="24"/>
          <w:szCs w:val="24"/>
        </w:rPr>
        <w:t xml:space="preserve"> peptides for each sample</w:t>
      </w:r>
      <w:r w:rsidR="00723BD8">
        <w:rPr>
          <w:rFonts w:ascii="Times New Roman" w:hAnsi="Times New Roman" w:cs="Times New Roman"/>
          <w:sz w:val="24"/>
          <w:szCs w:val="24"/>
        </w:rPr>
        <w:t xml:space="preserve"> (</w:t>
      </w:r>
      <w:r w:rsidR="00723BD8" w:rsidRPr="00723BD8">
        <w:rPr>
          <w:rFonts w:ascii="Times New Roman" w:hAnsi="Times New Roman" w:cs="Times New Roman"/>
          <w:b/>
          <w:sz w:val="24"/>
          <w:szCs w:val="24"/>
        </w:rPr>
        <w:t>E</w:t>
      </w:r>
      <w:r w:rsidR="00723BD8">
        <w:rPr>
          <w:rFonts w:ascii="Times New Roman" w:hAnsi="Times New Roman" w:cs="Times New Roman"/>
          <w:sz w:val="24"/>
          <w:szCs w:val="24"/>
        </w:rPr>
        <w:t>)</w:t>
      </w:r>
      <w:r w:rsidR="00BA10C7" w:rsidRPr="00723BD8">
        <w:rPr>
          <w:rFonts w:ascii="Times New Roman" w:hAnsi="Times New Roman" w:cs="Times New Roman"/>
          <w:sz w:val="24"/>
          <w:szCs w:val="24"/>
        </w:rPr>
        <w:t>.</w:t>
      </w:r>
      <w:r w:rsidR="00BA10C7">
        <w:rPr>
          <w:rFonts w:ascii="Times New Roman" w:hAnsi="Times New Roman" w:cs="Times New Roman"/>
          <w:sz w:val="24"/>
          <w:szCs w:val="24"/>
        </w:rPr>
        <w:t xml:space="preserve"> </w:t>
      </w:r>
    </w:p>
    <w:p w:rsidR="00DE494E" w:rsidRPr="00DB5606" w:rsidRDefault="00DE494E" w:rsidP="00EE7918">
      <w:pPr>
        <w:spacing w:line="360" w:lineRule="auto"/>
        <w:rPr>
          <w:rFonts w:ascii="Times New Roman" w:hAnsi="Times New Roman" w:cs="Times New Roman"/>
          <w:sz w:val="24"/>
          <w:szCs w:val="24"/>
        </w:rPr>
      </w:pPr>
    </w:p>
    <w:p w:rsidR="00EE7918" w:rsidRPr="003A6676" w:rsidRDefault="00EE7918" w:rsidP="001F3519">
      <w:pPr>
        <w:spacing w:line="360" w:lineRule="auto"/>
        <w:rPr>
          <w:rFonts w:ascii="Times New Roman" w:hAnsi="Times New Roman" w:cs="Times New Roman"/>
          <w:sz w:val="24"/>
          <w:szCs w:val="24"/>
        </w:rPr>
      </w:pPr>
    </w:p>
    <w:sectPr w:rsidR="00EE7918" w:rsidRPr="003A6676" w:rsidSect="005A4224">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kruggles7" w:date="2013-12-22T15:57:00Z" w:initials="k">
    <w:p w:rsidR="00691C5E" w:rsidRDefault="00691C5E">
      <w:pPr>
        <w:pStyle w:val="CommentText"/>
      </w:pPr>
      <w:r>
        <w:rPr>
          <w:rStyle w:val="CommentReference"/>
        </w:rPr>
        <w:annotationRef/>
      </w:r>
      <w:r>
        <w:t xml:space="preserve">Waiting for </w:t>
      </w:r>
      <w:proofErr w:type="spellStart"/>
      <w:r>
        <w:t>Xuya</w:t>
      </w:r>
      <w:proofErr w:type="spellEnd"/>
      <w:r>
        <w:t xml:space="preserve"> for these numbers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FD39F5" w15:done="0"/>
  <w15:commentEx w15:paraId="5FA55D72" w15:done="0"/>
  <w15:commentEx w15:paraId="65FEB88D" w15:done="0"/>
  <w15:commentEx w15:paraId="77FAE6C4" w15:done="0"/>
  <w15:commentEx w15:paraId="6F73DC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12B" w:rsidRDefault="00BF312B" w:rsidP="00B519C7">
      <w:pPr>
        <w:spacing w:after="0" w:line="240" w:lineRule="auto"/>
      </w:pPr>
      <w:r>
        <w:separator/>
      </w:r>
    </w:p>
  </w:endnote>
  <w:endnote w:type="continuationSeparator" w:id="0">
    <w:p w:rsidR="00BF312B" w:rsidRDefault="00BF312B" w:rsidP="00B51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408636"/>
      <w:docPartObj>
        <w:docPartGallery w:val="Page Numbers (Bottom of Page)"/>
        <w:docPartUnique/>
      </w:docPartObj>
    </w:sdtPr>
    <w:sdtEndPr>
      <w:rPr>
        <w:noProof/>
      </w:rPr>
    </w:sdtEndPr>
    <w:sdtContent>
      <w:p w:rsidR="00D95C2D" w:rsidRDefault="00D95C2D">
        <w:pPr>
          <w:pStyle w:val="Footer"/>
          <w:jc w:val="right"/>
          <w:rPr>
            <w:rFonts w:ascii="Times New Roman" w:hAnsi="Times New Roman" w:cs="Times New Roman"/>
            <w:sz w:val="24"/>
            <w:szCs w:val="24"/>
          </w:rPr>
        </w:pPr>
      </w:p>
      <w:p w:rsidR="00D95C2D" w:rsidRDefault="005A4224">
        <w:pPr>
          <w:pStyle w:val="Footer"/>
          <w:jc w:val="right"/>
        </w:pPr>
        <w:r>
          <w:fldChar w:fldCharType="begin"/>
        </w:r>
        <w:r w:rsidR="00D95C2D">
          <w:instrText xml:space="preserve"> PAGE   \* MERGEFORMAT </w:instrText>
        </w:r>
        <w:r>
          <w:fldChar w:fldCharType="separate"/>
        </w:r>
        <w:r w:rsidR="00594EBC">
          <w:rPr>
            <w:noProof/>
          </w:rPr>
          <w:t>8</w:t>
        </w:r>
        <w:r>
          <w:rPr>
            <w:noProof/>
          </w:rPr>
          <w:fldChar w:fldCharType="end"/>
        </w:r>
      </w:p>
    </w:sdtContent>
  </w:sdt>
  <w:p w:rsidR="00D95C2D" w:rsidRDefault="00D95C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12B" w:rsidRDefault="00BF312B" w:rsidP="00B519C7">
      <w:pPr>
        <w:spacing w:after="0" w:line="240" w:lineRule="auto"/>
      </w:pPr>
      <w:r>
        <w:separator/>
      </w:r>
    </w:p>
  </w:footnote>
  <w:footnote w:type="continuationSeparator" w:id="0">
    <w:p w:rsidR="00BF312B" w:rsidRDefault="00BF312B" w:rsidP="00B519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D15A9"/>
    <w:multiLevelType w:val="hybridMultilevel"/>
    <w:tmpl w:val="8F923AD0"/>
    <w:lvl w:ilvl="0" w:tplc="929AA7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ASEB J&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av0wwets0w0rqeaf285rtpvr2fx5srwwsts&quot;&gt;Rajan Endnote Library-Saved&lt;record-ids&gt;&lt;item&gt;4&lt;/item&gt;&lt;item&gt;11&lt;/item&gt;&lt;item&gt;39&lt;/item&gt;&lt;item&gt;41&lt;/item&gt;&lt;item&gt;42&lt;/item&gt;&lt;item&gt;43&lt;/item&gt;&lt;item&gt;44&lt;/item&gt;&lt;item&gt;45&lt;/item&gt;&lt;/record-ids&gt;&lt;/item&gt;&lt;/Libraries&gt;"/>
  </w:docVars>
  <w:rsids>
    <w:rsidRoot w:val="00D206E4"/>
    <w:rsid w:val="00000DD3"/>
    <w:rsid w:val="00001829"/>
    <w:rsid w:val="00004D2B"/>
    <w:rsid w:val="000064EC"/>
    <w:rsid w:val="000066F9"/>
    <w:rsid w:val="0000684A"/>
    <w:rsid w:val="000069F1"/>
    <w:rsid w:val="00006BCA"/>
    <w:rsid w:val="00007BBD"/>
    <w:rsid w:val="00011B09"/>
    <w:rsid w:val="00015C02"/>
    <w:rsid w:val="00025F69"/>
    <w:rsid w:val="000278B0"/>
    <w:rsid w:val="00027C37"/>
    <w:rsid w:val="00031C96"/>
    <w:rsid w:val="000342C3"/>
    <w:rsid w:val="00042033"/>
    <w:rsid w:val="00043227"/>
    <w:rsid w:val="00044D8B"/>
    <w:rsid w:val="000501EC"/>
    <w:rsid w:val="00050F41"/>
    <w:rsid w:val="00053CE0"/>
    <w:rsid w:val="000559E8"/>
    <w:rsid w:val="00055DCD"/>
    <w:rsid w:val="00056E99"/>
    <w:rsid w:val="00060F92"/>
    <w:rsid w:val="0006321D"/>
    <w:rsid w:val="00066F26"/>
    <w:rsid w:val="000749D7"/>
    <w:rsid w:val="000763C7"/>
    <w:rsid w:val="00081321"/>
    <w:rsid w:val="00081BF7"/>
    <w:rsid w:val="00082B68"/>
    <w:rsid w:val="00084B45"/>
    <w:rsid w:val="00085100"/>
    <w:rsid w:val="00090930"/>
    <w:rsid w:val="00091552"/>
    <w:rsid w:val="0009200B"/>
    <w:rsid w:val="00095421"/>
    <w:rsid w:val="00095D75"/>
    <w:rsid w:val="000A210C"/>
    <w:rsid w:val="000A2EF8"/>
    <w:rsid w:val="000A5526"/>
    <w:rsid w:val="000A5E9A"/>
    <w:rsid w:val="000A73C5"/>
    <w:rsid w:val="000B213E"/>
    <w:rsid w:val="000B349C"/>
    <w:rsid w:val="000B5C03"/>
    <w:rsid w:val="000C042E"/>
    <w:rsid w:val="000C27CA"/>
    <w:rsid w:val="000C747A"/>
    <w:rsid w:val="000C7BA0"/>
    <w:rsid w:val="000C7D49"/>
    <w:rsid w:val="000D1B81"/>
    <w:rsid w:val="000D3A85"/>
    <w:rsid w:val="000D4878"/>
    <w:rsid w:val="000D548B"/>
    <w:rsid w:val="000D71F9"/>
    <w:rsid w:val="000E324B"/>
    <w:rsid w:val="000E44E5"/>
    <w:rsid w:val="000F10DE"/>
    <w:rsid w:val="000F26A0"/>
    <w:rsid w:val="000F3427"/>
    <w:rsid w:val="000F7103"/>
    <w:rsid w:val="000F75FB"/>
    <w:rsid w:val="00103F26"/>
    <w:rsid w:val="001058A4"/>
    <w:rsid w:val="001116EC"/>
    <w:rsid w:val="00112B38"/>
    <w:rsid w:val="0011426F"/>
    <w:rsid w:val="00116595"/>
    <w:rsid w:val="001176D4"/>
    <w:rsid w:val="001208C7"/>
    <w:rsid w:val="00121004"/>
    <w:rsid w:val="00121AA3"/>
    <w:rsid w:val="00123070"/>
    <w:rsid w:val="00123493"/>
    <w:rsid w:val="0012548D"/>
    <w:rsid w:val="00125628"/>
    <w:rsid w:val="00127906"/>
    <w:rsid w:val="00131475"/>
    <w:rsid w:val="001317D2"/>
    <w:rsid w:val="0013194B"/>
    <w:rsid w:val="00150CA0"/>
    <w:rsid w:val="00154E34"/>
    <w:rsid w:val="00161B5A"/>
    <w:rsid w:val="00162D70"/>
    <w:rsid w:val="001639FE"/>
    <w:rsid w:val="00166685"/>
    <w:rsid w:val="001703FC"/>
    <w:rsid w:val="00170CF2"/>
    <w:rsid w:val="00172798"/>
    <w:rsid w:val="00174DD6"/>
    <w:rsid w:val="00175723"/>
    <w:rsid w:val="00177515"/>
    <w:rsid w:val="0018290E"/>
    <w:rsid w:val="00195994"/>
    <w:rsid w:val="001A1D3C"/>
    <w:rsid w:val="001A5182"/>
    <w:rsid w:val="001A6721"/>
    <w:rsid w:val="001B4B57"/>
    <w:rsid w:val="001B7B52"/>
    <w:rsid w:val="001C12F6"/>
    <w:rsid w:val="001C17D4"/>
    <w:rsid w:val="001C461D"/>
    <w:rsid w:val="001C6A91"/>
    <w:rsid w:val="001D1629"/>
    <w:rsid w:val="001D4DA7"/>
    <w:rsid w:val="001D7870"/>
    <w:rsid w:val="001D78B4"/>
    <w:rsid w:val="001D797A"/>
    <w:rsid w:val="001F1597"/>
    <w:rsid w:val="001F1E61"/>
    <w:rsid w:val="001F3519"/>
    <w:rsid w:val="001F446D"/>
    <w:rsid w:val="001F7D71"/>
    <w:rsid w:val="0020262C"/>
    <w:rsid w:val="00202D5B"/>
    <w:rsid w:val="002051C5"/>
    <w:rsid w:val="00214E18"/>
    <w:rsid w:val="0021684A"/>
    <w:rsid w:val="00217219"/>
    <w:rsid w:val="00221F15"/>
    <w:rsid w:val="002237EE"/>
    <w:rsid w:val="002268A1"/>
    <w:rsid w:val="00230FB4"/>
    <w:rsid w:val="00233918"/>
    <w:rsid w:val="00233BDB"/>
    <w:rsid w:val="00235ABC"/>
    <w:rsid w:val="00237305"/>
    <w:rsid w:val="00244632"/>
    <w:rsid w:val="00244D0C"/>
    <w:rsid w:val="0024609B"/>
    <w:rsid w:val="002502F6"/>
    <w:rsid w:val="0025294D"/>
    <w:rsid w:val="0025320F"/>
    <w:rsid w:val="00254CF8"/>
    <w:rsid w:val="0026102E"/>
    <w:rsid w:val="00270A76"/>
    <w:rsid w:val="00270F36"/>
    <w:rsid w:val="00271440"/>
    <w:rsid w:val="00281471"/>
    <w:rsid w:val="00283124"/>
    <w:rsid w:val="00290883"/>
    <w:rsid w:val="002953D6"/>
    <w:rsid w:val="0029545D"/>
    <w:rsid w:val="00296EE5"/>
    <w:rsid w:val="002A32E4"/>
    <w:rsid w:val="002A56BE"/>
    <w:rsid w:val="002A757B"/>
    <w:rsid w:val="002A78FB"/>
    <w:rsid w:val="002B3C61"/>
    <w:rsid w:val="002B463D"/>
    <w:rsid w:val="002B5191"/>
    <w:rsid w:val="002B6773"/>
    <w:rsid w:val="002C1676"/>
    <w:rsid w:val="002C53F1"/>
    <w:rsid w:val="002C585F"/>
    <w:rsid w:val="002C79DD"/>
    <w:rsid w:val="002D01C4"/>
    <w:rsid w:val="002D5A8E"/>
    <w:rsid w:val="002E27D8"/>
    <w:rsid w:val="002E2E40"/>
    <w:rsid w:val="002E3364"/>
    <w:rsid w:val="002E3491"/>
    <w:rsid w:val="002E5CF0"/>
    <w:rsid w:val="002E7EC9"/>
    <w:rsid w:val="00300E31"/>
    <w:rsid w:val="003043C9"/>
    <w:rsid w:val="00310979"/>
    <w:rsid w:val="00311FF1"/>
    <w:rsid w:val="00315701"/>
    <w:rsid w:val="003160FF"/>
    <w:rsid w:val="003216DF"/>
    <w:rsid w:val="00322A40"/>
    <w:rsid w:val="00327E7C"/>
    <w:rsid w:val="00333F47"/>
    <w:rsid w:val="003347C2"/>
    <w:rsid w:val="0033487D"/>
    <w:rsid w:val="00334D5C"/>
    <w:rsid w:val="00336F42"/>
    <w:rsid w:val="00340C9E"/>
    <w:rsid w:val="00342593"/>
    <w:rsid w:val="00344AC2"/>
    <w:rsid w:val="00345B9E"/>
    <w:rsid w:val="00346EE6"/>
    <w:rsid w:val="0034784A"/>
    <w:rsid w:val="00347955"/>
    <w:rsid w:val="003515A5"/>
    <w:rsid w:val="00355B15"/>
    <w:rsid w:val="003654C2"/>
    <w:rsid w:val="00371D12"/>
    <w:rsid w:val="00373154"/>
    <w:rsid w:val="003731EA"/>
    <w:rsid w:val="00373D15"/>
    <w:rsid w:val="00373EDE"/>
    <w:rsid w:val="00373FBC"/>
    <w:rsid w:val="0037598F"/>
    <w:rsid w:val="00376863"/>
    <w:rsid w:val="00383B1F"/>
    <w:rsid w:val="003853D3"/>
    <w:rsid w:val="003874F7"/>
    <w:rsid w:val="00396182"/>
    <w:rsid w:val="00396300"/>
    <w:rsid w:val="003969DB"/>
    <w:rsid w:val="003A153E"/>
    <w:rsid w:val="003A47DA"/>
    <w:rsid w:val="003A5A4E"/>
    <w:rsid w:val="003A5B53"/>
    <w:rsid w:val="003A6440"/>
    <w:rsid w:val="003A6668"/>
    <w:rsid w:val="003A6676"/>
    <w:rsid w:val="003B29B5"/>
    <w:rsid w:val="003B31F9"/>
    <w:rsid w:val="003C41B7"/>
    <w:rsid w:val="003D06DE"/>
    <w:rsid w:val="003D0BF1"/>
    <w:rsid w:val="003D136A"/>
    <w:rsid w:val="003D1982"/>
    <w:rsid w:val="003D2BCA"/>
    <w:rsid w:val="003D5B5A"/>
    <w:rsid w:val="003D6036"/>
    <w:rsid w:val="003D6FEF"/>
    <w:rsid w:val="003E1D32"/>
    <w:rsid w:val="003E20FE"/>
    <w:rsid w:val="003E3044"/>
    <w:rsid w:val="003E3BF1"/>
    <w:rsid w:val="003E5EC1"/>
    <w:rsid w:val="003F1D32"/>
    <w:rsid w:val="003F2DCD"/>
    <w:rsid w:val="003F6610"/>
    <w:rsid w:val="003F6F86"/>
    <w:rsid w:val="003F76F5"/>
    <w:rsid w:val="00400612"/>
    <w:rsid w:val="00400998"/>
    <w:rsid w:val="004041E3"/>
    <w:rsid w:val="0041142A"/>
    <w:rsid w:val="00417607"/>
    <w:rsid w:val="00420BEB"/>
    <w:rsid w:val="004221C9"/>
    <w:rsid w:val="00424278"/>
    <w:rsid w:val="00424765"/>
    <w:rsid w:val="004341EC"/>
    <w:rsid w:val="00444A6E"/>
    <w:rsid w:val="00444DA8"/>
    <w:rsid w:val="0044509D"/>
    <w:rsid w:val="0044549D"/>
    <w:rsid w:val="00447A23"/>
    <w:rsid w:val="004527BE"/>
    <w:rsid w:val="00454AE8"/>
    <w:rsid w:val="00462E65"/>
    <w:rsid w:val="00465A97"/>
    <w:rsid w:val="00466246"/>
    <w:rsid w:val="0046628A"/>
    <w:rsid w:val="00474D85"/>
    <w:rsid w:val="00480081"/>
    <w:rsid w:val="00480B05"/>
    <w:rsid w:val="00485F26"/>
    <w:rsid w:val="00491FB0"/>
    <w:rsid w:val="00492531"/>
    <w:rsid w:val="00493D4B"/>
    <w:rsid w:val="00496FF4"/>
    <w:rsid w:val="004A1A95"/>
    <w:rsid w:val="004A296C"/>
    <w:rsid w:val="004A61DF"/>
    <w:rsid w:val="004B2CBF"/>
    <w:rsid w:val="004B4A0F"/>
    <w:rsid w:val="004B6524"/>
    <w:rsid w:val="004C715C"/>
    <w:rsid w:val="004D6613"/>
    <w:rsid w:val="004D7AA4"/>
    <w:rsid w:val="004E0EBE"/>
    <w:rsid w:val="004E2924"/>
    <w:rsid w:val="004E4EEC"/>
    <w:rsid w:val="004E717E"/>
    <w:rsid w:val="004F0797"/>
    <w:rsid w:val="004F746A"/>
    <w:rsid w:val="00516F7B"/>
    <w:rsid w:val="005202B1"/>
    <w:rsid w:val="00520374"/>
    <w:rsid w:val="00520B88"/>
    <w:rsid w:val="00530150"/>
    <w:rsid w:val="0053498A"/>
    <w:rsid w:val="005357F3"/>
    <w:rsid w:val="00537142"/>
    <w:rsid w:val="005400A2"/>
    <w:rsid w:val="00540422"/>
    <w:rsid w:val="005415EB"/>
    <w:rsid w:val="00545014"/>
    <w:rsid w:val="0055049E"/>
    <w:rsid w:val="00551522"/>
    <w:rsid w:val="00552856"/>
    <w:rsid w:val="005531C7"/>
    <w:rsid w:val="005556BD"/>
    <w:rsid w:val="005558FF"/>
    <w:rsid w:val="00556A4E"/>
    <w:rsid w:val="005602D7"/>
    <w:rsid w:val="00560C22"/>
    <w:rsid w:val="00560E51"/>
    <w:rsid w:val="00562954"/>
    <w:rsid w:val="00565071"/>
    <w:rsid w:val="00572867"/>
    <w:rsid w:val="005746A0"/>
    <w:rsid w:val="00582899"/>
    <w:rsid w:val="005829F9"/>
    <w:rsid w:val="005874D1"/>
    <w:rsid w:val="005918CE"/>
    <w:rsid w:val="00592F11"/>
    <w:rsid w:val="005942AE"/>
    <w:rsid w:val="00594EBC"/>
    <w:rsid w:val="005A0BAC"/>
    <w:rsid w:val="005A34A8"/>
    <w:rsid w:val="005A4224"/>
    <w:rsid w:val="005A682F"/>
    <w:rsid w:val="005A71BE"/>
    <w:rsid w:val="005B30AB"/>
    <w:rsid w:val="005B5676"/>
    <w:rsid w:val="005B5A0C"/>
    <w:rsid w:val="005B5A68"/>
    <w:rsid w:val="005C02A7"/>
    <w:rsid w:val="005D0006"/>
    <w:rsid w:val="005D0672"/>
    <w:rsid w:val="005D436A"/>
    <w:rsid w:val="005D5321"/>
    <w:rsid w:val="005D5849"/>
    <w:rsid w:val="005E0427"/>
    <w:rsid w:val="005E3F57"/>
    <w:rsid w:val="005E4F80"/>
    <w:rsid w:val="005E7D1F"/>
    <w:rsid w:val="005F5C9D"/>
    <w:rsid w:val="005F74FF"/>
    <w:rsid w:val="006002FC"/>
    <w:rsid w:val="0060059A"/>
    <w:rsid w:val="00602740"/>
    <w:rsid w:val="0060453D"/>
    <w:rsid w:val="00604E4B"/>
    <w:rsid w:val="00606439"/>
    <w:rsid w:val="006113D1"/>
    <w:rsid w:val="00611487"/>
    <w:rsid w:val="006128A4"/>
    <w:rsid w:val="00612DCA"/>
    <w:rsid w:val="00613010"/>
    <w:rsid w:val="006137D4"/>
    <w:rsid w:val="00614FFC"/>
    <w:rsid w:val="00624F56"/>
    <w:rsid w:val="00624F88"/>
    <w:rsid w:val="00630171"/>
    <w:rsid w:val="006312A6"/>
    <w:rsid w:val="00634148"/>
    <w:rsid w:val="00640C7C"/>
    <w:rsid w:val="00642143"/>
    <w:rsid w:val="00645028"/>
    <w:rsid w:val="006464A9"/>
    <w:rsid w:val="00647832"/>
    <w:rsid w:val="00655D61"/>
    <w:rsid w:val="00661688"/>
    <w:rsid w:val="0066433A"/>
    <w:rsid w:val="006646AA"/>
    <w:rsid w:val="0066575F"/>
    <w:rsid w:val="0066742E"/>
    <w:rsid w:val="006731F6"/>
    <w:rsid w:val="00674C45"/>
    <w:rsid w:val="00676059"/>
    <w:rsid w:val="00677B10"/>
    <w:rsid w:val="00680810"/>
    <w:rsid w:val="006861A2"/>
    <w:rsid w:val="00686841"/>
    <w:rsid w:val="00691C5E"/>
    <w:rsid w:val="0069594E"/>
    <w:rsid w:val="006A2178"/>
    <w:rsid w:val="006A6777"/>
    <w:rsid w:val="006B0A64"/>
    <w:rsid w:val="006B1AC5"/>
    <w:rsid w:val="006B268E"/>
    <w:rsid w:val="006B7119"/>
    <w:rsid w:val="006B7D21"/>
    <w:rsid w:val="006C10DC"/>
    <w:rsid w:val="006C4209"/>
    <w:rsid w:val="006D18BD"/>
    <w:rsid w:val="006D62FD"/>
    <w:rsid w:val="006D6B93"/>
    <w:rsid w:val="006D6E92"/>
    <w:rsid w:val="006D7DDE"/>
    <w:rsid w:val="006E23C9"/>
    <w:rsid w:val="006E2EC1"/>
    <w:rsid w:val="006E33D3"/>
    <w:rsid w:val="006F3736"/>
    <w:rsid w:val="006F6982"/>
    <w:rsid w:val="006F6AC4"/>
    <w:rsid w:val="0070560B"/>
    <w:rsid w:val="00710490"/>
    <w:rsid w:val="00710739"/>
    <w:rsid w:val="0071172C"/>
    <w:rsid w:val="00714005"/>
    <w:rsid w:val="00715B8D"/>
    <w:rsid w:val="00715CF1"/>
    <w:rsid w:val="007169CF"/>
    <w:rsid w:val="00717127"/>
    <w:rsid w:val="00721475"/>
    <w:rsid w:val="00722CCF"/>
    <w:rsid w:val="00723BD8"/>
    <w:rsid w:val="00730418"/>
    <w:rsid w:val="007320B4"/>
    <w:rsid w:val="0073447C"/>
    <w:rsid w:val="0073646D"/>
    <w:rsid w:val="00736550"/>
    <w:rsid w:val="007365FF"/>
    <w:rsid w:val="00740C0E"/>
    <w:rsid w:val="00745F66"/>
    <w:rsid w:val="007477CD"/>
    <w:rsid w:val="00750026"/>
    <w:rsid w:val="007507CF"/>
    <w:rsid w:val="00762B44"/>
    <w:rsid w:val="0076496A"/>
    <w:rsid w:val="00767374"/>
    <w:rsid w:val="00777079"/>
    <w:rsid w:val="00784DE3"/>
    <w:rsid w:val="007851E3"/>
    <w:rsid w:val="0078786B"/>
    <w:rsid w:val="00791493"/>
    <w:rsid w:val="007937C8"/>
    <w:rsid w:val="00794BB2"/>
    <w:rsid w:val="00795819"/>
    <w:rsid w:val="007A155D"/>
    <w:rsid w:val="007A22C8"/>
    <w:rsid w:val="007A2899"/>
    <w:rsid w:val="007A2D2C"/>
    <w:rsid w:val="007A50B7"/>
    <w:rsid w:val="007A6A9B"/>
    <w:rsid w:val="007B1423"/>
    <w:rsid w:val="007B3072"/>
    <w:rsid w:val="007B336D"/>
    <w:rsid w:val="007B461F"/>
    <w:rsid w:val="007B4834"/>
    <w:rsid w:val="007B62F4"/>
    <w:rsid w:val="007B6705"/>
    <w:rsid w:val="007B7A0D"/>
    <w:rsid w:val="007B7CAB"/>
    <w:rsid w:val="007C342B"/>
    <w:rsid w:val="007C39A4"/>
    <w:rsid w:val="007C47B2"/>
    <w:rsid w:val="007D05D8"/>
    <w:rsid w:val="007D355E"/>
    <w:rsid w:val="007D5761"/>
    <w:rsid w:val="007D5A2F"/>
    <w:rsid w:val="007E134A"/>
    <w:rsid w:val="007F29C4"/>
    <w:rsid w:val="007F64BC"/>
    <w:rsid w:val="0080217E"/>
    <w:rsid w:val="0080292D"/>
    <w:rsid w:val="00803507"/>
    <w:rsid w:val="0080422F"/>
    <w:rsid w:val="0080501F"/>
    <w:rsid w:val="0080637D"/>
    <w:rsid w:val="0081005B"/>
    <w:rsid w:val="008134BD"/>
    <w:rsid w:val="0081355E"/>
    <w:rsid w:val="008150A3"/>
    <w:rsid w:val="0081653B"/>
    <w:rsid w:val="00817FBB"/>
    <w:rsid w:val="00821611"/>
    <w:rsid w:val="0082488F"/>
    <w:rsid w:val="0082591C"/>
    <w:rsid w:val="00825E0C"/>
    <w:rsid w:val="008279E0"/>
    <w:rsid w:val="00830146"/>
    <w:rsid w:val="00830C13"/>
    <w:rsid w:val="00832774"/>
    <w:rsid w:val="008332DD"/>
    <w:rsid w:val="00835886"/>
    <w:rsid w:val="00844831"/>
    <w:rsid w:val="00845E6C"/>
    <w:rsid w:val="008529AE"/>
    <w:rsid w:val="008536E1"/>
    <w:rsid w:val="00853B5A"/>
    <w:rsid w:val="0086003B"/>
    <w:rsid w:val="00862323"/>
    <w:rsid w:val="008640F7"/>
    <w:rsid w:val="008741EE"/>
    <w:rsid w:val="008757A3"/>
    <w:rsid w:val="00882EA3"/>
    <w:rsid w:val="00883902"/>
    <w:rsid w:val="00886840"/>
    <w:rsid w:val="00890B8B"/>
    <w:rsid w:val="00890E8B"/>
    <w:rsid w:val="008941BE"/>
    <w:rsid w:val="008957E7"/>
    <w:rsid w:val="008A063A"/>
    <w:rsid w:val="008A07FA"/>
    <w:rsid w:val="008A0FE6"/>
    <w:rsid w:val="008A4127"/>
    <w:rsid w:val="008A5C22"/>
    <w:rsid w:val="008B512B"/>
    <w:rsid w:val="008B67C6"/>
    <w:rsid w:val="008C0416"/>
    <w:rsid w:val="008C10B2"/>
    <w:rsid w:val="008C128D"/>
    <w:rsid w:val="008C1D84"/>
    <w:rsid w:val="008C3B83"/>
    <w:rsid w:val="008C4768"/>
    <w:rsid w:val="008C50F4"/>
    <w:rsid w:val="008D24FE"/>
    <w:rsid w:val="008D3C66"/>
    <w:rsid w:val="008D469A"/>
    <w:rsid w:val="008D629C"/>
    <w:rsid w:val="008D6F2B"/>
    <w:rsid w:val="008E4C05"/>
    <w:rsid w:val="008E5344"/>
    <w:rsid w:val="008E7E15"/>
    <w:rsid w:val="008F19D1"/>
    <w:rsid w:val="008F2D2C"/>
    <w:rsid w:val="008F4BF9"/>
    <w:rsid w:val="008F6C27"/>
    <w:rsid w:val="00903629"/>
    <w:rsid w:val="009101F1"/>
    <w:rsid w:val="00911B6C"/>
    <w:rsid w:val="0091287A"/>
    <w:rsid w:val="00913981"/>
    <w:rsid w:val="00913A17"/>
    <w:rsid w:val="00914797"/>
    <w:rsid w:val="0091479C"/>
    <w:rsid w:val="00915149"/>
    <w:rsid w:val="00926B4A"/>
    <w:rsid w:val="00932032"/>
    <w:rsid w:val="00932942"/>
    <w:rsid w:val="0093321F"/>
    <w:rsid w:val="00935510"/>
    <w:rsid w:val="00941582"/>
    <w:rsid w:val="00945163"/>
    <w:rsid w:val="00945E5A"/>
    <w:rsid w:val="00946926"/>
    <w:rsid w:val="00951820"/>
    <w:rsid w:val="00952E06"/>
    <w:rsid w:val="00953C94"/>
    <w:rsid w:val="00962528"/>
    <w:rsid w:val="0096296A"/>
    <w:rsid w:val="00962B4A"/>
    <w:rsid w:val="00964B16"/>
    <w:rsid w:val="0096661F"/>
    <w:rsid w:val="009829E8"/>
    <w:rsid w:val="0098518F"/>
    <w:rsid w:val="0098577C"/>
    <w:rsid w:val="00986949"/>
    <w:rsid w:val="00990BF8"/>
    <w:rsid w:val="00995603"/>
    <w:rsid w:val="00995F81"/>
    <w:rsid w:val="00996727"/>
    <w:rsid w:val="009A0847"/>
    <w:rsid w:val="009B022B"/>
    <w:rsid w:val="009B10CA"/>
    <w:rsid w:val="009B1E1B"/>
    <w:rsid w:val="009B3753"/>
    <w:rsid w:val="009B423F"/>
    <w:rsid w:val="009B5A0B"/>
    <w:rsid w:val="009C17E4"/>
    <w:rsid w:val="009D524A"/>
    <w:rsid w:val="009D5262"/>
    <w:rsid w:val="009D58E8"/>
    <w:rsid w:val="009D5946"/>
    <w:rsid w:val="009D66B2"/>
    <w:rsid w:val="009E1DBC"/>
    <w:rsid w:val="009E42D2"/>
    <w:rsid w:val="009E5B89"/>
    <w:rsid w:val="009F002C"/>
    <w:rsid w:val="009F2C66"/>
    <w:rsid w:val="009F38A7"/>
    <w:rsid w:val="009F64CB"/>
    <w:rsid w:val="009F7544"/>
    <w:rsid w:val="00A01A3C"/>
    <w:rsid w:val="00A04A63"/>
    <w:rsid w:val="00A06E5F"/>
    <w:rsid w:val="00A104CC"/>
    <w:rsid w:val="00A126BD"/>
    <w:rsid w:val="00A16644"/>
    <w:rsid w:val="00A30FCB"/>
    <w:rsid w:val="00A351E4"/>
    <w:rsid w:val="00A363C1"/>
    <w:rsid w:val="00A3748E"/>
    <w:rsid w:val="00A529CC"/>
    <w:rsid w:val="00A550EB"/>
    <w:rsid w:val="00A60AE9"/>
    <w:rsid w:val="00A71B25"/>
    <w:rsid w:val="00A743E0"/>
    <w:rsid w:val="00A82116"/>
    <w:rsid w:val="00A830BE"/>
    <w:rsid w:val="00A91B99"/>
    <w:rsid w:val="00A9355B"/>
    <w:rsid w:val="00A940CF"/>
    <w:rsid w:val="00A97A7A"/>
    <w:rsid w:val="00AA00BF"/>
    <w:rsid w:val="00AA1A89"/>
    <w:rsid w:val="00AA2774"/>
    <w:rsid w:val="00AB07F4"/>
    <w:rsid w:val="00AB42B8"/>
    <w:rsid w:val="00AB4A38"/>
    <w:rsid w:val="00AB50CB"/>
    <w:rsid w:val="00AB6F26"/>
    <w:rsid w:val="00AC0925"/>
    <w:rsid w:val="00AC152A"/>
    <w:rsid w:val="00AC2F04"/>
    <w:rsid w:val="00AC5D9E"/>
    <w:rsid w:val="00AD432D"/>
    <w:rsid w:val="00AD559D"/>
    <w:rsid w:val="00AD5904"/>
    <w:rsid w:val="00AD7143"/>
    <w:rsid w:val="00AD787D"/>
    <w:rsid w:val="00AE2A7E"/>
    <w:rsid w:val="00AE7A81"/>
    <w:rsid w:val="00AE7DF2"/>
    <w:rsid w:val="00AF17AD"/>
    <w:rsid w:val="00AF4CC0"/>
    <w:rsid w:val="00AF766A"/>
    <w:rsid w:val="00AF7732"/>
    <w:rsid w:val="00B06994"/>
    <w:rsid w:val="00B07690"/>
    <w:rsid w:val="00B07F41"/>
    <w:rsid w:val="00B1454D"/>
    <w:rsid w:val="00B20E51"/>
    <w:rsid w:val="00B3101C"/>
    <w:rsid w:val="00B340E1"/>
    <w:rsid w:val="00B34448"/>
    <w:rsid w:val="00B36614"/>
    <w:rsid w:val="00B450DC"/>
    <w:rsid w:val="00B46B1C"/>
    <w:rsid w:val="00B5126C"/>
    <w:rsid w:val="00B519C7"/>
    <w:rsid w:val="00B52975"/>
    <w:rsid w:val="00B52CF8"/>
    <w:rsid w:val="00B52E44"/>
    <w:rsid w:val="00B561E1"/>
    <w:rsid w:val="00B67B4C"/>
    <w:rsid w:val="00B72590"/>
    <w:rsid w:val="00B72FAF"/>
    <w:rsid w:val="00B750A5"/>
    <w:rsid w:val="00B7689C"/>
    <w:rsid w:val="00B769E5"/>
    <w:rsid w:val="00B77B91"/>
    <w:rsid w:val="00B81FA8"/>
    <w:rsid w:val="00B84364"/>
    <w:rsid w:val="00B84ECE"/>
    <w:rsid w:val="00B91542"/>
    <w:rsid w:val="00B91C05"/>
    <w:rsid w:val="00B92B8C"/>
    <w:rsid w:val="00B942F1"/>
    <w:rsid w:val="00B95ABD"/>
    <w:rsid w:val="00BA018B"/>
    <w:rsid w:val="00BA077E"/>
    <w:rsid w:val="00BA0C7B"/>
    <w:rsid w:val="00BA10C7"/>
    <w:rsid w:val="00BB3969"/>
    <w:rsid w:val="00BB4E2E"/>
    <w:rsid w:val="00BE3224"/>
    <w:rsid w:val="00BE4D3C"/>
    <w:rsid w:val="00BE6207"/>
    <w:rsid w:val="00BE6C89"/>
    <w:rsid w:val="00BE70B6"/>
    <w:rsid w:val="00BE76B5"/>
    <w:rsid w:val="00BF13A0"/>
    <w:rsid w:val="00BF1A83"/>
    <w:rsid w:val="00BF312B"/>
    <w:rsid w:val="00BF47F9"/>
    <w:rsid w:val="00BF5B28"/>
    <w:rsid w:val="00C02457"/>
    <w:rsid w:val="00C03198"/>
    <w:rsid w:val="00C03FD7"/>
    <w:rsid w:val="00C11910"/>
    <w:rsid w:val="00C20980"/>
    <w:rsid w:val="00C22539"/>
    <w:rsid w:val="00C23593"/>
    <w:rsid w:val="00C23AE6"/>
    <w:rsid w:val="00C24DE3"/>
    <w:rsid w:val="00C24EF3"/>
    <w:rsid w:val="00C252AF"/>
    <w:rsid w:val="00C2544A"/>
    <w:rsid w:val="00C3026C"/>
    <w:rsid w:val="00C31101"/>
    <w:rsid w:val="00C320C8"/>
    <w:rsid w:val="00C3238E"/>
    <w:rsid w:val="00C33B3C"/>
    <w:rsid w:val="00C34317"/>
    <w:rsid w:val="00C37B29"/>
    <w:rsid w:val="00C40563"/>
    <w:rsid w:val="00C40EA1"/>
    <w:rsid w:val="00C44939"/>
    <w:rsid w:val="00C50489"/>
    <w:rsid w:val="00C5285C"/>
    <w:rsid w:val="00C52986"/>
    <w:rsid w:val="00C54EA8"/>
    <w:rsid w:val="00C5667F"/>
    <w:rsid w:val="00C5786C"/>
    <w:rsid w:val="00C57CB3"/>
    <w:rsid w:val="00C63CAB"/>
    <w:rsid w:val="00C71427"/>
    <w:rsid w:val="00C723A4"/>
    <w:rsid w:val="00C72872"/>
    <w:rsid w:val="00C74A4B"/>
    <w:rsid w:val="00C77437"/>
    <w:rsid w:val="00C7781C"/>
    <w:rsid w:val="00C8135B"/>
    <w:rsid w:val="00C82B56"/>
    <w:rsid w:val="00C8651B"/>
    <w:rsid w:val="00C91F4D"/>
    <w:rsid w:val="00C922D4"/>
    <w:rsid w:val="00C933FF"/>
    <w:rsid w:val="00C97C75"/>
    <w:rsid w:val="00CA055D"/>
    <w:rsid w:val="00CA1AC8"/>
    <w:rsid w:val="00CA3F3B"/>
    <w:rsid w:val="00CA476E"/>
    <w:rsid w:val="00CB14B4"/>
    <w:rsid w:val="00CB1598"/>
    <w:rsid w:val="00CB57F6"/>
    <w:rsid w:val="00CB7ABD"/>
    <w:rsid w:val="00CC0EEA"/>
    <w:rsid w:val="00CD18DE"/>
    <w:rsid w:val="00CD1F71"/>
    <w:rsid w:val="00CD70E6"/>
    <w:rsid w:val="00CE193B"/>
    <w:rsid w:val="00CE5DF4"/>
    <w:rsid w:val="00CF0DF6"/>
    <w:rsid w:val="00CF133E"/>
    <w:rsid w:val="00CF4E37"/>
    <w:rsid w:val="00CF6352"/>
    <w:rsid w:val="00D00C10"/>
    <w:rsid w:val="00D031A6"/>
    <w:rsid w:val="00D05D84"/>
    <w:rsid w:val="00D06939"/>
    <w:rsid w:val="00D13F96"/>
    <w:rsid w:val="00D206E4"/>
    <w:rsid w:val="00D22C3D"/>
    <w:rsid w:val="00D2661B"/>
    <w:rsid w:val="00D274B0"/>
    <w:rsid w:val="00D30324"/>
    <w:rsid w:val="00D32631"/>
    <w:rsid w:val="00D348B9"/>
    <w:rsid w:val="00D41F46"/>
    <w:rsid w:val="00D42649"/>
    <w:rsid w:val="00D4493A"/>
    <w:rsid w:val="00D46AE2"/>
    <w:rsid w:val="00D500C8"/>
    <w:rsid w:val="00D51BF3"/>
    <w:rsid w:val="00D51CC1"/>
    <w:rsid w:val="00D52970"/>
    <w:rsid w:val="00D52B6F"/>
    <w:rsid w:val="00D56F0E"/>
    <w:rsid w:val="00D60AC0"/>
    <w:rsid w:val="00D61D65"/>
    <w:rsid w:val="00D6584C"/>
    <w:rsid w:val="00D65917"/>
    <w:rsid w:val="00D67385"/>
    <w:rsid w:val="00D706F5"/>
    <w:rsid w:val="00D85412"/>
    <w:rsid w:val="00D92F99"/>
    <w:rsid w:val="00D93069"/>
    <w:rsid w:val="00D938C3"/>
    <w:rsid w:val="00D958E7"/>
    <w:rsid w:val="00D95C2D"/>
    <w:rsid w:val="00D965ED"/>
    <w:rsid w:val="00DA28A0"/>
    <w:rsid w:val="00DA4E1F"/>
    <w:rsid w:val="00DA5914"/>
    <w:rsid w:val="00DA6F3C"/>
    <w:rsid w:val="00DB1F0D"/>
    <w:rsid w:val="00DB5606"/>
    <w:rsid w:val="00DB673E"/>
    <w:rsid w:val="00DC55E4"/>
    <w:rsid w:val="00DC6F6C"/>
    <w:rsid w:val="00DD0382"/>
    <w:rsid w:val="00DD0F14"/>
    <w:rsid w:val="00DD2F08"/>
    <w:rsid w:val="00DD5349"/>
    <w:rsid w:val="00DE32C7"/>
    <w:rsid w:val="00DE494E"/>
    <w:rsid w:val="00DE60C4"/>
    <w:rsid w:val="00DF6E0E"/>
    <w:rsid w:val="00DF7FDA"/>
    <w:rsid w:val="00E02B12"/>
    <w:rsid w:val="00E066FF"/>
    <w:rsid w:val="00E108B1"/>
    <w:rsid w:val="00E14031"/>
    <w:rsid w:val="00E14864"/>
    <w:rsid w:val="00E16A1F"/>
    <w:rsid w:val="00E235FE"/>
    <w:rsid w:val="00E262B4"/>
    <w:rsid w:val="00E31181"/>
    <w:rsid w:val="00E31383"/>
    <w:rsid w:val="00E317B7"/>
    <w:rsid w:val="00E32332"/>
    <w:rsid w:val="00E32E31"/>
    <w:rsid w:val="00E35D90"/>
    <w:rsid w:val="00E40AA7"/>
    <w:rsid w:val="00E4389F"/>
    <w:rsid w:val="00E50D40"/>
    <w:rsid w:val="00E56B12"/>
    <w:rsid w:val="00E602F8"/>
    <w:rsid w:val="00E611B3"/>
    <w:rsid w:val="00E6261A"/>
    <w:rsid w:val="00E631B1"/>
    <w:rsid w:val="00E668ED"/>
    <w:rsid w:val="00E70429"/>
    <w:rsid w:val="00E77479"/>
    <w:rsid w:val="00E808C7"/>
    <w:rsid w:val="00E81EAB"/>
    <w:rsid w:val="00E86447"/>
    <w:rsid w:val="00E87EA7"/>
    <w:rsid w:val="00E92094"/>
    <w:rsid w:val="00E97333"/>
    <w:rsid w:val="00EA27D7"/>
    <w:rsid w:val="00EA2A54"/>
    <w:rsid w:val="00EA5129"/>
    <w:rsid w:val="00EA56A1"/>
    <w:rsid w:val="00EB7390"/>
    <w:rsid w:val="00EB7850"/>
    <w:rsid w:val="00EC027F"/>
    <w:rsid w:val="00EC3B0F"/>
    <w:rsid w:val="00ED13BF"/>
    <w:rsid w:val="00ED1662"/>
    <w:rsid w:val="00ED34EB"/>
    <w:rsid w:val="00ED4246"/>
    <w:rsid w:val="00ED5FB2"/>
    <w:rsid w:val="00ED7E1A"/>
    <w:rsid w:val="00EE359A"/>
    <w:rsid w:val="00EE578C"/>
    <w:rsid w:val="00EE6D5C"/>
    <w:rsid w:val="00EE7918"/>
    <w:rsid w:val="00EF07A2"/>
    <w:rsid w:val="00F039DE"/>
    <w:rsid w:val="00F03C09"/>
    <w:rsid w:val="00F05A4A"/>
    <w:rsid w:val="00F0622D"/>
    <w:rsid w:val="00F11924"/>
    <w:rsid w:val="00F11E43"/>
    <w:rsid w:val="00F12E21"/>
    <w:rsid w:val="00F13E36"/>
    <w:rsid w:val="00F1537B"/>
    <w:rsid w:val="00F22CA3"/>
    <w:rsid w:val="00F270CA"/>
    <w:rsid w:val="00F31038"/>
    <w:rsid w:val="00F3137A"/>
    <w:rsid w:val="00F34C4D"/>
    <w:rsid w:val="00F34D40"/>
    <w:rsid w:val="00F350E7"/>
    <w:rsid w:val="00F3771A"/>
    <w:rsid w:val="00F418EC"/>
    <w:rsid w:val="00F442BB"/>
    <w:rsid w:val="00F4492F"/>
    <w:rsid w:val="00F61B23"/>
    <w:rsid w:val="00F62DC4"/>
    <w:rsid w:val="00F6619B"/>
    <w:rsid w:val="00F73DF8"/>
    <w:rsid w:val="00F74371"/>
    <w:rsid w:val="00F81C56"/>
    <w:rsid w:val="00F82949"/>
    <w:rsid w:val="00F83C4A"/>
    <w:rsid w:val="00F86B00"/>
    <w:rsid w:val="00F93DCD"/>
    <w:rsid w:val="00F94F66"/>
    <w:rsid w:val="00F95200"/>
    <w:rsid w:val="00F953E5"/>
    <w:rsid w:val="00F978E6"/>
    <w:rsid w:val="00FA0194"/>
    <w:rsid w:val="00FA63ED"/>
    <w:rsid w:val="00FB1C47"/>
    <w:rsid w:val="00FB247D"/>
    <w:rsid w:val="00FB4653"/>
    <w:rsid w:val="00FB6673"/>
    <w:rsid w:val="00FB6F07"/>
    <w:rsid w:val="00FC6E83"/>
    <w:rsid w:val="00FD4BA1"/>
    <w:rsid w:val="00FD5CF2"/>
    <w:rsid w:val="00FD6FEA"/>
    <w:rsid w:val="00FE1182"/>
    <w:rsid w:val="00FE366A"/>
    <w:rsid w:val="00FE6EC6"/>
    <w:rsid w:val="00FE7436"/>
    <w:rsid w:val="00FF010E"/>
    <w:rsid w:val="00FF16FD"/>
    <w:rsid w:val="00FF199D"/>
    <w:rsid w:val="00FF3B82"/>
    <w:rsid w:val="00FF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224"/>
    <w:rPr>
      <w:color w:val="0000FF" w:themeColor="hyperlink"/>
      <w:u w:val="single"/>
    </w:rPr>
  </w:style>
  <w:style w:type="paragraph" w:styleId="ListParagraph">
    <w:name w:val="List Paragraph"/>
    <w:basedOn w:val="Normal"/>
    <w:uiPriority w:val="34"/>
    <w:qFormat/>
    <w:rsid w:val="005202B1"/>
    <w:pPr>
      <w:ind w:left="720"/>
      <w:contextualSpacing/>
    </w:pPr>
  </w:style>
  <w:style w:type="character" w:styleId="FollowedHyperlink">
    <w:name w:val="FollowedHyperlink"/>
    <w:basedOn w:val="DefaultParagraphFont"/>
    <w:uiPriority w:val="99"/>
    <w:semiHidden/>
    <w:unhideWhenUsed/>
    <w:rsid w:val="00334D5C"/>
    <w:rPr>
      <w:color w:val="800080" w:themeColor="followedHyperlink"/>
      <w:u w:val="single"/>
    </w:rPr>
  </w:style>
  <w:style w:type="paragraph" w:styleId="BalloonText">
    <w:name w:val="Balloon Text"/>
    <w:basedOn w:val="Normal"/>
    <w:link w:val="BalloonTextChar"/>
    <w:uiPriority w:val="99"/>
    <w:semiHidden/>
    <w:unhideWhenUsed/>
    <w:rsid w:val="001F3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519"/>
    <w:rPr>
      <w:rFonts w:ascii="Tahoma" w:hAnsi="Tahoma" w:cs="Tahoma"/>
      <w:sz w:val="16"/>
      <w:szCs w:val="16"/>
    </w:rPr>
  </w:style>
  <w:style w:type="character" w:styleId="CommentReference">
    <w:name w:val="annotation reference"/>
    <w:basedOn w:val="DefaultParagraphFont"/>
    <w:uiPriority w:val="99"/>
    <w:semiHidden/>
    <w:unhideWhenUsed/>
    <w:rsid w:val="000C042E"/>
    <w:rPr>
      <w:sz w:val="16"/>
      <w:szCs w:val="16"/>
    </w:rPr>
  </w:style>
  <w:style w:type="paragraph" w:styleId="CommentText">
    <w:name w:val="annotation text"/>
    <w:basedOn w:val="Normal"/>
    <w:link w:val="CommentTextChar"/>
    <w:uiPriority w:val="99"/>
    <w:semiHidden/>
    <w:unhideWhenUsed/>
    <w:rsid w:val="000C042E"/>
    <w:pPr>
      <w:spacing w:line="240" w:lineRule="auto"/>
    </w:pPr>
    <w:rPr>
      <w:sz w:val="20"/>
      <w:szCs w:val="20"/>
    </w:rPr>
  </w:style>
  <w:style w:type="character" w:customStyle="1" w:styleId="CommentTextChar">
    <w:name w:val="Comment Text Char"/>
    <w:basedOn w:val="DefaultParagraphFont"/>
    <w:link w:val="CommentText"/>
    <w:uiPriority w:val="99"/>
    <w:semiHidden/>
    <w:rsid w:val="000C042E"/>
    <w:rPr>
      <w:sz w:val="20"/>
      <w:szCs w:val="20"/>
    </w:rPr>
  </w:style>
  <w:style w:type="paragraph" w:styleId="CommentSubject">
    <w:name w:val="annotation subject"/>
    <w:basedOn w:val="CommentText"/>
    <w:next w:val="CommentText"/>
    <w:link w:val="CommentSubjectChar"/>
    <w:uiPriority w:val="99"/>
    <w:semiHidden/>
    <w:unhideWhenUsed/>
    <w:rsid w:val="000C042E"/>
    <w:rPr>
      <w:b/>
      <w:bCs/>
    </w:rPr>
  </w:style>
  <w:style w:type="character" w:customStyle="1" w:styleId="CommentSubjectChar">
    <w:name w:val="Comment Subject Char"/>
    <w:basedOn w:val="CommentTextChar"/>
    <w:link w:val="CommentSubject"/>
    <w:uiPriority w:val="99"/>
    <w:semiHidden/>
    <w:rsid w:val="000C042E"/>
    <w:rPr>
      <w:b/>
      <w:bCs/>
      <w:sz w:val="20"/>
      <w:szCs w:val="20"/>
    </w:rPr>
  </w:style>
  <w:style w:type="paragraph" w:styleId="Header">
    <w:name w:val="header"/>
    <w:basedOn w:val="Normal"/>
    <w:link w:val="HeaderChar"/>
    <w:uiPriority w:val="99"/>
    <w:unhideWhenUsed/>
    <w:rsid w:val="00B51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9C7"/>
  </w:style>
  <w:style w:type="paragraph" w:styleId="Footer">
    <w:name w:val="footer"/>
    <w:basedOn w:val="Normal"/>
    <w:link w:val="FooterChar"/>
    <w:uiPriority w:val="99"/>
    <w:unhideWhenUsed/>
    <w:rsid w:val="00B51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9C7"/>
  </w:style>
  <w:style w:type="paragraph" w:styleId="Revision">
    <w:name w:val="Revision"/>
    <w:hidden/>
    <w:uiPriority w:val="99"/>
    <w:semiHidden/>
    <w:rsid w:val="00DA4E1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224"/>
    <w:rPr>
      <w:color w:val="0000FF" w:themeColor="hyperlink"/>
      <w:u w:val="single"/>
    </w:rPr>
  </w:style>
  <w:style w:type="paragraph" w:styleId="ListParagraph">
    <w:name w:val="List Paragraph"/>
    <w:basedOn w:val="Normal"/>
    <w:uiPriority w:val="34"/>
    <w:qFormat/>
    <w:rsid w:val="005202B1"/>
    <w:pPr>
      <w:ind w:left="720"/>
      <w:contextualSpacing/>
    </w:pPr>
  </w:style>
  <w:style w:type="character" w:styleId="FollowedHyperlink">
    <w:name w:val="FollowedHyperlink"/>
    <w:basedOn w:val="DefaultParagraphFont"/>
    <w:uiPriority w:val="99"/>
    <w:semiHidden/>
    <w:unhideWhenUsed/>
    <w:rsid w:val="00334D5C"/>
    <w:rPr>
      <w:color w:val="800080" w:themeColor="followedHyperlink"/>
      <w:u w:val="single"/>
    </w:rPr>
  </w:style>
  <w:style w:type="paragraph" w:styleId="BalloonText">
    <w:name w:val="Balloon Text"/>
    <w:basedOn w:val="Normal"/>
    <w:link w:val="BalloonTextChar"/>
    <w:uiPriority w:val="99"/>
    <w:semiHidden/>
    <w:unhideWhenUsed/>
    <w:rsid w:val="001F3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519"/>
    <w:rPr>
      <w:rFonts w:ascii="Tahoma" w:hAnsi="Tahoma" w:cs="Tahoma"/>
      <w:sz w:val="16"/>
      <w:szCs w:val="16"/>
    </w:rPr>
  </w:style>
  <w:style w:type="character" w:styleId="CommentReference">
    <w:name w:val="annotation reference"/>
    <w:basedOn w:val="DefaultParagraphFont"/>
    <w:uiPriority w:val="99"/>
    <w:semiHidden/>
    <w:unhideWhenUsed/>
    <w:rsid w:val="000C042E"/>
    <w:rPr>
      <w:sz w:val="16"/>
      <w:szCs w:val="16"/>
    </w:rPr>
  </w:style>
  <w:style w:type="paragraph" w:styleId="CommentText">
    <w:name w:val="annotation text"/>
    <w:basedOn w:val="Normal"/>
    <w:link w:val="CommentTextChar"/>
    <w:uiPriority w:val="99"/>
    <w:semiHidden/>
    <w:unhideWhenUsed/>
    <w:rsid w:val="000C042E"/>
    <w:pPr>
      <w:spacing w:line="240" w:lineRule="auto"/>
    </w:pPr>
    <w:rPr>
      <w:sz w:val="20"/>
      <w:szCs w:val="20"/>
    </w:rPr>
  </w:style>
  <w:style w:type="character" w:customStyle="1" w:styleId="CommentTextChar">
    <w:name w:val="Comment Text Char"/>
    <w:basedOn w:val="DefaultParagraphFont"/>
    <w:link w:val="CommentText"/>
    <w:uiPriority w:val="99"/>
    <w:semiHidden/>
    <w:rsid w:val="000C042E"/>
    <w:rPr>
      <w:sz w:val="20"/>
      <w:szCs w:val="20"/>
    </w:rPr>
  </w:style>
  <w:style w:type="paragraph" w:styleId="CommentSubject">
    <w:name w:val="annotation subject"/>
    <w:basedOn w:val="CommentText"/>
    <w:next w:val="CommentText"/>
    <w:link w:val="CommentSubjectChar"/>
    <w:uiPriority w:val="99"/>
    <w:semiHidden/>
    <w:unhideWhenUsed/>
    <w:rsid w:val="000C042E"/>
    <w:rPr>
      <w:b/>
      <w:bCs/>
    </w:rPr>
  </w:style>
  <w:style w:type="character" w:customStyle="1" w:styleId="CommentSubjectChar">
    <w:name w:val="Comment Subject Char"/>
    <w:basedOn w:val="CommentTextChar"/>
    <w:link w:val="CommentSubject"/>
    <w:uiPriority w:val="99"/>
    <w:semiHidden/>
    <w:rsid w:val="000C042E"/>
    <w:rPr>
      <w:b/>
      <w:bCs/>
      <w:sz w:val="20"/>
      <w:szCs w:val="20"/>
    </w:rPr>
  </w:style>
  <w:style w:type="paragraph" w:styleId="Header">
    <w:name w:val="header"/>
    <w:basedOn w:val="Normal"/>
    <w:link w:val="HeaderChar"/>
    <w:uiPriority w:val="99"/>
    <w:unhideWhenUsed/>
    <w:rsid w:val="00B51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9C7"/>
  </w:style>
  <w:style w:type="paragraph" w:styleId="Footer">
    <w:name w:val="footer"/>
    <w:basedOn w:val="Normal"/>
    <w:link w:val="FooterChar"/>
    <w:uiPriority w:val="99"/>
    <w:unhideWhenUsed/>
    <w:rsid w:val="00B51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9C7"/>
  </w:style>
  <w:style w:type="paragraph" w:styleId="Revision">
    <w:name w:val="Revision"/>
    <w:hidden/>
    <w:uiPriority w:val="99"/>
    <w:semiHidden/>
    <w:rsid w:val="00DA4E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38175">
      <w:bodyDiv w:val="1"/>
      <w:marLeft w:val="0"/>
      <w:marRight w:val="0"/>
      <w:marTop w:val="0"/>
      <w:marBottom w:val="0"/>
      <w:divBdr>
        <w:top w:val="none" w:sz="0" w:space="0" w:color="auto"/>
        <w:left w:val="none" w:sz="0" w:space="0" w:color="auto"/>
        <w:bottom w:val="none" w:sz="0" w:space="0" w:color="auto"/>
        <w:right w:val="none" w:sz="0" w:space="0" w:color="auto"/>
      </w:divBdr>
    </w:div>
    <w:div w:id="218366866">
      <w:bodyDiv w:val="1"/>
      <w:marLeft w:val="0"/>
      <w:marRight w:val="0"/>
      <w:marTop w:val="0"/>
      <w:marBottom w:val="0"/>
      <w:divBdr>
        <w:top w:val="none" w:sz="0" w:space="0" w:color="auto"/>
        <w:left w:val="none" w:sz="0" w:space="0" w:color="auto"/>
        <w:bottom w:val="none" w:sz="0" w:space="0" w:color="auto"/>
        <w:right w:val="none" w:sz="0" w:space="0" w:color="auto"/>
      </w:divBdr>
    </w:div>
    <w:div w:id="437603934">
      <w:bodyDiv w:val="1"/>
      <w:marLeft w:val="0"/>
      <w:marRight w:val="0"/>
      <w:marTop w:val="0"/>
      <w:marBottom w:val="0"/>
      <w:divBdr>
        <w:top w:val="none" w:sz="0" w:space="0" w:color="auto"/>
        <w:left w:val="none" w:sz="0" w:space="0" w:color="auto"/>
        <w:bottom w:val="none" w:sz="0" w:space="0" w:color="auto"/>
        <w:right w:val="none" w:sz="0" w:space="0" w:color="auto"/>
      </w:divBdr>
    </w:div>
    <w:div w:id="706444374">
      <w:bodyDiv w:val="1"/>
      <w:marLeft w:val="0"/>
      <w:marRight w:val="0"/>
      <w:marTop w:val="0"/>
      <w:marBottom w:val="0"/>
      <w:divBdr>
        <w:top w:val="none" w:sz="0" w:space="0" w:color="auto"/>
        <w:left w:val="none" w:sz="0" w:space="0" w:color="auto"/>
        <w:bottom w:val="none" w:sz="0" w:space="0" w:color="auto"/>
        <w:right w:val="none" w:sz="0" w:space="0" w:color="auto"/>
      </w:divBdr>
    </w:div>
    <w:div w:id="1069424047">
      <w:bodyDiv w:val="1"/>
      <w:marLeft w:val="0"/>
      <w:marRight w:val="0"/>
      <w:marTop w:val="0"/>
      <w:marBottom w:val="0"/>
      <w:divBdr>
        <w:top w:val="none" w:sz="0" w:space="0" w:color="auto"/>
        <w:left w:val="none" w:sz="0" w:space="0" w:color="auto"/>
        <w:bottom w:val="none" w:sz="0" w:space="0" w:color="auto"/>
        <w:right w:val="none" w:sz="0" w:space="0" w:color="auto"/>
      </w:divBdr>
    </w:div>
    <w:div w:id="1115558047">
      <w:bodyDiv w:val="1"/>
      <w:marLeft w:val="0"/>
      <w:marRight w:val="0"/>
      <w:marTop w:val="0"/>
      <w:marBottom w:val="0"/>
      <w:divBdr>
        <w:top w:val="none" w:sz="0" w:space="0" w:color="auto"/>
        <w:left w:val="none" w:sz="0" w:space="0" w:color="auto"/>
        <w:bottom w:val="none" w:sz="0" w:space="0" w:color="auto"/>
        <w:right w:val="none" w:sz="0" w:space="0" w:color="auto"/>
      </w:divBdr>
    </w:div>
    <w:div w:id="1149054689">
      <w:bodyDiv w:val="1"/>
      <w:marLeft w:val="0"/>
      <w:marRight w:val="0"/>
      <w:marTop w:val="0"/>
      <w:marBottom w:val="0"/>
      <w:divBdr>
        <w:top w:val="none" w:sz="0" w:space="0" w:color="auto"/>
        <w:left w:val="none" w:sz="0" w:space="0" w:color="auto"/>
        <w:bottom w:val="none" w:sz="0" w:space="0" w:color="auto"/>
        <w:right w:val="none" w:sz="0" w:space="0" w:color="auto"/>
      </w:divBdr>
    </w:div>
    <w:div w:id="1306593251">
      <w:bodyDiv w:val="1"/>
      <w:marLeft w:val="0"/>
      <w:marRight w:val="0"/>
      <w:marTop w:val="0"/>
      <w:marBottom w:val="0"/>
      <w:divBdr>
        <w:top w:val="none" w:sz="0" w:space="0" w:color="auto"/>
        <w:left w:val="none" w:sz="0" w:space="0" w:color="auto"/>
        <w:bottom w:val="none" w:sz="0" w:space="0" w:color="auto"/>
        <w:right w:val="none" w:sz="0" w:space="0" w:color="auto"/>
      </w:divBdr>
    </w:div>
    <w:div w:id="1424648728">
      <w:bodyDiv w:val="1"/>
      <w:marLeft w:val="0"/>
      <w:marRight w:val="0"/>
      <w:marTop w:val="0"/>
      <w:marBottom w:val="0"/>
      <w:divBdr>
        <w:top w:val="none" w:sz="0" w:space="0" w:color="auto"/>
        <w:left w:val="none" w:sz="0" w:space="0" w:color="auto"/>
        <w:bottom w:val="none" w:sz="0" w:space="0" w:color="auto"/>
        <w:right w:val="none" w:sz="0" w:space="0" w:color="auto"/>
      </w:divBdr>
    </w:div>
    <w:div w:id="1568494730">
      <w:bodyDiv w:val="1"/>
      <w:marLeft w:val="0"/>
      <w:marRight w:val="0"/>
      <w:marTop w:val="0"/>
      <w:marBottom w:val="0"/>
      <w:divBdr>
        <w:top w:val="none" w:sz="0" w:space="0" w:color="auto"/>
        <w:left w:val="none" w:sz="0" w:space="0" w:color="auto"/>
        <w:bottom w:val="none" w:sz="0" w:space="0" w:color="auto"/>
        <w:right w:val="none" w:sz="0" w:space="0" w:color="auto"/>
      </w:divBdr>
    </w:div>
    <w:div w:id="1736204139">
      <w:bodyDiv w:val="1"/>
      <w:marLeft w:val="0"/>
      <w:marRight w:val="0"/>
      <w:marTop w:val="0"/>
      <w:marBottom w:val="0"/>
      <w:divBdr>
        <w:top w:val="none" w:sz="0" w:space="0" w:color="auto"/>
        <w:left w:val="none" w:sz="0" w:space="0" w:color="auto"/>
        <w:bottom w:val="none" w:sz="0" w:space="0" w:color="auto"/>
        <w:right w:val="none" w:sz="0" w:space="0" w:color="auto"/>
      </w:divBdr>
    </w:div>
    <w:div w:id="2042315170">
      <w:bodyDiv w:val="1"/>
      <w:marLeft w:val="0"/>
      <w:marRight w:val="0"/>
      <w:marTop w:val="0"/>
      <w:marBottom w:val="0"/>
      <w:divBdr>
        <w:top w:val="none" w:sz="0" w:space="0" w:color="auto"/>
        <w:left w:val="none" w:sz="0" w:space="0" w:color="auto"/>
        <w:bottom w:val="none" w:sz="0" w:space="0" w:color="auto"/>
        <w:right w:val="none" w:sz="0" w:space="0" w:color="auto"/>
      </w:divBdr>
    </w:div>
    <w:div w:id="206648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8"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11403</Words>
  <Characters>65001</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76252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kruggles7</cp:lastModifiedBy>
  <cp:revision>2</cp:revision>
  <cp:lastPrinted>2013-12-19T19:00:00Z</cp:lastPrinted>
  <dcterms:created xsi:type="dcterms:W3CDTF">2013-12-30T15:34:00Z</dcterms:created>
  <dcterms:modified xsi:type="dcterms:W3CDTF">2013-12-30T15:34:00Z</dcterms:modified>
</cp:coreProperties>
</file>